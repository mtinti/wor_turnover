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E3995" w14:textId="77777777" w:rsidR="00C06788" w:rsidRDefault="00C06788" w:rsidP="00C264C6">
      <w:pPr>
        <w:jc w:val="center"/>
        <w:rPr>
          <w:rFonts w:ascii="Helvetica" w:hAnsi="Helvetica" w:cs="Helvetica"/>
          <w:b/>
          <w:sz w:val="24"/>
          <w:szCs w:val="24"/>
        </w:rPr>
      </w:pPr>
    </w:p>
    <w:p w14:paraId="7E93C239" w14:textId="77777777" w:rsidR="00C06788" w:rsidRDefault="00C06788" w:rsidP="00C264C6">
      <w:pPr>
        <w:jc w:val="center"/>
        <w:rPr>
          <w:rFonts w:ascii="Helvetica" w:hAnsi="Helvetica" w:cs="Helvetica"/>
          <w:b/>
          <w:sz w:val="24"/>
          <w:szCs w:val="24"/>
        </w:rPr>
      </w:pPr>
    </w:p>
    <w:p w14:paraId="1916B18B" w14:textId="06C56A51" w:rsidR="00F43EE0" w:rsidRPr="00E42FB1" w:rsidRDefault="005D7741" w:rsidP="00C264C6">
      <w:pPr>
        <w:jc w:val="center"/>
        <w:rPr>
          <w:rFonts w:ascii="Helvetica" w:hAnsi="Helvetica" w:cs="Helvetica"/>
          <w:b/>
          <w:sz w:val="24"/>
          <w:szCs w:val="24"/>
        </w:rPr>
      </w:pPr>
      <w:r w:rsidRPr="00E42FB1">
        <w:rPr>
          <w:rFonts w:ascii="Helvetica" w:hAnsi="Helvetica" w:cs="Helvetica"/>
          <w:b/>
          <w:sz w:val="24"/>
          <w:szCs w:val="24"/>
        </w:rPr>
        <w:t>Proteome</w:t>
      </w:r>
      <w:r w:rsidR="001021FA" w:rsidRPr="00E42FB1">
        <w:rPr>
          <w:rFonts w:ascii="Helvetica" w:hAnsi="Helvetica" w:cs="Helvetica"/>
          <w:b/>
          <w:sz w:val="24"/>
          <w:szCs w:val="24"/>
        </w:rPr>
        <w:t xml:space="preserve"> Turnover in</w:t>
      </w:r>
      <w:r w:rsidRPr="00E42FB1">
        <w:rPr>
          <w:rFonts w:ascii="Helvetica" w:hAnsi="Helvetica" w:cs="Helvetica"/>
          <w:b/>
          <w:sz w:val="24"/>
          <w:szCs w:val="24"/>
        </w:rPr>
        <w:t xml:space="preserve"> </w:t>
      </w:r>
      <w:r w:rsidR="00B4159A" w:rsidRPr="00E42FB1">
        <w:rPr>
          <w:rFonts w:ascii="Helvetica" w:hAnsi="Helvetica" w:cs="Helvetica"/>
          <w:b/>
          <w:sz w:val="24"/>
          <w:szCs w:val="24"/>
        </w:rPr>
        <w:t xml:space="preserve">Bloodstream and </w:t>
      </w:r>
      <w:r w:rsidRPr="00E42FB1">
        <w:rPr>
          <w:rFonts w:ascii="Helvetica" w:hAnsi="Helvetica" w:cs="Helvetica"/>
          <w:b/>
          <w:sz w:val="24"/>
          <w:szCs w:val="24"/>
        </w:rPr>
        <w:t>Pro</w:t>
      </w:r>
      <w:r w:rsidR="00F23144" w:rsidRPr="00E42FB1">
        <w:rPr>
          <w:rFonts w:ascii="Helvetica" w:hAnsi="Helvetica" w:cs="Helvetica"/>
          <w:b/>
          <w:sz w:val="24"/>
          <w:szCs w:val="24"/>
        </w:rPr>
        <w:t xml:space="preserve">cyclic form </w:t>
      </w:r>
      <w:r w:rsidR="001021FA" w:rsidRPr="00E42FB1">
        <w:rPr>
          <w:rFonts w:ascii="Helvetica" w:hAnsi="Helvetica" w:cs="Helvetica"/>
          <w:b/>
          <w:i/>
          <w:sz w:val="24"/>
          <w:szCs w:val="24"/>
        </w:rPr>
        <w:t>T</w:t>
      </w:r>
      <w:r w:rsidRPr="00E42FB1">
        <w:rPr>
          <w:rFonts w:ascii="Helvetica" w:hAnsi="Helvetica" w:cs="Helvetica"/>
          <w:b/>
          <w:i/>
          <w:sz w:val="24"/>
          <w:szCs w:val="24"/>
        </w:rPr>
        <w:t xml:space="preserve">rypanosoma </w:t>
      </w:r>
      <w:r w:rsidR="001021FA" w:rsidRPr="00E42FB1">
        <w:rPr>
          <w:rFonts w:ascii="Helvetica" w:hAnsi="Helvetica" w:cs="Helvetica"/>
          <w:b/>
          <w:i/>
          <w:sz w:val="24"/>
          <w:szCs w:val="24"/>
        </w:rPr>
        <w:t>brucei</w:t>
      </w:r>
      <w:r w:rsidRPr="00E42FB1">
        <w:rPr>
          <w:rFonts w:ascii="Helvetica" w:hAnsi="Helvetica" w:cs="Helvetica"/>
          <w:b/>
          <w:sz w:val="24"/>
          <w:szCs w:val="24"/>
        </w:rPr>
        <w:t xml:space="preserve"> </w:t>
      </w:r>
      <w:r w:rsidR="00F23144" w:rsidRPr="00E42FB1">
        <w:rPr>
          <w:rFonts w:ascii="Helvetica" w:hAnsi="Helvetica" w:cs="Helvetica"/>
          <w:b/>
          <w:sz w:val="24"/>
          <w:szCs w:val="24"/>
        </w:rPr>
        <w:t xml:space="preserve">Measured </w:t>
      </w:r>
      <w:r w:rsidRPr="00E42FB1">
        <w:rPr>
          <w:rFonts w:ascii="Helvetica" w:hAnsi="Helvetica" w:cs="Helvetica"/>
          <w:b/>
          <w:sz w:val="24"/>
          <w:szCs w:val="24"/>
        </w:rPr>
        <w:t>by Quantitative Prot</w:t>
      </w:r>
      <w:r w:rsidR="003D5D01" w:rsidRPr="00E42FB1">
        <w:rPr>
          <w:rFonts w:ascii="Helvetica" w:hAnsi="Helvetica" w:cs="Helvetica"/>
          <w:b/>
          <w:sz w:val="24"/>
          <w:szCs w:val="24"/>
        </w:rPr>
        <w:t>e</w:t>
      </w:r>
      <w:r w:rsidRPr="00E42FB1">
        <w:rPr>
          <w:rFonts w:ascii="Helvetica" w:hAnsi="Helvetica" w:cs="Helvetica"/>
          <w:b/>
          <w:sz w:val="24"/>
          <w:szCs w:val="24"/>
        </w:rPr>
        <w:t>omics</w:t>
      </w:r>
    </w:p>
    <w:p w14:paraId="33A7567E" w14:textId="77777777" w:rsidR="007B1772" w:rsidRPr="00E42FB1" w:rsidRDefault="005D7741" w:rsidP="00C264C6">
      <w:pPr>
        <w:jc w:val="center"/>
        <w:rPr>
          <w:rFonts w:ascii="Helvetica" w:hAnsi="Helvetica" w:cs="Helvetica"/>
          <w:sz w:val="24"/>
          <w:szCs w:val="24"/>
          <w:vertAlign w:val="superscript"/>
        </w:rPr>
      </w:pPr>
      <w:r w:rsidRPr="00E42FB1">
        <w:rPr>
          <w:rFonts w:ascii="Helvetica" w:hAnsi="Helvetica" w:cs="Helvetica"/>
          <w:sz w:val="24"/>
          <w:szCs w:val="24"/>
        </w:rPr>
        <w:t>Michele Tinti</w:t>
      </w:r>
      <w:r w:rsidR="00C06788" w:rsidRPr="00E42FB1">
        <w:rPr>
          <w:rFonts w:ascii="Helvetica" w:hAnsi="Helvetica" w:cs="Helvetica"/>
          <w:sz w:val="24"/>
          <w:szCs w:val="24"/>
          <w:vertAlign w:val="superscript"/>
        </w:rPr>
        <w:t>1</w:t>
      </w:r>
      <w:r w:rsidR="009D328F" w:rsidRPr="00E42FB1">
        <w:rPr>
          <w:rFonts w:ascii="Helvetica" w:hAnsi="Helvetica" w:cs="Helvetica"/>
          <w:sz w:val="24"/>
          <w:szCs w:val="24"/>
          <w:vertAlign w:val="superscript"/>
        </w:rPr>
        <w:t>*</w:t>
      </w:r>
      <w:r w:rsidRPr="00E42FB1">
        <w:rPr>
          <w:rFonts w:ascii="Helvetica" w:hAnsi="Helvetica" w:cs="Helvetica"/>
          <w:sz w:val="24"/>
          <w:szCs w:val="24"/>
        </w:rPr>
        <w:t xml:space="preserve">, Maria Lucia S. </w:t>
      </w:r>
      <w:r w:rsidRPr="00E42FB1">
        <w:rPr>
          <w:rFonts w:ascii="Helvetica" w:hAnsi="Helvetica" w:cs="Helvetica"/>
          <w:noProof/>
          <w:sz w:val="24"/>
          <w:szCs w:val="24"/>
        </w:rPr>
        <w:t>G</w:t>
      </w:r>
      <w:r w:rsidR="00C06788" w:rsidRPr="00E42FB1">
        <w:rPr>
          <w:rFonts w:ascii="Helvetica" w:hAnsi="Helvetica" w:cs="Helvetica"/>
          <w:noProof/>
          <w:sz w:val="24"/>
          <w:szCs w:val="24"/>
        </w:rPr>
        <w:t>ü</w:t>
      </w:r>
      <w:r w:rsidRPr="00E42FB1">
        <w:rPr>
          <w:rFonts w:ascii="Helvetica" w:hAnsi="Helvetica" w:cs="Helvetica"/>
          <w:noProof/>
          <w:sz w:val="24"/>
          <w:szCs w:val="24"/>
        </w:rPr>
        <w:t>ther</w:t>
      </w:r>
      <w:r w:rsidR="00C06788" w:rsidRPr="00E42FB1">
        <w:rPr>
          <w:rFonts w:ascii="Helvetica" w:hAnsi="Helvetica" w:cs="Helvetica"/>
          <w:noProof/>
          <w:sz w:val="24"/>
          <w:szCs w:val="24"/>
          <w:vertAlign w:val="superscript"/>
        </w:rPr>
        <w:t>1</w:t>
      </w:r>
      <w:r w:rsidR="009D328F" w:rsidRPr="00E42FB1">
        <w:rPr>
          <w:rFonts w:ascii="Helvetica" w:hAnsi="Helvetica" w:cs="Helvetica"/>
          <w:noProof/>
          <w:sz w:val="24"/>
          <w:szCs w:val="24"/>
          <w:vertAlign w:val="superscript"/>
        </w:rPr>
        <w:t>*</w:t>
      </w:r>
      <w:r w:rsidRPr="00E42FB1">
        <w:rPr>
          <w:rFonts w:ascii="Helvetica" w:hAnsi="Helvetica" w:cs="Helvetica"/>
          <w:sz w:val="24"/>
          <w:szCs w:val="24"/>
        </w:rPr>
        <w:t xml:space="preserve">, Thomas </w:t>
      </w:r>
      <w:r w:rsidR="00C06788" w:rsidRPr="00E42FB1">
        <w:rPr>
          <w:rFonts w:ascii="Helvetica" w:hAnsi="Helvetica" w:cs="Helvetica"/>
          <w:sz w:val="24"/>
          <w:szCs w:val="24"/>
        </w:rPr>
        <w:t xml:space="preserve">W.M. </w:t>
      </w:r>
      <w:r w:rsidRPr="00E42FB1">
        <w:rPr>
          <w:rFonts w:ascii="Helvetica" w:hAnsi="Helvetica" w:cs="Helvetica"/>
          <w:sz w:val="24"/>
          <w:szCs w:val="24"/>
        </w:rPr>
        <w:t>Crozier</w:t>
      </w:r>
      <w:r w:rsidR="001B2A67" w:rsidRPr="00E42FB1">
        <w:rPr>
          <w:rFonts w:ascii="Helvetica" w:hAnsi="Helvetica" w:cs="Helvetica"/>
          <w:sz w:val="24"/>
          <w:szCs w:val="24"/>
          <w:vertAlign w:val="superscript"/>
        </w:rPr>
        <w:t xml:space="preserve">1,2,3 </w:t>
      </w:r>
    </w:p>
    <w:p w14:paraId="26D0AE75" w14:textId="4C05BD30" w:rsidR="005D7741" w:rsidRPr="00E42FB1" w:rsidRDefault="00B4159A" w:rsidP="00C264C6">
      <w:pPr>
        <w:jc w:val="center"/>
        <w:rPr>
          <w:rFonts w:ascii="Helvetica" w:hAnsi="Helvetica" w:cs="Helvetica"/>
          <w:sz w:val="24"/>
          <w:szCs w:val="24"/>
        </w:rPr>
      </w:pPr>
      <w:r w:rsidRPr="00E42FB1">
        <w:rPr>
          <w:rFonts w:ascii="Helvetica" w:hAnsi="Helvetica" w:cs="Helvetica"/>
          <w:sz w:val="24"/>
          <w:szCs w:val="24"/>
        </w:rPr>
        <w:t>Angus I. Lamond</w:t>
      </w:r>
      <w:r w:rsidRPr="00E42FB1">
        <w:rPr>
          <w:rFonts w:ascii="Helvetica" w:hAnsi="Helvetica" w:cs="Helvetica"/>
          <w:sz w:val="24"/>
          <w:szCs w:val="24"/>
          <w:vertAlign w:val="superscript"/>
        </w:rPr>
        <w:t>2</w:t>
      </w:r>
      <w:r w:rsidRPr="00E42FB1">
        <w:rPr>
          <w:rFonts w:ascii="Helvetica" w:hAnsi="Helvetica" w:cs="Helvetica"/>
          <w:sz w:val="24"/>
          <w:szCs w:val="24"/>
        </w:rPr>
        <w:t xml:space="preserve"> </w:t>
      </w:r>
      <w:r w:rsidR="005D7741" w:rsidRPr="00E42FB1">
        <w:rPr>
          <w:rFonts w:ascii="Helvetica" w:hAnsi="Helvetica" w:cs="Helvetica"/>
          <w:sz w:val="24"/>
          <w:szCs w:val="24"/>
        </w:rPr>
        <w:t>and Michael A.J. Ferguson</w:t>
      </w:r>
      <w:r w:rsidR="00C06788" w:rsidRPr="00E42FB1">
        <w:rPr>
          <w:rFonts w:ascii="Helvetica" w:hAnsi="Helvetica" w:cs="Helvetica"/>
          <w:sz w:val="24"/>
          <w:szCs w:val="24"/>
          <w:vertAlign w:val="superscript"/>
        </w:rPr>
        <w:t>1</w:t>
      </w:r>
      <w:r w:rsidR="009D328F" w:rsidRPr="00E42FB1">
        <w:rPr>
          <w:rFonts w:ascii="Helvetica" w:hAnsi="Helvetica" w:cs="Helvetica"/>
          <w:sz w:val="24"/>
          <w:szCs w:val="24"/>
          <w:vertAlign w:val="superscript"/>
        </w:rPr>
        <w:t>#</w:t>
      </w:r>
    </w:p>
    <w:p w14:paraId="7EB872FC" w14:textId="6F1830DE" w:rsidR="00EB4D3F" w:rsidRPr="00E42FB1" w:rsidRDefault="00C06788" w:rsidP="00C264C6">
      <w:pPr>
        <w:jc w:val="center"/>
        <w:rPr>
          <w:rFonts w:ascii="Helvetica" w:hAnsi="Helvetica" w:cs="Helvetica"/>
          <w:sz w:val="24"/>
          <w:szCs w:val="24"/>
        </w:rPr>
      </w:pPr>
      <w:r w:rsidRPr="00E42FB1">
        <w:rPr>
          <w:rFonts w:ascii="Helvetica" w:hAnsi="Helvetica" w:cs="Helvetica"/>
          <w:sz w:val="24"/>
          <w:szCs w:val="24"/>
          <w:vertAlign w:val="superscript"/>
        </w:rPr>
        <w:t>1</w:t>
      </w:r>
      <w:r w:rsidRPr="00E42FB1">
        <w:rPr>
          <w:rFonts w:ascii="Helvetica" w:hAnsi="Helvetica" w:cs="Helvetica"/>
          <w:sz w:val="24"/>
          <w:szCs w:val="24"/>
        </w:rPr>
        <w:t>Wellcome Centre for Anti-Infectives Research</w:t>
      </w:r>
      <w:r w:rsidR="001B2A67" w:rsidRPr="00E42FB1">
        <w:rPr>
          <w:rFonts w:ascii="Helvetica" w:hAnsi="Helvetica" w:cs="Helvetica"/>
          <w:sz w:val="24"/>
          <w:szCs w:val="24"/>
        </w:rPr>
        <w:t>, School of Life Sciences, University of Dundee, Dundee DD1 5EH, UK</w:t>
      </w:r>
    </w:p>
    <w:p w14:paraId="0B59D365" w14:textId="77777777" w:rsidR="001B2A67" w:rsidRPr="00E42FB1" w:rsidRDefault="001B2A67" w:rsidP="00C264C6">
      <w:pPr>
        <w:jc w:val="center"/>
        <w:rPr>
          <w:rFonts w:ascii="Helvetica" w:hAnsi="Helvetica" w:cs="Helvetica"/>
          <w:sz w:val="24"/>
          <w:szCs w:val="24"/>
        </w:rPr>
      </w:pPr>
      <w:r w:rsidRPr="00E42FB1">
        <w:rPr>
          <w:rFonts w:ascii="Helvetica" w:hAnsi="Helvetica" w:cs="Helvetica"/>
          <w:sz w:val="24"/>
          <w:szCs w:val="24"/>
          <w:vertAlign w:val="superscript"/>
        </w:rPr>
        <w:t>2</w:t>
      </w:r>
      <w:r w:rsidRPr="00E42FB1">
        <w:rPr>
          <w:rFonts w:ascii="Helvetica" w:hAnsi="Helvetica" w:cs="Helvetica"/>
          <w:sz w:val="24"/>
          <w:szCs w:val="24"/>
        </w:rPr>
        <w:t>Centre for Gene Regulation and Expression, School of Life Sciences, University of Dundee, Dundee DD1 5EH, UK</w:t>
      </w:r>
    </w:p>
    <w:p w14:paraId="0E17AF9C" w14:textId="2F2BA24B" w:rsidR="001B2A67" w:rsidRPr="00E42FB1" w:rsidRDefault="001B2A67" w:rsidP="00C264C6">
      <w:pPr>
        <w:jc w:val="center"/>
        <w:rPr>
          <w:rFonts w:ascii="Helvetica" w:hAnsi="Helvetica" w:cs="Helvetica"/>
          <w:sz w:val="24"/>
          <w:szCs w:val="24"/>
        </w:rPr>
      </w:pPr>
      <w:r w:rsidRPr="00E42FB1">
        <w:rPr>
          <w:rFonts w:ascii="Helvetica" w:hAnsi="Helvetica" w:cs="Helvetica"/>
          <w:sz w:val="24"/>
          <w:szCs w:val="24"/>
          <w:vertAlign w:val="superscript"/>
        </w:rPr>
        <w:t>3</w:t>
      </w:r>
      <w:r w:rsidRPr="00E42FB1">
        <w:rPr>
          <w:rFonts w:ascii="Helvetica" w:hAnsi="Helvetica" w:cs="Helvetica"/>
          <w:sz w:val="24"/>
          <w:szCs w:val="24"/>
        </w:rPr>
        <w:t>Present address: Department of Medicine, Cambridge Institute for Medical Research, Cambridge CB2 0XY, UK</w:t>
      </w:r>
    </w:p>
    <w:p w14:paraId="480DDDE5" w14:textId="1AEF7776" w:rsidR="009D328F" w:rsidRPr="00E42FB1" w:rsidRDefault="009D328F" w:rsidP="00C264C6">
      <w:pPr>
        <w:jc w:val="center"/>
        <w:rPr>
          <w:rFonts w:ascii="Helvetica" w:hAnsi="Helvetica" w:cs="Helvetica"/>
          <w:sz w:val="24"/>
          <w:szCs w:val="24"/>
        </w:rPr>
      </w:pPr>
      <w:r w:rsidRPr="00E42FB1">
        <w:rPr>
          <w:rFonts w:ascii="Helvetica" w:hAnsi="Helvetica" w:cs="Helvetica"/>
          <w:sz w:val="24"/>
          <w:szCs w:val="24"/>
        </w:rPr>
        <w:t>*These authors contributed equally to this work.</w:t>
      </w:r>
    </w:p>
    <w:p w14:paraId="3DAFC398" w14:textId="54974553" w:rsidR="009D328F" w:rsidRPr="00E42FB1" w:rsidRDefault="009D328F" w:rsidP="00C264C6">
      <w:pPr>
        <w:jc w:val="center"/>
        <w:rPr>
          <w:rFonts w:ascii="Helvetica" w:hAnsi="Helvetica" w:cs="Helvetica"/>
          <w:sz w:val="24"/>
          <w:szCs w:val="24"/>
        </w:rPr>
      </w:pPr>
      <w:r w:rsidRPr="00E42FB1">
        <w:rPr>
          <w:rFonts w:ascii="Helvetica" w:hAnsi="Helvetica" w:cs="Helvetica"/>
          <w:sz w:val="24"/>
          <w:szCs w:val="24"/>
          <w:vertAlign w:val="superscript"/>
        </w:rPr>
        <w:t>#</w:t>
      </w:r>
      <w:r w:rsidRPr="00E42FB1">
        <w:rPr>
          <w:rFonts w:ascii="Helvetica" w:hAnsi="Helvetica" w:cs="Helvetica"/>
          <w:sz w:val="24"/>
          <w:szCs w:val="24"/>
        </w:rPr>
        <w:t>To whom correspondence should be addressed.</w:t>
      </w:r>
    </w:p>
    <w:p w14:paraId="57067A66" w14:textId="77777777" w:rsidR="009D328F" w:rsidRPr="00E42FB1" w:rsidRDefault="009D328F" w:rsidP="00C264C6">
      <w:pPr>
        <w:rPr>
          <w:rFonts w:ascii="Helvetica" w:hAnsi="Helvetica" w:cs="Helvetica"/>
          <w:sz w:val="24"/>
          <w:szCs w:val="24"/>
        </w:rPr>
      </w:pPr>
    </w:p>
    <w:p w14:paraId="27AC056B" w14:textId="77777777" w:rsidR="00622F6B" w:rsidRPr="00E42FB1" w:rsidRDefault="00622F6B" w:rsidP="00C264C6">
      <w:pPr>
        <w:rPr>
          <w:rFonts w:ascii="Helvetica" w:hAnsi="Helvetica" w:cs="Helvetica"/>
          <w:b/>
          <w:sz w:val="24"/>
          <w:szCs w:val="24"/>
        </w:rPr>
      </w:pPr>
      <w:r w:rsidRPr="00E42FB1">
        <w:rPr>
          <w:rFonts w:ascii="Helvetica" w:hAnsi="Helvetica" w:cs="Helvetica"/>
          <w:b/>
          <w:sz w:val="24"/>
          <w:szCs w:val="24"/>
        </w:rPr>
        <w:br w:type="page"/>
      </w:r>
    </w:p>
    <w:p w14:paraId="36A770D1" w14:textId="2CF13A70" w:rsidR="00B76AC1" w:rsidRPr="00E42FB1" w:rsidRDefault="00B76AC1" w:rsidP="00C264C6">
      <w:pPr>
        <w:rPr>
          <w:rFonts w:ascii="Helvetica" w:hAnsi="Helvetica" w:cs="Helvetica"/>
          <w:b/>
          <w:sz w:val="24"/>
          <w:szCs w:val="24"/>
        </w:rPr>
      </w:pPr>
      <w:r w:rsidRPr="00E42FB1">
        <w:rPr>
          <w:rFonts w:ascii="Helvetica" w:hAnsi="Helvetica" w:cs="Helvetica"/>
          <w:b/>
          <w:sz w:val="24"/>
          <w:szCs w:val="24"/>
        </w:rPr>
        <w:lastRenderedPageBreak/>
        <w:t>Abstract</w:t>
      </w:r>
    </w:p>
    <w:p w14:paraId="2F29FDC0" w14:textId="6395785A" w:rsidR="000E3137" w:rsidRPr="00E42FB1" w:rsidRDefault="000E3137" w:rsidP="00C264C6">
      <w:pPr>
        <w:jc w:val="both"/>
        <w:rPr>
          <w:rFonts w:ascii="Helvetica" w:hAnsi="Helvetica" w:cs="Helvetica"/>
          <w:sz w:val="24"/>
          <w:szCs w:val="24"/>
        </w:rPr>
      </w:pPr>
      <w:r w:rsidRPr="00E42FB1">
        <w:rPr>
          <w:rFonts w:ascii="Helvetica" w:hAnsi="Helvetica" w:cs="Helvetica"/>
          <w:b/>
          <w:sz w:val="24"/>
          <w:szCs w:val="24"/>
        </w:rPr>
        <w:t>Background</w:t>
      </w:r>
      <w:r w:rsidRPr="00E42FB1">
        <w:rPr>
          <w:rFonts w:ascii="Helvetica" w:hAnsi="Helvetica" w:cs="Helvetica"/>
          <w:sz w:val="24"/>
          <w:szCs w:val="24"/>
        </w:rPr>
        <w:t xml:space="preserve">: </w:t>
      </w:r>
      <w:r w:rsidR="007818DB" w:rsidRPr="00E42FB1">
        <w:rPr>
          <w:rFonts w:ascii="Helvetica" w:hAnsi="Helvetica" w:cs="Helvetica"/>
          <w:sz w:val="24"/>
          <w:szCs w:val="24"/>
        </w:rPr>
        <w:t xml:space="preserve">Cellular proteins vary significantly in both abundance and turnover rates. These parameters depend upon their rates of synthesis and degradation and it is useful to have </w:t>
      </w:r>
      <w:r w:rsidR="002935DB" w:rsidRPr="00E42FB1">
        <w:rPr>
          <w:rFonts w:ascii="Helvetica" w:hAnsi="Helvetica" w:cs="Helvetica"/>
          <w:sz w:val="24"/>
          <w:szCs w:val="24"/>
        </w:rPr>
        <w:t>access to</w:t>
      </w:r>
      <w:r w:rsidR="007818DB" w:rsidRPr="00E42FB1">
        <w:rPr>
          <w:rFonts w:ascii="Helvetica" w:hAnsi="Helvetica" w:cs="Helvetica"/>
          <w:sz w:val="24"/>
          <w:szCs w:val="24"/>
        </w:rPr>
        <w:t xml:space="preserve"> data on protein turnover rates when, for example, designing genetic knock-down experiments or assessing the </w:t>
      </w:r>
      <w:r w:rsidR="007F00F6" w:rsidRPr="00E42FB1">
        <w:rPr>
          <w:rFonts w:ascii="Helvetica" w:hAnsi="Helvetica" w:cs="Helvetica"/>
          <w:sz w:val="24"/>
          <w:szCs w:val="24"/>
        </w:rPr>
        <w:t>potential usefulness of covalent enzyme inhibitors</w:t>
      </w:r>
      <w:r w:rsidR="007818DB" w:rsidRPr="00E42FB1">
        <w:rPr>
          <w:rFonts w:ascii="Helvetica" w:hAnsi="Helvetica" w:cs="Helvetica"/>
          <w:sz w:val="24"/>
          <w:szCs w:val="24"/>
        </w:rPr>
        <w:t xml:space="preserve">. </w:t>
      </w:r>
      <w:r w:rsidR="007F00F6" w:rsidRPr="00E42FB1">
        <w:rPr>
          <w:rFonts w:ascii="Helvetica" w:hAnsi="Helvetica" w:cs="Helvetica"/>
          <w:sz w:val="24"/>
          <w:szCs w:val="24"/>
        </w:rPr>
        <w:t>L</w:t>
      </w:r>
      <w:r w:rsidR="00A04543" w:rsidRPr="00E42FB1">
        <w:rPr>
          <w:rFonts w:ascii="Helvetica" w:hAnsi="Helvetica" w:cs="Helvetica"/>
          <w:sz w:val="24"/>
          <w:szCs w:val="24"/>
        </w:rPr>
        <w:t>ittle is know</w:t>
      </w:r>
      <w:r w:rsidR="00D60206" w:rsidRPr="00E42FB1">
        <w:rPr>
          <w:rFonts w:ascii="Helvetica" w:hAnsi="Helvetica" w:cs="Helvetica"/>
          <w:sz w:val="24"/>
          <w:szCs w:val="24"/>
        </w:rPr>
        <w:t>n</w:t>
      </w:r>
      <w:r w:rsidR="00A04543" w:rsidRPr="00E42FB1">
        <w:rPr>
          <w:rFonts w:ascii="Helvetica" w:hAnsi="Helvetica" w:cs="Helvetica"/>
          <w:sz w:val="24"/>
          <w:szCs w:val="24"/>
        </w:rPr>
        <w:t xml:space="preserve"> about the </w:t>
      </w:r>
      <w:r w:rsidR="007F00F6" w:rsidRPr="00E42FB1">
        <w:rPr>
          <w:rFonts w:ascii="Helvetica" w:hAnsi="Helvetica" w:cs="Helvetica"/>
          <w:sz w:val="24"/>
          <w:szCs w:val="24"/>
        </w:rPr>
        <w:t xml:space="preserve">nature and </w:t>
      </w:r>
      <w:r w:rsidR="00A04543" w:rsidRPr="00E42FB1">
        <w:rPr>
          <w:rFonts w:ascii="Helvetica" w:hAnsi="Helvetica" w:cs="Helvetica"/>
          <w:sz w:val="24"/>
          <w:szCs w:val="24"/>
        </w:rPr>
        <w:t xml:space="preserve">regulation of </w:t>
      </w:r>
      <w:r w:rsidR="00302DD6" w:rsidRPr="00E42FB1">
        <w:rPr>
          <w:rFonts w:ascii="Helvetica" w:hAnsi="Helvetica" w:cs="Helvetica"/>
          <w:noProof/>
          <w:sz w:val="24"/>
          <w:szCs w:val="24"/>
        </w:rPr>
        <w:t>protein</w:t>
      </w:r>
      <w:r w:rsidR="00A04543" w:rsidRPr="00E42FB1">
        <w:rPr>
          <w:rFonts w:ascii="Helvetica" w:hAnsi="Helvetica" w:cs="Helvetica"/>
          <w:sz w:val="24"/>
          <w:szCs w:val="24"/>
        </w:rPr>
        <w:t xml:space="preserve"> </w:t>
      </w:r>
      <w:r w:rsidR="00B86C62" w:rsidRPr="00E42FB1">
        <w:rPr>
          <w:rFonts w:ascii="Helvetica" w:hAnsi="Helvetica" w:cs="Helvetica"/>
          <w:sz w:val="24"/>
          <w:szCs w:val="24"/>
        </w:rPr>
        <w:t>turnover</w:t>
      </w:r>
      <w:r w:rsidR="00A04543" w:rsidRPr="00E42FB1">
        <w:rPr>
          <w:rFonts w:ascii="Helvetica" w:hAnsi="Helvetica" w:cs="Helvetica"/>
          <w:sz w:val="24"/>
          <w:szCs w:val="24"/>
        </w:rPr>
        <w:t xml:space="preserve"> in </w:t>
      </w:r>
      <w:r w:rsidR="00B86C62" w:rsidRPr="00E42FB1">
        <w:rPr>
          <w:rFonts w:ascii="Helvetica" w:hAnsi="Helvetica" w:cs="Helvetica"/>
          <w:i/>
          <w:noProof/>
          <w:sz w:val="24"/>
          <w:szCs w:val="24"/>
        </w:rPr>
        <w:t>Trypanosoma</w:t>
      </w:r>
      <w:r w:rsidR="00FE7FA2" w:rsidRPr="00E42FB1">
        <w:rPr>
          <w:rFonts w:ascii="Helvetica" w:hAnsi="Helvetica" w:cs="Helvetica"/>
          <w:i/>
          <w:noProof/>
          <w:sz w:val="24"/>
          <w:szCs w:val="24"/>
        </w:rPr>
        <w:t xml:space="preserve"> brucei</w:t>
      </w:r>
      <w:r w:rsidR="00302DD6" w:rsidRPr="00E42FB1">
        <w:rPr>
          <w:rFonts w:ascii="Helvetica" w:hAnsi="Helvetica" w:cs="Helvetica"/>
          <w:noProof/>
          <w:sz w:val="24"/>
          <w:szCs w:val="24"/>
        </w:rPr>
        <w:t xml:space="preserve">, </w:t>
      </w:r>
      <w:r w:rsidR="00A04543" w:rsidRPr="00E42FB1">
        <w:rPr>
          <w:rFonts w:ascii="Helvetica" w:hAnsi="Helvetica" w:cs="Helvetica"/>
          <w:sz w:val="24"/>
          <w:szCs w:val="24"/>
        </w:rPr>
        <w:t xml:space="preserve">the </w:t>
      </w:r>
      <w:r w:rsidR="00A04543" w:rsidRPr="00E42FB1">
        <w:rPr>
          <w:rFonts w:ascii="Helvetica" w:hAnsi="Helvetica" w:cs="Helvetica"/>
          <w:noProof/>
          <w:sz w:val="24"/>
          <w:szCs w:val="24"/>
        </w:rPr>
        <w:t>etiol</w:t>
      </w:r>
      <w:r w:rsidR="00302DD6" w:rsidRPr="00E42FB1">
        <w:rPr>
          <w:rFonts w:ascii="Helvetica" w:hAnsi="Helvetica" w:cs="Helvetica"/>
          <w:noProof/>
          <w:sz w:val="24"/>
          <w:szCs w:val="24"/>
        </w:rPr>
        <w:t>o</w:t>
      </w:r>
      <w:r w:rsidR="00A04543" w:rsidRPr="00E42FB1">
        <w:rPr>
          <w:rFonts w:ascii="Helvetica" w:hAnsi="Helvetica" w:cs="Helvetica"/>
          <w:noProof/>
          <w:sz w:val="24"/>
          <w:szCs w:val="24"/>
        </w:rPr>
        <w:t>gical</w:t>
      </w:r>
      <w:r w:rsidR="00A04543" w:rsidRPr="00E42FB1">
        <w:rPr>
          <w:rFonts w:ascii="Helvetica" w:hAnsi="Helvetica" w:cs="Helvetica"/>
          <w:sz w:val="24"/>
          <w:szCs w:val="24"/>
        </w:rPr>
        <w:t xml:space="preserve"> </w:t>
      </w:r>
      <w:r w:rsidR="00A04543" w:rsidRPr="00E42FB1">
        <w:rPr>
          <w:rFonts w:ascii="Helvetica" w:hAnsi="Helvetica" w:cs="Helvetica"/>
          <w:noProof/>
          <w:sz w:val="24"/>
          <w:szCs w:val="24"/>
        </w:rPr>
        <w:t>agent</w:t>
      </w:r>
      <w:r w:rsidR="002935DB" w:rsidRPr="00E42FB1">
        <w:rPr>
          <w:rFonts w:ascii="Helvetica" w:hAnsi="Helvetica" w:cs="Arial"/>
          <w:bCs/>
          <w:noProof/>
          <w:color w:val="222222"/>
          <w:sz w:val="24"/>
          <w:szCs w:val="24"/>
          <w:shd w:val="clear" w:color="auto" w:fill="FFFFFF"/>
        </w:rPr>
        <w:t xml:space="preserve"> of </w:t>
      </w:r>
      <w:r w:rsidR="00695FD8" w:rsidRPr="00E42FB1">
        <w:rPr>
          <w:rFonts w:ascii="Helvetica" w:hAnsi="Helvetica" w:cs="Arial"/>
          <w:bCs/>
          <w:noProof/>
          <w:color w:val="222222"/>
          <w:sz w:val="24"/>
          <w:szCs w:val="24"/>
          <w:shd w:val="clear" w:color="auto" w:fill="FFFFFF"/>
        </w:rPr>
        <w:t xml:space="preserve">human and animal </w:t>
      </w:r>
      <w:r w:rsidR="00D60206" w:rsidRPr="00E42FB1">
        <w:rPr>
          <w:rFonts w:ascii="Helvetica" w:hAnsi="Helvetica" w:cs="Arial"/>
          <w:bCs/>
          <w:noProof/>
          <w:color w:val="222222"/>
          <w:sz w:val="24"/>
          <w:szCs w:val="24"/>
          <w:shd w:val="clear" w:color="auto" w:fill="FFFFFF"/>
        </w:rPr>
        <w:t xml:space="preserve">African trypanosomiasis. </w:t>
      </w:r>
    </w:p>
    <w:p w14:paraId="06BFC8DC" w14:textId="112664B2" w:rsidR="000E3137" w:rsidRPr="00E42FB1" w:rsidRDefault="000E3137" w:rsidP="00C264C6">
      <w:pPr>
        <w:jc w:val="both"/>
        <w:rPr>
          <w:rFonts w:ascii="Helvetica" w:hAnsi="Helvetica" w:cs="Helvetica"/>
          <w:sz w:val="24"/>
          <w:szCs w:val="24"/>
        </w:rPr>
      </w:pPr>
      <w:r w:rsidRPr="00E42FB1">
        <w:rPr>
          <w:rFonts w:ascii="Helvetica" w:hAnsi="Helvetica" w:cs="Arial"/>
          <w:b/>
          <w:bCs/>
          <w:noProof/>
          <w:color w:val="222222"/>
          <w:sz w:val="24"/>
          <w:szCs w:val="24"/>
          <w:shd w:val="clear" w:color="auto" w:fill="FFFFFF"/>
        </w:rPr>
        <w:t>Methods</w:t>
      </w:r>
      <w:r w:rsidRPr="00E42FB1">
        <w:rPr>
          <w:rFonts w:ascii="Helvetica" w:hAnsi="Helvetica" w:cs="Helvetica"/>
          <w:noProof/>
          <w:sz w:val="24"/>
          <w:szCs w:val="24"/>
        </w:rPr>
        <w:t xml:space="preserve">: </w:t>
      </w:r>
      <w:r w:rsidR="00BF4248" w:rsidRPr="00E42FB1">
        <w:rPr>
          <w:rFonts w:ascii="Helvetica" w:hAnsi="Helvetica" w:cs="Helvetica"/>
          <w:noProof/>
          <w:sz w:val="24"/>
          <w:szCs w:val="24"/>
        </w:rPr>
        <w:t xml:space="preserve">To </w:t>
      </w:r>
      <w:r w:rsidR="00695FD8" w:rsidRPr="00E42FB1">
        <w:rPr>
          <w:rFonts w:ascii="Helvetica" w:hAnsi="Helvetica" w:cs="Helvetica"/>
          <w:noProof/>
          <w:sz w:val="24"/>
          <w:szCs w:val="24"/>
        </w:rPr>
        <w:t>establish baseline data on</w:t>
      </w:r>
      <w:r w:rsidR="00A04543" w:rsidRPr="00E42FB1">
        <w:rPr>
          <w:rFonts w:ascii="Helvetica" w:hAnsi="Helvetica" w:cs="Helvetica"/>
          <w:noProof/>
          <w:sz w:val="24"/>
          <w:szCs w:val="24"/>
        </w:rPr>
        <w:t xml:space="preserve"> </w:t>
      </w:r>
      <w:r w:rsidR="00884A16" w:rsidRPr="00E42FB1">
        <w:rPr>
          <w:rFonts w:ascii="Helvetica" w:hAnsi="Helvetica" w:cs="Helvetica"/>
          <w:i/>
          <w:noProof/>
          <w:sz w:val="24"/>
          <w:szCs w:val="24"/>
        </w:rPr>
        <w:t>T.</w:t>
      </w:r>
      <w:r w:rsidR="00884A16" w:rsidRPr="00E42FB1">
        <w:rPr>
          <w:rFonts w:ascii="Helvetica" w:hAnsi="Helvetica" w:cs="Helvetica"/>
          <w:i/>
          <w:sz w:val="24"/>
          <w:szCs w:val="24"/>
        </w:rPr>
        <w:t xml:space="preserve"> brucei</w:t>
      </w:r>
      <w:r w:rsidR="00884A16" w:rsidRPr="00E42FB1">
        <w:rPr>
          <w:rFonts w:ascii="Helvetica" w:hAnsi="Helvetica" w:cs="Helvetica"/>
          <w:sz w:val="24"/>
          <w:szCs w:val="24"/>
        </w:rPr>
        <w:t xml:space="preserve"> proteome</w:t>
      </w:r>
      <w:r w:rsidR="00A04543" w:rsidRPr="00E42FB1">
        <w:rPr>
          <w:rFonts w:ascii="Helvetica" w:hAnsi="Helvetica" w:cs="Helvetica"/>
          <w:sz w:val="24"/>
          <w:szCs w:val="24"/>
        </w:rPr>
        <w:t xml:space="preserve"> </w:t>
      </w:r>
      <w:r w:rsidR="00F24732" w:rsidRPr="00E42FB1">
        <w:rPr>
          <w:rFonts w:ascii="Helvetica" w:hAnsi="Helvetica" w:cs="Helvetica"/>
          <w:noProof/>
          <w:sz w:val="24"/>
          <w:szCs w:val="24"/>
        </w:rPr>
        <w:t>turnover</w:t>
      </w:r>
      <w:r w:rsidR="00695FD8" w:rsidRPr="00E42FB1">
        <w:rPr>
          <w:rFonts w:ascii="Helvetica" w:hAnsi="Helvetica" w:cs="Helvetica"/>
          <w:noProof/>
          <w:sz w:val="24"/>
          <w:szCs w:val="24"/>
        </w:rPr>
        <w:t>,</w:t>
      </w:r>
      <w:r w:rsidR="00F24732" w:rsidRPr="00E42FB1">
        <w:rPr>
          <w:rFonts w:ascii="Helvetica" w:hAnsi="Helvetica" w:cs="Helvetica"/>
          <w:noProof/>
          <w:sz w:val="24"/>
          <w:szCs w:val="24"/>
        </w:rPr>
        <w:t xml:space="preserve"> </w:t>
      </w:r>
      <w:r w:rsidR="009A1131" w:rsidRPr="00E42FB1">
        <w:rPr>
          <w:rFonts w:ascii="Helvetica" w:hAnsi="Helvetica" w:cs="Helvetica"/>
          <w:sz w:val="24"/>
          <w:szCs w:val="24"/>
        </w:rPr>
        <w:t>a</w:t>
      </w:r>
      <w:r w:rsidR="00A04543" w:rsidRPr="00E42FB1">
        <w:rPr>
          <w:rFonts w:ascii="Helvetica" w:hAnsi="Helvetica" w:cs="Helvetica"/>
          <w:sz w:val="24"/>
          <w:szCs w:val="24"/>
        </w:rPr>
        <w:t xml:space="preserve"> </w:t>
      </w:r>
      <w:r w:rsidR="00150988" w:rsidRPr="00E42FB1">
        <w:rPr>
          <w:rFonts w:ascii="Helvetica" w:hAnsi="Helvetica" w:cs="Helvetica"/>
          <w:sz w:val="24"/>
          <w:szCs w:val="24"/>
        </w:rPr>
        <w:t xml:space="preserve">Stable Isotope Labelling </w:t>
      </w:r>
      <w:r w:rsidR="00150988" w:rsidRPr="00E42FB1">
        <w:rPr>
          <w:rFonts w:ascii="Helvetica" w:hAnsi="Helvetica" w:cs="Helvetica"/>
          <w:noProof/>
          <w:sz w:val="24"/>
          <w:szCs w:val="24"/>
        </w:rPr>
        <w:t>with Amino</w:t>
      </w:r>
      <w:r w:rsidR="00150988" w:rsidRPr="00E42FB1">
        <w:rPr>
          <w:rFonts w:ascii="Helvetica" w:hAnsi="Helvetica" w:cs="Helvetica"/>
          <w:sz w:val="24"/>
          <w:szCs w:val="24"/>
        </w:rPr>
        <w:t xml:space="preserve"> acid</w:t>
      </w:r>
      <w:r w:rsidR="00216084" w:rsidRPr="00E42FB1">
        <w:rPr>
          <w:rFonts w:ascii="Helvetica" w:hAnsi="Helvetica" w:cs="Helvetica"/>
          <w:sz w:val="24"/>
          <w:szCs w:val="24"/>
        </w:rPr>
        <w:t>s</w:t>
      </w:r>
      <w:r w:rsidR="00150988" w:rsidRPr="00E42FB1">
        <w:rPr>
          <w:rFonts w:ascii="Helvetica" w:hAnsi="Helvetica" w:cs="Helvetica"/>
          <w:sz w:val="24"/>
          <w:szCs w:val="24"/>
        </w:rPr>
        <w:t xml:space="preserve"> </w:t>
      </w:r>
      <w:r w:rsidR="00695FD8" w:rsidRPr="00E42FB1">
        <w:rPr>
          <w:rFonts w:ascii="Helvetica" w:hAnsi="Helvetica" w:cs="Helvetica"/>
          <w:sz w:val="24"/>
          <w:szCs w:val="24"/>
        </w:rPr>
        <w:t xml:space="preserve">in </w:t>
      </w:r>
      <w:r w:rsidR="00150988" w:rsidRPr="00E42FB1">
        <w:rPr>
          <w:rFonts w:ascii="Helvetica" w:hAnsi="Helvetica" w:cs="Helvetica"/>
          <w:sz w:val="24"/>
          <w:szCs w:val="24"/>
        </w:rPr>
        <w:t xml:space="preserve">Cell </w:t>
      </w:r>
      <w:r w:rsidR="00695FD8" w:rsidRPr="00E42FB1">
        <w:rPr>
          <w:rFonts w:ascii="Helvetica" w:hAnsi="Helvetica" w:cs="Helvetica"/>
          <w:sz w:val="24"/>
          <w:szCs w:val="24"/>
        </w:rPr>
        <w:t>culture (</w:t>
      </w:r>
      <w:r w:rsidR="00884A16" w:rsidRPr="00E42FB1">
        <w:rPr>
          <w:rFonts w:ascii="Helvetica" w:hAnsi="Helvetica" w:cs="Helvetica"/>
          <w:sz w:val="24"/>
          <w:szCs w:val="24"/>
        </w:rPr>
        <w:t>SILAC</w:t>
      </w:r>
      <w:r w:rsidR="00695FD8" w:rsidRPr="00E42FB1">
        <w:rPr>
          <w:rFonts w:ascii="Helvetica" w:hAnsi="Helvetica" w:cs="Helvetica"/>
          <w:sz w:val="24"/>
          <w:szCs w:val="24"/>
        </w:rPr>
        <w:t>)</w:t>
      </w:r>
      <w:r w:rsidR="00884A16" w:rsidRPr="00E42FB1">
        <w:rPr>
          <w:rFonts w:ascii="Helvetica" w:hAnsi="Helvetica" w:cs="Helvetica"/>
          <w:sz w:val="24"/>
          <w:szCs w:val="24"/>
        </w:rPr>
        <w:t xml:space="preserve">-based mass spectrometry </w:t>
      </w:r>
      <w:r w:rsidR="00301C43" w:rsidRPr="00E42FB1">
        <w:rPr>
          <w:rFonts w:ascii="Helvetica" w:hAnsi="Helvetica" w:cs="Helvetica"/>
          <w:sz w:val="24"/>
          <w:szCs w:val="24"/>
        </w:rPr>
        <w:t xml:space="preserve">analysis </w:t>
      </w:r>
      <w:r w:rsidR="009A1131" w:rsidRPr="00E42FB1">
        <w:rPr>
          <w:rFonts w:ascii="Helvetica" w:hAnsi="Helvetica" w:cs="Helvetica"/>
          <w:sz w:val="24"/>
          <w:szCs w:val="24"/>
        </w:rPr>
        <w:t>was performed to reve</w:t>
      </w:r>
      <w:r w:rsidR="00695FD8" w:rsidRPr="00E42FB1">
        <w:rPr>
          <w:rFonts w:ascii="Helvetica" w:hAnsi="Helvetica" w:cs="Helvetica"/>
          <w:sz w:val="24"/>
          <w:szCs w:val="24"/>
        </w:rPr>
        <w:t>a</w:t>
      </w:r>
      <w:r w:rsidR="009A1131" w:rsidRPr="00E42FB1">
        <w:rPr>
          <w:rFonts w:ascii="Helvetica" w:hAnsi="Helvetica" w:cs="Helvetica"/>
          <w:sz w:val="24"/>
          <w:szCs w:val="24"/>
        </w:rPr>
        <w:t>l</w:t>
      </w:r>
      <w:r w:rsidR="00884A16" w:rsidRPr="00E42FB1">
        <w:rPr>
          <w:rFonts w:ascii="Helvetica" w:hAnsi="Helvetica" w:cs="Helvetica"/>
          <w:sz w:val="24"/>
          <w:szCs w:val="24"/>
        </w:rPr>
        <w:t xml:space="preserve"> the </w:t>
      </w:r>
      <w:r w:rsidR="00F24732" w:rsidRPr="00E42FB1">
        <w:rPr>
          <w:rFonts w:ascii="Helvetica" w:hAnsi="Helvetica" w:cs="Helvetica"/>
          <w:sz w:val="24"/>
          <w:szCs w:val="24"/>
        </w:rPr>
        <w:t xml:space="preserve">synthesis and </w:t>
      </w:r>
      <w:r w:rsidR="00884A16" w:rsidRPr="00E42FB1">
        <w:rPr>
          <w:rFonts w:ascii="Helvetica" w:hAnsi="Helvetica" w:cs="Helvetica"/>
          <w:sz w:val="24"/>
          <w:szCs w:val="24"/>
        </w:rPr>
        <w:t>degradation profile</w:t>
      </w:r>
      <w:r w:rsidR="00F24732" w:rsidRPr="00E42FB1">
        <w:rPr>
          <w:rFonts w:ascii="Helvetica" w:hAnsi="Helvetica" w:cs="Helvetica"/>
          <w:sz w:val="24"/>
          <w:szCs w:val="24"/>
        </w:rPr>
        <w:t>s</w:t>
      </w:r>
      <w:r w:rsidR="00884A16" w:rsidRPr="00E42FB1">
        <w:rPr>
          <w:rFonts w:ascii="Helvetica" w:hAnsi="Helvetica" w:cs="Helvetica"/>
          <w:sz w:val="24"/>
          <w:szCs w:val="24"/>
        </w:rPr>
        <w:t xml:space="preserve"> </w:t>
      </w:r>
      <w:r w:rsidR="00A04543" w:rsidRPr="00E42FB1">
        <w:rPr>
          <w:rFonts w:ascii="Helvetica" w:hAnsi="Helvetica" w:cs="Helvetica"/>
          <w:sz w:val="24"/>
          <w:szCs w:val="24"/>
        </w:rPr>
        <w:t>for</w:t>
      </w:r>
      <w:r w:rsidR="00884A16" w:rsidRPr="00E42FB1">
        <w:rPr>
          <w:rFonts w:ascii="Helvetica" w:hAnsi="Helvetica" w:cs="Helvetica"/>
          <w:sz w:val="24"/>
          <w:szCs w:val="24"/>
        </w:rPr>
        <w:t xml:space="preserve"> </w:t>
      </w:r>
      <w:r w:rsidR="00884A16" w:rsidRPr="00E42FB1">
        <w:rPr>
          <w:rFonts w:ascii="Helvetica" w:hAnsi="Helvetica" w:cs="Helvetica"/>
          <w:noProof/>
          <w:sz w:val="24"/>
          <w:szCs w:val="24"/>
        </w:rPr>
        <w:t>thousands</w:t>
      </w:r>
      <w:r w:rsidR="00884A16" w:rsidRPr="00E42FB1">
        <w:rPr>
          <w:rFonts w:ascii="Helvetica" w:hAnsi="Helvetica" w:cs="Helvetica"/>
          <w:sz w:val="24"/>
          <w:szCs w:val="24"/>
        </w:rPr>
        <w:t xml:space="preserve"> </w:t>
      </w:r>
      <w:r w:rsidR="00A04543" w:rsidRPr="00E42FB1">
        <w:rPr>
          <w:rFonts w:ascii="Helvetica" w:hAnsi="Helvetica" w:cs="Helvetica"/>
          <w:sz w:val="24"/>
          <w:szCs w:val="24"/>
        </w:rPr>
        <w:t xml:space="preserve">of </w:t>
      </w:r>
      <w:r w:rsidR="00884A16" w:rsidRPr="00E42FB1">
        <w:rPr>
          <w:rFonts w:ascii="Helvetica" w:hAnsi="Helvetica" w:cs="Helvetica"/>
          <w:sz w:val="24"/>
          <w:szCs w:val="24"/>
        </w:rPr>
        <w:t>proteins in the bloodstream and procyclic forms</w:t>
      </w:r>
      <w:r w:rsidR="00302DD6" w:rsidRPr="00E42FB1">
        <w:rPr>
          <w:rFonts w:ascii="Helvetica" w:hAnsi="Helvetica" w:cs="Helvetica"/>
          <w:sz w:val="24"/>
          <w:szCs w:val="24"/>
        </w:rPr>
        <w:t xml:space="preserve"> of this parasite</w:t>
      </w:r>
      <w:r w:rsidR="00345498" w:rsidRPr="00E42FB1">
        <w:rPr>
          <w:rFonts w:ascii="Helvetica" w:hAnsi="Helvetica" w:cs="Helvetica"/>
          <w:sz w:val="24"/>
          <w:szCs w:val="24"/>
        </w:rPr>
        <w:t>.</w:t>
      </w:r>
    </w:p>
    <w:p w14:paraId="48765364" w14:textId="660BA46E" w:rsidR="000E3137" w:rsidRPr="00E42FB1" w:rsidRDefault="000E3137" w:rsidP="00C264C6">
      <w:pPr>
        <w:jc w:val="both"/>
        <w:rPr>
          <w:rFonts w:ascii="Helvetica" w:hAnsi="Helvetica" w:cs="Helvetica"/>
          <w:sz w:val="24"/>
          <w:szCs w:val="24"/>
        </w:rPr>
      </w:pPr>
      <w:r w:rsidRPr="00E42FB1">
        <w:rPr>
          <w:rFonts w:ascii="Helvetica" w:hAnsi="Helvetica" w:cs="Helvetica"/>
          <w:b/>
          <w:sz w:val="24"/>
          <w:szCs w:val="24"/>
        </w:rPr>
        <w:t>Results</w:t>
      </w:r>
      <w:r w:rsidRPr="00E42FB1">
        <w:rPr>
          <w:rFonts w:ascii="Helvetica" w:hAnsi="Helvetica" w:cs="Helvetica"/>
          <w:sz w:val="24"/>
          <w:szCs w:val="24"/>
        </w:rPr>
        <w:t xml:space="preserve">: </w:t>
      </w:r>
      <w:r w:rsidR="009A1131" w:rsidRPr="00E42FB1">
        <w:rPr>
          <w:rFonts w:ascii="Helvetica" w:hAnsi="Helvetica" w:cs="Helvetica"/>
          <w:sz w:val="24"/>
          <w:szCs w:val="24"/>
        </w:rPr>
        <w:t>This</w:t>
      </w:r>
      <w:r w:rsidR="00345498" w:rsidRPr="00E42FB1">
        <w:rPr>
          <w:rFonts w:ascii="Helvetica" w:hAnsi="Helvetica" w:cs="Helvetica"/>
          <w:sz w:val="24"/>
          <w:szCs w:val="24"/>
        </w:rPr>
        <w:t xml:space="preserve"> analysis revealed </w:t>
      </w:r>
      <w:r w:rsidR="00003AAE" w:rsidRPr="00E42FB1">
        <w:rPr>
          <w:rFonts w:ascii="Helvetica" w:hAnsi="Helvetica" w:cs="Helvetica"/>
          <w:sz w:val="24"/>
          <w:szCs w:val="24"/>
        </w:rPr>
        <w:t>a</w:t>
      </w:r>
      <w:r w:rsidR="00302DD6" w:rsidRPr="00E42FB1">
        <w:rPr>
          <w:rFonts w:ascii="Helvetica" w:hAnsi="Helvetica" w:cs="Helvetica"/>
          <w:sz w:val="24"/>
          <w:szCs w:val="24"/>
        </w:rPr>
        <w:t xml:space="preserve"> slower </w:t>
      </w:r>
      <w:r w:rsidR="00003AAE" w:rsidRPr="00E42FB1">
        <w:rPr>
          <w:rFonts w:ascii="Helvetica" w:hAnsi="Helvetica" w:cs="Helvetica"/>
          <w:sz w:val="24"/>
          <w:szCs w:val="24"/>
        </w:rPr>
        <w:t xml:space="preserve">average </w:t>
      </w:r>
      <w:r w:rsidR="00302DD6" w:rsidRPr="00E42FB1">
        <w:rPr>
          <w:rFonts w:ascii="Helvetica" w:hAnsi="Helvetica" w:cs="Helvetica"/>
          <w:sz w:val="24"/>
          <w:szCs w:val="24"/>
        </w:rPr>
        <w:t xml:space="preserve">turnover </w:t>
      </w:r>
      <w:r w:rsidR="009A1131" w:rsidRPr="00E42FB1">
        <w:rPr>
          <w:rFonts w:ascii="Helvetica" w:hAnsi="Helvetica" w:cs="Helvetica"/>
          <w:sz w:val="24"/>
          <w:szCs w:val="24"/>
        </w:rPr>
        <w:t xml:space="preserve">rate </w:t>
      </w:r>
      <w:r w:rsidR="00302DD6" w:rsidRPr="00E42FB1">
        <w:rPr>
          <w:rFonts w:ascii="Helvetica" w:hAnsi="Helvetica" w:cs="Helvetica"/>
          <w:sz w:val="24"/>
          <w:szCs w:val="24"/>
        </w:rPr>
        <w:t xml:space="preserve">of the procyclic </w:t>
      </w:r>
      <w:r w:rsidR="00096890" w:rsidRPr="00E42FB1">
        <w:rPr>
          <w:rFonts w:ascii="Helvetica" w:hAnsi="Helvetica" w:cs="Helvetica"/>
          <w:sz w:val="24"/>
          <w:szCs w:val="24"/>
        </w:rPr>
        <w:t xml:space="preserve">form </w:t>
      </w:r>
      <w:r w:rsidR="00302DD6" w:rsidRPr="00E42FB1">
        <w:rPr>
          <w:rFonts w:ascii="Helvetica" w:hAnsi="Helvetica" w:cs="Helvetica"/>
          <w:sz w:val="24"/>
          <w:szCs w:val="24"/>
        </w:rPr>
        <w:t xml:space="preserve">proteome </w:t>
      </w:r>
      <w:r w:rsidR="00096890" w:rsidRPr="00E42FB1">
        <w:rPr>
          <w:rFonts w:ascii="Helvetica" w:hAnsi="Helvetica" w:cs="Helvetica"/>
          <w:sz w:val="24"/>
          <w:szCs w:val="24"/>
        </w:rPr>
        <w:t>relative</w:t>
      </w:r>
      <w:r w:rsidR="00302DD6" w:rsidRPr="00E42FB1">
        <w:rPr>
          <w:rFonts w:ascii="Helvetica" w:hAnsi="Helvetica" w:cs="Helvetica"/>
          <w:sz w:val="24"/>
          <w:szCs w:val="24"/>
        </w:rPr>
        <w:t xml:space="preserve"> to the bloodstream proteome. </w:t>
      </w:r>
      <w:r w:rsidR="008D6B51" w:rsidRPr="00E42FB1">
        <w:rPr>
          <w:rFonts w:ascii="Helvetica" w:hAnsi="Helvetica" w:cs="Helvetica"/>
          <w:sz w:val="24"/>
          <w:szCs w:val="24"/>
        </w:rPr>
        <w:t>As expected, many of the p</w:t>
      </w:r>
      <w:r w:rsidR="00FE7FA2" w:rsidRPr="00E42FB1">
        <w:rPr>
          <w:rFonts w:ascii="Helvetica" w:hAnsi="Helvetica" w:cs="Helvetica"/>
          <w:sz w:val="24"/>
          <w:szCs w:val="24"/>
        </w:rPr>
        <w:t>roteins with the</w:t>
      </w:r>
      <w:r w:rsidR="00302DD6" w:rsidRPr="00E42FB1">
        <w:rPr>
          <w:rFonts w:ascii="Helvetica" w:hAnsi="Helvetica" w:cs="Helvetica"/>
          <w:sz w:val="24"/>
          <w:szCs w:val="24"/>
        </w:rPr>
        <w:t xml:space="preserve"> </w:t>
      </w:r>
      <w:r w:rsidR="008D6B51" w:rsidRPr="00E42FB1">
        <w:rPr>
          <w:rFonts w:ascii="Helvetica" w:hAnsi="Helvetica" w:cs="Helvetica"/>
          <w:sz w:val="24"/>
          <w:szCs w:val="24"/>
        </w:rPr>
        <w:t>fastest</w:t>
      </w:r>
      <w:r w:rsidR="00302DD6" w:rsidRPr="00E42FB1">
        <w:rPr>
          <w:rFonts w:ascii="Helvetica" w:hAnsi="Helvetica" w:cs="Helvetica"/>
          <w:sz w:val="24"/>
          <w:szCs w:val="24"/>
        </w:rPr>
        <w:t xml:space="preserve"> turnover </w:t>
      </w:r>
      <w:r w:rsidR="00FE7FA2" w:rsidRPr="00E42FB1">
        <w:rPr>
          <w:rFonts w:ascii="Helvetica" w:hAnsi="Helvetica" w:cs="Helvetica"/>
          <w:sz w:val="24"/>
          <w:szCs w:val="24"/>
        </w:rPr>
        <w:t>rate</w:t>
      </w:r>
      <w:r w:rsidR="00096890" w:rsidRPr="00E42FB1">
        <w:rPr>
          <w:rFonts w:ascii="Helvetica" w:hAnsi="Helvetica" w:cs="Helvetica"/>
          <w:sz w:val="24"/>
          <w:szCs w:val="24"/>
        </w:rPr>
        <w:t>s</w:t>
      </w:r>
      <w:r w:rsidR="00FE7FA2" w:rsidRPr="00E42FB1">
        <w:rPr>
          <w:rFonts w:ascii="Helvetica" w:hAnsi="Helvetica" w:cs="Helvetica"/>
          <w:sz w:val="24"/>
          <w:szCs w:val="24"/>
        </w:rPr>
        <w:t xml:space="preserve"> </w:t>
      </w:r>
      <w:r w:rsidR="002935DB" w:rsidRPr="00E42FB1">
        <w:rPr>
          <w:rFonts w:ascii="Helvetica" w:hAnsi="Helvetica" w:cs="Helvetica"/>
          <w:sz w:val="24"/>
          <w:szCs w:val="24"/>
        </w:rPr>
        <w:t>have functions</w:t>
      </w:r>
      <w:r w:rsidR="00302DD6" w:rsidRPr="00E42FB1">
        <w:rPr>
          <w:rFonts w:ascii="Helvetica" w:hAnsi="Helvetica" w:cs="Helvetica"/>
          <w:sz w:val="24"/>
          <w:szCs w:val="24"/>
        </w:rPr>
        <w:t xml:space="preserve"> in the cell cycle and </w:t>
      </w:r>
      <w:r w:rsidR="002935DB" w:rsidRPr="00E42FB1">
        <w:rPr>
          <w:rFonts w:ascii="Helvetica" w:hAnsi="Helvetica" w:cs="Helvetica"/>
          <w:sz w:val="24"/>
          <w:szCs w:val="24"/>
        </w:rPr>
        <w:t xml:space="preserve">in </w:t>
      </w:r>
      <w:r w:rsidR="008D6B51" w:rsidRPr="00E42FB1">
        <w:rPr>
          <w:rFonts w:ascii="Helvetica" w:hAnsi="Helvetica" w:cs="Helvetica"/>
          <w:sz w:val="24"/>
          <w:szCs w:val="24"/>
        </w:rPr>
        <w:t xml:space="preserve">the regulation of </w:t>
      </w:r>
      <w:r w:rsidR="00302DD6" w:rsidRPr="00E42FB1">
        <w:rPr>
          <w:rFonts w:ascii="Helvetica" w:hAnsi="Helvetica" w:cs="Helvetica"/>
          <w:sz w:val="24"/>
          <w:szCs w:val="24"/>
        </w:rPr>
        <w:t>cytokinesis</w:t>
      </w:r>
      <w:r w:rsidR="009A1131" w:rsidRPr="00E42FB1">
        <w:rPr>
          <w:rFonts w:ascii="Helvetica" w:hAnsi="Helvetica" w:cs="Helvetica"/>
          <w:sz w:val="24"/>
          <w:szCs w:val="24"/>
        </w:rPr>
        <w:t xml:space="preserve"> in both bloodstream and procyclic form</w:t>
      </w:r>
      <w:r w:rsidR="001364B4" w:rsidRPr="00E42FB1">
        <w:rPr>
          <w:rFonts w:ascii="Helvetica" w:hAnsi="Helvetica" w:cs="Helvetica"/>
          <w:sz w:val="24"/>
          <w:szCs w:val="24"/>
        </w:rPr>
        <w:t>s</w:t>
      </w:r>
      <w:r w:rsidR="009A1131" w:rsidRPr="00E42FB1">
        <w:rPr>
          <w:rFonts w:ascii="Helvetica" w:hAnsi="Helvetica" w:cs="Helvetica"/>
          <w:sz w:val="24"/>
          <w:szCs w:val="24"/>
        </w:rPr>
        <w:t xml:space="preserve">. Moreover, </w:t>
      </w:r>
      <w:r w:rsidR="00FE7FA2" w:rsidRPr="00E42FB1">
        <w:rPr>
          <w:rFonts w:ascii="Helvetica" w:hAnsi="Helvetica" w:cs="Helvetica"/>
          <w:sz w:val="24"/>
          <w:szCs w:val="24"/>
        </w:rPr>
        <w:t xml:space="preserve">the cellular localization of </w:t>
      </w:r>
      <w:r w:rsidR="00FE7FA2" w:rsidRPr="00E42FB1">
        <w:rPr>
          <w:rFonts w:ascii="Helvetica" w:hAnsi="Helvetica" w:cs="Helvetica"/>
          <w:i/>
          <w:sz w:val="24"/>
          <w:szCs w:val="24"/>
        </w:rPr>
        <w:t>T. brucei</w:t>
      </w:r>
      <w:r w:rsidR="003274DB" w:rsidRPr="00E42FB1">
        <w:rPr>
          <w:rFonts w:ascii="Helvetica" w:hAnsi="Helvetica" w:cs="Helvetica"/>
          <w:sz w:val="24"/>
          <w:szCs w:val="24"/>
        </w:rPr>
        <w:t xml:space="preserve"> proteins</w:t>
      </w:r>
      <w:r w:rsidR="00FE7FA2" w:rsidRPr="00E42FB1">
        <w:rPr>
          <w:rFonts w:ascii="Helvetica" w:hAnsi="Helvetica" w:cs="Helvetica"/>
          <w:sz w:val="24"/>
          <w:szCs w:val="24"/>
        </w:rPr>
        <w:t xml:space="preserve"> </w:t>
      </w:r>
      <w:r w:rsidR="0080032D" w:rsidRPr="00E42FB1">
        <w:rPr>
          <w:rFonts w:ascii="Helvetica" w:hAnsi="Helvetica" w:cs="Helvetica"/>
          <w:sz w:val="24"/>
          <w:szCs w:val="24"/>
        </w:rPr>
        <w:t>correlates with</w:t>
      </w:r>
      <w:r w:rsidR="00FE7FA2" w:rsidRPr="00E42FB1">
        <w:rPr>
          <w:rFonts w:ascii="Helvetica" w:hAnsi="Helvetica" w:cs="Helvetica"/>
          <w:sz w:val="24"/>
          <w:szCs w:val="24"/>
        </w:rPr>
        <w:t xml:space="preserve"> the</w:t>
      </w:r>
      <w:r w:rsidR="00E9661D" w:rsidRPr="00E42FB1">
        <w:rPr>
          <w:rFonts w:ascii="Helvetica" w:hAnsi="Helvetica" w:cs="Helvetica"/>
          <w:sz w:val="24"/>
          <w:szCs w:val="24"/>
        </w:rPr>
        <w:t>ir</w:t>
      </w:r>
      <w:r w:rsidR="00FE7FA2" w:rsidRPr="00E42FB1">
        <w:rPr>
          <w:rFonts w:ascii="Helvetica" w:hAnsi="Helvetica" w:cs="Helvetica"/>
          <w:sz w:val="24"/>
          <w:szCs w:val="24"/>
        </w:rPr>
        <w:t xml:space="preserve"> </w:t>
      </w:r>
      <w:r w:rsidR="00E9661D" w:rsidRPr="00E42FB1">
        <w:rPr>
          <w:rFonts w:ascii="Helvetica" w:hAnsi="Helvetica" w:cs="Helvetica"/>
          <w:sz w:val="24"/>
          <w:szCs w:val="24"/>
        </w:rPr>
        <w:t>turnover, with mit</w:t>
      </w:r>
      <w:r w:rsidR="00FE7FA2" w:rsidRPr="00E42FB1">
        <w:rPr>
          <w:rFonts w:ascii="Helvetica" w:hAnsi="Helvetica" w:cs="Helvetica"/>
          <w:sz w:val="24"/>
          <w:szCs w:val="24"/>
        </w:rPr>
        <w:t>oc</w:t>
      </w:r>
      <w:r w:rsidR="00E9661D" w:rsidRPr="00E42FB1">
        <w:rPr>
          <w:rFonts w:ascii="Helvetica" w:hAnsi="Helvetica" w:cs="Helvetica"/>
          <w:sz w:val="24"/>
          <w:szCs w:val="24"/>
        </w:rPr>
        <w:t>h</w:t>
      </w:r>
      <w:r w:rsidR="00FE7FA2" w:rsidRPr="00E42FB1">
        <w:rPr>
          <w:rFonts w:ascii="Helvetica" w:hAnsi="Helvetica" w:cs="Helvetica"/>
          <w:sz w:val="24"/>
          <w:szCs w:val="24"/>
        </w:rPr>
        <w:t>ondria</w:t>
      </w:r>
      <w:r w:rsidR="00E9661D" w:rsidRPr="00E42FB1">
        <w:rPr>
          <w:rFonts w:ascii="Helvetica" w:hAnsi="Helvetica" w:cs="Helvetica"/>
          <w:sz w:val="24"/>
          <w:szCs w:val="24"/>
        </w:rPr>
        <w:t>l</w:t>
      </w:r>
      <w:r w:rsidR="00FE7FA2" w:rsidRPr="00E42FB1">
        <w:rPr>
          <w:rFonts w:ascii="Helvetica" w:hAnsi="Helvetica" w:cs="Helvetica"/>
          <w:sz w:val="24"/>
          <w:szCs w:val="24"/>
        </w:rPr>
        <w:t xml:space="preserve"> </w:t>
      </w:r>
      <w:r w:rsidR="00E9661D" w:rsidRPr="00E42FB1">
        <w:rPr>
          <w:rFonts w:ascii="Helvetica" w:hAnsi="Helvetica" w:cs="Helvetica"/>
          <w:sz w:val="24"/>
          <w:szCs w:val="24"/>
        </w:rPr>
        <w:t>and glycosomal proteins</w:t>
      </w:r>
      <w:r w:rsidR="008E5513" w:rsidRPr="00E42FB1">
        <w:rPr>
          <w:rFonts w:ascii="Helvetica" w:hAnsi="Helvetica" w:cs="Helvetica"/>
          <w:sz w:val="24"/>
          <w:szCs w:val="24"/>
        </w:rPr>
        <w:t xml:space="preserve"> </w:t>
      </w:r>
      <w:r w:rsidR="00E9661D" w:rsidRPr="00E42FB1">
        <w:rPr>
          <w:rFonts w:ascii="Helvetica" w:hAnsi="Helvetica" w:cs="Helvetica"/>
          <w:sz w:val="24"/>
          <w:szCs w:val="24"/>
        </w:rPr>
        <w:t>exhibiting</w:t>
      </w:r>
      <w:r w:rsidR="00FE7FA2" w:rsidRPr="00E42FB1">
        <w:rPr>
          <w:rFonts w:ascii="Helvetica" w:hAnsi="Helvetica" w:cs="Helvetica"/>
          <w:sz w:val="24"/>
          <w:szCs w:val="24"/>
        </w:rPr>
        <w:t xml:space="preserve"> slower </w:t>
      </w:r>
      <w:r w:rsidR="00216084" w:rsidRPr="00E42FB1">
        <w:rPr>
          <w:rFonts w:ascii="Helvetica" w:hAnsi="Helvetica" w:cs="Helvetica"/>
          <w:sz w:val="24"/>
          <w:szCs w:val="24"/>
        </w:rPr>
        <w:t xml:space="preserve">than average </w:t>
      </w:r>
      <w:r w:rsidR="00FE7FA2" w:rsidRPr="00E42FB1">
        <w:rPr>
          <w:rFonts w:ascii="Helvetica" w:hAnsi="Helvetica" w:cs="Helvetica"/>
          <w:sz w:val="24"/>
          <w:szCs w:val="24"/>
        </w:rPr>
        <w:t>turnover rate</w:t>
      </w:r>
      <w:r w:rsidR="00E9661D" w:rsidRPr="00E42FB1">
        <w:rPr>
          <w:rFonts w:ascii="Helvetica" w:hAnsi="Helvetica" w:cs="Helvetica"/>
          <w:sz w:val="24"/>
          <w:szCs w:val="24"/>
        </w:rPr>
        <w:t>s</w:t>
      </w:r>
      <w:r w:rsidRPr="00E42FB1">
        <w:rPr>
          <w:rFonts w:ascii="Helvetica" w:hAnsi="Helvetica" w:cs="Helvetica"/>
          <w:sz w:val="24"/>
          <w:szCs w:val="24"/>
        </w:rPr>
        <w:t>.</w:t>
      </w:r>
    </w:p>
    <w:p w14:paraId="6FDB5879" w14:textId="2FC0EBD3" w:rsidR="00EB4D3F" w:rsidRPr="00E42FB1" w:rsidRDefault="000E3137" w:rsidP="00C264C6">
      <w:pPr>
        <w:jc w:val="both"/>
        <w:rPr>
          <w:rFonts w:ascii="Helvetica" w:hAnsi="Helvetica" w:cs="Helvetica"/>
          <w:noProof/>
          <w:sz w:val="24"/>
          <w:szCs w:val="24"/>
        </w:rPr>
      </w:pPr>
      <w:r w:rsidRPr="00E42FB1">
        <w:rPr>
          <w:rFonts w:ascii="Helvetica" w:hAnsi="Helvetica" w:cs="Helvetica"/>
          <w:b/>
          <w:sz w:val="24"/>
          <w:szCs w:val="24"/>
        </w:rPr>
        <w:t>Conclusions</w:t>
      </w:r>
      <w:r w:rsidRPr="00E42FB1">
        <w:rPr>
          <w:rFonts w:ascii="Helvetica" w:hAnsi="Helvetica" w:cs="Helvetica"/>
          <w:sz w:val="24"/>
          <w:szCs w:val="24"/>
        </w:rPr>
        <w:t xml:space="preserve">: </w:t>
      </w:r>
      <w:r w:rsidR="00E9661D" w:rsidRPr="00E42FB1">
        <w:rPr>
          <w:rFonts w:ascii="Helvetica" w:hAnsi="Helvetica" w:cs="Helvetica"/>
          <w:sz w:val="24"/>
          <w:szCs w:val="24"/>
        </w:rPr>
        <w:t xml:space="preserve">The </w:t>
      </w:r>
      <w:r w:rsidR="00556EA9" w:rsidRPr="00E42FB1">
        <w:rPr>
          <w:rFonts w:ascii="Helvetica" w:hAnsi="Helvetica" w:cs="Helvetica"/>
          <w:sz w:val="24"/>
          <w:szCs w:val="24"/>
        </w:rPr>
        <w:t xml:space="preserve">intention of this study is to provide the trypanosome research community with a resource </w:t>
      </w:r>
      <w:r w:rsidR="0080032D" w:rsidRPr="00E42FB1">
        <w:rPr>
          <w:rFonts w:ascii="Helvetica" w:hAnsi="Helvetica" w:cs="Helvetica"/>
          <w:sz w:val="24"/>
          <w:szCs w:val="24"/>
        </w:rPr>
        <w:t xml:space="preserve">for </w:t>
      </w:r>
      <w:r w:rsidR="00556EA9" w:rsidRPr="00E42FB1">
        <w:rPr>
          <w:rFonts w:ascii="Helvetica" w:hAnsi="Helvetica" w:cs="Helvetica"/>
          <w:sz w:val="24"/>
          <w:szCs w:val="24"/>
        </w:rPr>
        <w:t xml:space="preserve">protein turnover data for any protein or group of proteins. To this end, </w:t>
      </w:r>
      <w:r w:rsidR="00E9661D" w:rsidRPr="00E42FB1">
        <w:rPr>
          <w:rFonts w:ascii="Helvetica" w:hAnsi="Helvetica" w:cs="Helvetica"/>
          <w:sz w:val="24"/>
          <w:szCs w:val="24"/>
        </w:rPr>
        <w:t>bioinformatic analyses of these data are</w:t>
      </w:r>
      <w:r w:rsidR="00345498" w:rsidRPr="00E42FB1">
        <w:rPr>
          <w:rFonts w:ascii="Helvetica" w:hAnsi="Helvetica" w:cs="Helvetica"/>
          <w:sz w:val="24"/>
          <w:szCs w:val="24"/>
        </w:rPr>
        <w:t xml:space="preserve"> made available </w:t>
      </w:r>
      <w:r w:rsidR="00556EA9" w:rsidRPr="00E42FB1">
        <w:rPr>
          <w:rFonts w:ascii="Helvetica" w:hAnsi="Helvetica" w:cs="Helvetica"/>
          <w:sz w:val="24"/>
          <w:szCs w:val="24"/>
        </w:rPr>
        <w:t>via an open-</w:t>
      </w:r>
      <w:r w:rsidR="00E9661D" w:rsidRPr="00E42FB1">
        <w:rPr>
          <w:rFonts w:ascii="Helvetica" w:hAnsi="Helvetica" w:cs="Helvetica"/>
          <w:sz w:val="24"/>
          <w:szCs w:val="24"/>
        </w:rPr>
        <w:t xml:space="preserve">access </w:t>
      </w:r>
      <w:r w:rsidR="00345498" w:rsidRPr="00E42FB1">
        <w:rPr>
          <w:rFonts w:ascii="Helvetica" w:hAnsi="Helvetica" w:cs="Helvetica"/>
          <w:sz w:val="24"/>
          <w:szCs w:val="24"/>
        </w:rPr>
        <w:t>web resource</w:t>
      </w:r>
      <w:r w:rsidR="00556EA9" w:rsidRPr="00E42FB1">
        <w:rPr>
          <w:rFonts w:ascii="Helvetica" w:hAnsi="Helvetica" w:cs="Helvetica"/>
          <w:sz w:val="24"/>
          <w:szCs w:val="24"/>
        </w:rPr>
        <w:t xml:space="preserve"> with data</w:t>
      </w:r>
      <w:r w:rsidR="00E9661D" w:rsidRPr="00E42FB1">
        <w:rPr>
          <w:rFonts w:ascii="Helvetica" w:hAnsi="Helvetica" w:cs="Helvetica"/>
          <w:sz w:val="24"/>
          <w:szCs w:val="24"/>
        </w:rPr>
        <w:t xml:space="preserve"> visualization </w:t>
      </w:r>
      <w:r w:rsidR="00556EA9" w:rsidRPr="00E42FB1">
        <w:rPr>
          <w:rFonts w:ascii="Helvetica" w:hAnsi="Helvetica" w:cs="Helvetica"/>
          <w:sz w:val="24"/>
          <w:szCs w:val="24"/>
        </w:rPr>
        <w:t>functions</w:t>
      </w:r>
      <w:r w:rsidR="00150988" w:rsidRPr="00E42FB1">
        <w:rPr>
          <w:rFonts w:ascii="Helvetica" w:hAnsi="Helvetica" w:cs="Helvetica"/>
          <w:sz w:val="24"/>
          <w:szCs w:val="24"/>
        </w:rPr>
        <w:t>.</w:t>
      </w:r>
    </w:p>
    <w:p w14:paraId="19A53EC4" w14:textId="63B1A949" w:rsidR="005F7E8B" w:rsidRPr="00E42FB1" w:rsidRDefault="00150988" w:rsidP="00C264C6">
      <w:pPr>
        <w:jc w:val="both"/>
        <w:rPr>
          <w:rFonts w:ascii="Helvetica" w:hAnsi="Helvetica" w:cs="Helvetica"/>
          <w:b/>
          <w:sz w:val="24"/>
          <w:szCs w:val="24"/>
        </w:rPr>
      </w:pPr>
      <w:r w:rsidRPr="00E42FB1">
        <w:rPr>
          <w:rFonts w:ascii="Helvetica" w:hAnsi="Helvetica" w:cs="Helvetica"/>
          <w:b/>
          <w:sz w:val="24"/>
          <w:szCs w:val="24"/>
        </w:rPr>
        <w:t>Keywords</w:t>
      </w:r>
    </w:p>
    <w:p w14:paraId="31B831D5" w14:textId="6EA15750" w:rsidR="00150988" w:rsidRPr="00E42FB1" w:rsidRDefault="00150988" w:rsidP="00C264C6">
      <w:pPr>
        <w:jc w:val="both"/>
        <w:rPr>
          <w:rFonts w:ascii="Helvetica" w:hAnsi="Helvetica" w:cs="Helvetica"/>
          <w:sz w:val="24"/>
          <w:szCs w:val="24"/>
        </w:rPr>
      </w:pPr>
      <w:r w:rsidRPr="00E42FB1">
        <w:rPr>
          <w:rFonts w:ascii="Helvetica" w:hAnsi="Helvetica" w:cs="Helvetica"/>
          <w:sz w:val="24"/>
          <w:szCs w:val="24"/>
        </w:rPr>
        <w:t>Turnover</w:t>
      </w:r>
      <w:r w:rsidR="000E3137" w:rsidRPr="00E42FB1">
        <w:rPr>
          <w:rFonts w:ascii="Helvetica" w:hAnsi="Helvetica" w:cs="Helvetica"/>
          <w:sz w:val="24"/>
          <w:szCs w:val="24"/>
        </w:rPr>
        <w:t>, Proteomics</w:t>
      </w:r>
      <w:r w:rsidRPr="00E42FB1">
        <w:rPr>
          <w:rFonts w:ascii="Helvetica" w:hAnsi="Helvetica" w:cs="Helvetica"/>
          <w:sz w:val="24"/>
          <w:szCs w:val="24"/>
        </w:rPr>
        <w:t>, Trypanosoma, Bloodstream, Procyclic</w:t>
      </w:r>
    </w:p>
    <w:p w14:paraId="09CFB025" w14:textId="76FB1847" w:rsidR="00884A16" w:rsidRPr="00E42FB1" w:rsidRDefault="00884A16" w:rsidP="00C264C6">
      <w:pPr>
        <w:jc w:val="both"/>
        <w:rPr>
          <w:rFonts w:ascii="Helvetica" w:hAnsi="Helvetica" w:cs="Helvetica"/>
          <w:b/>
          <w:sz w:val="24"/>
          <w:szCs w:val="24"/>
        </w:rPr>
      </w:pPr>
      <w:r w:rsidRPr="00E42FB1">
        <w:rPr>
          <w:rFonts w:ascii="Helvetica" w:hAnsi="Helvetica" w:cs="Helvetica"/>
          <w:b/>
          <w:sz w:val="24"/>
          <w:szCs w:val="24"/>
        </w:rPr>
        <w:t>Introduction</w:t>
      </w:r>
    </w:p>
    <w:p w14:paraId="19DF5135" w14:textId="57659A39" w:rsidR="00FE7FA2" w:rsidRPr="00E42FB1" w:rsidRDefault="001364B4" w:rsidP="00C264C6">
      <w:pPr>
        <w:jc w:val="both"/>
        <w:rPr>
          <w:rFonts w:ascii="Helvetica" w:hAnsi="Helvetica" w:cs="Helvetica"/>
          <w:sz w:val="24"/>
          <w:szCs w:val="24"/>
        </w:rPr>
      </w:pPr>
      <w:r w:rsidRPr="00E42FB1">
        <w:rPr>
          <w:rFonts w:ascii="Helvetica" w:hAnsi="Helvetica" w:cs="Helvetica"/>
          <w:i/>
          <w:sz w:val="24"/>
          <w:szCs w:val="24"/>
        </w:rPr>
        <w:t>Trypanosoma brucei</w:t>
      </w:r>
      <w:r w:rsidRPr="00E42FB1">
        <w:rPr>
          <w:rFonts w:ascii="Helvetica" w:hAnsi="Helvetica" w:cs="Helvetica"/>
          <w:sz w:val="24"/>
          <w:szCs w:val="24"/>
        </w:rPr>
        <w:t xml:space="preserve">, a protozoan parasite transmitted by the tsetse fly, causes Human African Trypanosomiasis (HAT) and Nagana in cattle </w:t>
      </w:r>
      <w:r w:rsidRPr="00E42FB1">
        <w:rPr>
          <w:rFonts w:ascii="Helvetica" w:hAnsi="Helvetica" w:cs="Helvetica"/>
          <w:sz w:val="24"/>
          <w:szCs w:val="24"/>
        </w:rPr>
        <w:fldChar w:fldCharType="begin"/>
      </w:r>
      <w:r w:rsidR="00046FAD" w:rsidRPr="00E42FB1">
        <w:rPr>
          <w:rFonts w:ascii="Helvetica" w:hAnsi="Helvetica" w:cs="Helvetica"/>
          <w:sz w:val="24"/>
          <w:szCs w:val="24"/>
        </w:rPr>
        <w:instrText xml:space="preserve"> ADDIN EN.CITE &lt;EndNote&gt;&lt;Cite&gt;&lt;Author&gt;Cox&lt;/Author&gt;&lt;Year&gt;2004&lt;/Year&gt;&lt;RecNum&gt;1&lt;/RecNum&gt;&lt;DisplayText&gt;[1]&lt;/DisplayText&gt;&lt;record&gt;&lt;rec-number&gt;1&lt;/rec-number&gt;&lt;foreign-keys&gt;&lt;key app="EN" db-id="05wwz959cd959we0fr4x2pz55zadsesttrre" timestamp="1549883945"&gt;1&lt;/key&gt;&lt;/foreign-keys&gt;&lt;ref-type name="Journal Article"&gt;17&lt;/ref-type&gt;&lt;contributors&gt;&lt;authors&gt;&lt;author&gt;Cox, F. E.&lt;/author&gt;&lt;/authors&gt;&lt;/contributors&gt;&lt;auth-address&gt;Department of Infectious and Tropical Diseases, London School of Hygiene and Tropical Medicine, Keppel Street, London WC1E 7HT, UK. frank.cox@lshtm.ac.uk&lt;/auth-address&gt;&lt;titles&gt;&lt;title&gt;History of sleeping sickness (African trypanosomiasis)&lt;/title&gt;&lt;secondary-title&gt;Infect Dis Clin North Am&lt;/secondary-title&gt;&lt;alt-title&gt;Infectious disease clinics of North America&lt;/alt-title&gt;&lt;/titles&gt;&lt;periodical&gt;&lt;full-title&gt;Infect Dis Clin North Am&lt;/full-title&gt;&lt;abbr-1&gt;Infectious disease clinics of North America&lt;/abbr-1&gt;&lt;/periodical&gt;&lt;alt-periodical&gt;&lt;full-title&gt;Infect Dis Clin North Am&lt;/full-title&gt;&lt;abbr-1&gt;Infectious disease clinics of North America&lt;/abbr-1&gt;&lt;/alt-periodical&gt;&lt;pages&gt;231-45&lt;/pages&gt;&lt;volume&gt;18&lt;/volume&gt;&lt;number&gt;2&lt;/number&gt;&lt;keywords&gt;&lt;keyword&gt;Animals&lt;/keyword&gt;&lt;keyword&gt;History, 18th Century&lt;/keyword&gt;&lt;keyword&gt;History, 19th Century&lt;/keyword&gt;&lt;keyword&gt;History, 20th Century&lt;/keyword&gt;&lt;keyword&gt;History, Medieval&lt;/keyword&gt;&lt;keyword&gt;Humans&lt;/keyword&gt;&lt;keyword&gt;Life Cycle Stages&lt;/keyword&gt;&lt;keyword&gt;Trypanosoma brucei gambiense/growth &amp;amp; development&lt;/keyword&gt;&lt;keyword&gt;Trypanosoma brucei rhodesiense/growth &amp;amp; development&lt;/keyword&gt;&lt;keyword&gt;Trypanosomiasis, African/*history/parasitology/therapy/transmission&lt;/keyword&gt;&lt;/keywords&gt;&lt;dates&gt;&lt;year&gt;2004&lt;/year&gt;&lt;pub-dates&gt;&lt;date&gt;Jun&lt;/date&gt;&lt;/pub-dates&gt;&lt;/dates&gt;&lt;isbn&gt;0891-5520 (Print)&amp;#xD;0891-5520 (Linking)&lt;/isbn&gt;&lt;accession-num&gt;15145378&lt;/accession-num&gt;&lt;urls&gt;&lt;related-urls&gt;&lt;url&gt;http://www.ncbi.nlm.nih.gov/pubmed/15145378&lt;/url&gt;&lt;/related-urls&gt;&lt;/urls&gt;&lt;electronic-resource-num&gt;10.1016/j.idc.2004.01.004&lt;/electronic-resource-num&gt;&lt;/record&gt;&lt;/Cite&gt;&lt;/EndNote&gt;</w:instrText>
      </w:r>
      <w:r w:rsidRPr="00E42FB1">
        <w:rPr>
          <w:rFonts w:ascii="Helvetica" w:hAnsi="Helvetica" w:cs="Helvetica"/>
          <w:sz w:val="24"/>
          <w:szCs w:val="24"/>
        </w:rPr>
        <w:fldChar w:fldCharType="separate"/>
      </w:r>
      <w:r w:rsidRPr="00E42FB1">
        <w:rPr>
          <w:rFonts w:ascii="Helvetica" w:hAnsi="Helvetica" w:cs="Helvetica"/>
          <w:noProof/>
          <w:sz w:val="24"/>
          <w:szCs w:val="24"/>
        </w:rPr>
        <w:t>[</w:t>
      </w:r>
      <w:hyperlink w:anchor="_ENREF_1" w:tooltip="Cox, 2004 #1" w:history="1">
        <w:r w:rsidR="0055725C" w:rsidRPr="00E42FB1">
          <w:rPr>
            <w:rFonts w:ascii="Helvetica" w:hAnsi="Helvetica" w:cs="Helvetica"/>
            <w:noProof/>
            <w:sz w:val="24"/>
            <w:szCs w:val="24"/>
          </w:rPr>
          <w:t>1</w:t>
        </w:r>
      </w:hyperlink>
      <w:r w:rsidRPr="00E42FB1">
        <w:rPr>
          <w:rFonts w:ascii="Helvetica" w:hAnsi="Helvetica" w:cs="Helvetica"/>
          <w:noProof/>
          <w:sz w:val="24"/>
          <w:szCs w:val="24"/>
        </w:rPr>
        <w:t>]</w:t>
      </w:r>
      <w:r w:rsidRPr="00E42FB1">
        <w:rPr>
          <w:rFonts w:ascii="Helvetica" w:hAnsi="Helvetica" w:cs="Helvetica"/>
          <w:sz w:val="24"/>
          <w:szCs w:val="24"/>
        </w:rPr>
        <w:fldChar w:fldCharType="end"/>
      </w:r>
      <w:r w:rsidRPr="00E42FB1">
        <w:rPr>
          <w:rFonts w:ascii="Helvetica" w:hAnsi="Helvetica" w:cs="Helvetica"/>
          <w:sz w:val="24"/>
          <w:szCs w:val="24"/>
        </w:rPr>
        <w:t>.</w:t>
      </w:r>
      <w:r w:rsidRPr="00E42FB1">
        <w:rPr>
          <w:rFonts w:ascii="Helvetica" w:hAnsi="Helvetica" w:cs="Helvetica"/>
          <w:b/>
          <w:sz w:val="24"/>
          <w:szCs w:val="24"/>
        </w:rPr>
        <w:t xml:space="preserve"> </w:t>
      </w:r>
      <w:r w:rsidRPr="00E42FB1">
        <w:rPr>
          <w:rFonts w:ascii="Helvetica" w:hAnsi="Helvetica" w:cs="Helvetica"/>
          <w:sz w:val="24"/>
          <w:szCs w:val="24"/>
        </w:rPr>
        <w:t xml:space="preserve">When a tsetse fly feeds on infected human or animal blood, stumpy form </w:t>
      </w:r>
      <w:r w:rsidRPr="00E42FB1">
        <w:rPr>
          <w:rFonts w:ascii="Helvetica" w:hAnsi="Helvetica" w:cs="Helvetica"/>
          <w:i/>
          <w:sz w:val="24"/>
          <w:szCs w:val="24"/>
        </w:rPr>
        <w:t>T. brucei</w:t>
      </w:r>
      <w:r w:rsidRPr="00E42FB1">
        <w:rPr>
          <w:rFonts w:ascii="Helvetica" w:hAnsi="Helvetica" w:cs="Helvetica"/>
          <w:sz w:val="24"/>
          <w:szCs w:val="24"/>
        </w:rPr>
        <w:t xml:space="preserve"> trypomastigotes enter the insect midgut and differentiate into the proliferating procyclic form (PCF) cells </w:t>
      </w:r>
      <w:r w:rsidRPr="00E42FB1">
        <w:rPr>
          <w:rFonts w:ascii="Helvetica" w:hAnsi="Helvetica" w:cs="Helvetica"/>
          <w:sz w:val="24"/>
          <w:szCs w:val="24"/>
        </w:rPr>
        <w:fldChar w:fldCharType="begin">
          <w:fldData xml:space="preserve">PEVuZE5vdGU+PENpdGU+PEF1dGhvcj5TYmljZWdvPC9BdXRob3I+PFllYXI+MTk5OTwvWWVhcj48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</w:fldData>
        </w:fldChar>
      </w:r>
      <w:r w:rsidR="00046FAD" w:rsidRPr="00E42FB1">
        <w:rPr>
          <w:rFonts w:ascii="Helvetica" w:hAnsi="Helvetica" w:cs="Helvetica"/>
          <w:sz w:val="24"/>
          <w:szCs w:val="24"/>
        </w:rPr>
        <w:instrText xml:space="preserve"> ADDIN EN.CITE </w:instrText>
      </w:r>
      <w:r w:rsidR="00046FAD" w:rsidRPr="00E42FB1">
        <w:rPr>
          <w:rFonts w:ascii="Helvetica" w:hAnsi="Helvetica" w:cs="Helvetica"/>
          <w:sz w:val="24"/>
          <w:szCs w:val="24"/>
        </w:rPr>
        <w:fldChar w:fldCharType="begin">
          <w:fldData xml:space="preserve">PEVuZE5vdGU+PENpdGU+PEF1dGhvcj5TYmljZWdvPC9BdXRob3I+PFllYXI+MTk5OTwvWWVhcj48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</w:fldData>
        </w:fldChar>
      </w:r>
      <w:r w:rsidR="00046FAD" w:rsidRPr="00E42FB1">
        <w:rPr>
          <w:rFonts w:ascii="Helvetica" w:hAnsi="Helvetica" w:cs="Helvetica"/>
          <w:sz w:val="24"/>
          <w:szCs w:val="24"/>
        </w:rPr>
        <w:instrText xml:space="preserve"> ADDIN EN.CITE.DATA </w:instrText>
      </w:r>
      <w:r w:rsidR="00046FAD" w:rsidRPr="00E42FB1">
        <w:rPr>
          <w:rFonts w:ascii="Helvetica" w:hAnsi="Helvetica" w:cs="Helvetica"/>
          <w:sz w:val="24"/>
          <w:szCs w:val="24"/>
        </w:rPr>
      </w:r>
      <w:r w:rsidR="00046FAD" w:rsidRPr="00E42FB1">
        <w:rPr>
          <w:rFonts w:ascii="Helvetica" w:hAnsi="Helvetica" w:cs="Helvetica"/>
          <w:sz w:val="24"/>
          <w:szCs w:val="24"/>
        </w:rPr>
        <w:fldChar w:fldCharType="end"/>
      </w:r>
      <w:r w:rsidRPr="00E42FB1">
        <w:rPr>
          <w:rFonts w:ascii="Helvetica" w:hAnsi="Helvetica" w:cs="Helvetica"/>
          <w:sz w:val="24"/>
          <w:szCs w:val="24"/>
        </w:rPr>
      </w:r>
      <w:r w:rsidRPr="00E42FB1">
        <w:rPr>
          <w:rFonts w:ascii="Helvetica" w:hAnsi="Helvetica" w:cs="Helvetica"/>
          <w:sz w:val="24"/>
          <w:szCs w:val="24"/>
        </w:rPr>
        <w:fldChar w:fldCharType="separate"/>
      </w:r>
      <w:r w:rsidRPr="00E42FB1">
        <w:rPr>
          <w:rFonts w:ascii="Helvetica" w:hAnsi="Helvetica" w:cs="Helvetica"/>
          <w:noProof/>
          <w:sz w:val="24"/>
          <w:szCs w:val="24"/>
        </w:rPr>
        <w:t>[</w:t>
      </w:r>
      <w:hyperlink w:anchor="_ENREF_2" w:tooltip="Sbicego, 1999 #2" w:history="1">
        <w:r w:rsidR="0055725C" w:rsidRPr="00E42FB1">
          <w:rPr>
            <w:rFonts w:ascii="Helvetica" w:hAnsi="Helvetica" w:cs="Helvetica"/>
            <w:noProof/>
            <w:sz w:val="24"/>
            <w:szCs w:val="24"/>
          </w:rPr>
          <w:t>2</w:t>
        </w:r>
      </w:hyperlink>
      <w:r w:rsidRPr="00E42FB1">
        <w:rPr>
          <w:rFonts w:ascii="Helvetica" w:hAnsi="Helvetica" w:cs="Helvetica"/>
          <w:noProof/>
          <w:sz w:val="24"/>
          <w:szCs w:val="24"/>
        </w:rPr>
        <w:t>]</w:t>
      </w:r>
      <w:r w:rsidRPr="00E42FB1">
        <w:rPr>
          <w:rFonts w:ascii="Helvetica" w:hAnsi="Helvetica" w:cs="Helvetica"/>
          <w:sz w:val="24"/>
          <w:szCs w:val="24"/>
        </w:rPr>
        <w:fldChar w:fldCharType="end"/>
      </w:r>
      <w:r w:rsidR="00922D98" w:rsidRPr="00E42FB1">
        <w:rPr>
          <w:rFonts w:ascii="Helvetica" w:hAnsi="Helvetica" w:cs="Helvetica"/>
          <w:sz w:val="24"/>
          <w:szCs w:val="24"/>
        </w:rPr>
        <w:t xml:space="preserve">. </w:t>
      </w:r>
      <w:r w:rsidRPr="00E42FB1">
        <w:rPr>
          <w:rFonts w:ascii="Helvetica" w:hAnsi="Helvetica" w:cs="Helvetica"/>
          <w:sz w:val="24"/>
          <w:szCs w:val="24"/>
        </w:rPr>
        <w:t xml:space="preserve">These migrate to the salivary glands and differentiate into proliferating epimastigote form cells and finally into non-dividing animal-infective metacyclic trypomastigotes </w:t>
      </w:r>
      <w:r w:rsidRPr="00E42FB1">
        <w:rPr>
          <w:rFonts w:ascii="Helvetica" w:hAnsi="Helvetica" w:cs="Helvetica"/>
          <w:sz w:val="24"/>
          <w:szCs w:val="24"/>
        </w:rPr>
        <w:fldChar w:fldCharType="begin"/>
      </w:r>
      <w:r w:rsidR="00046FAD" w:rsidRPr="00E42FB1">
        <w:rPr>
          <w:rFonts w:ascii="Helvetica" w:hAnsi="Helvetica" w:cs="Helvetica"/>
          <w:sz w:val="24"/>
          <w:szCs w:val="24"/>
        </w:rPr>
        <w:instrText xml:space="preserve"> ADDIN EN.CITE &lt;EndNote&gt;&lt;Cite&gt;&lt;Author&gt;Van Den Abbeele&lt;/Author&gt;&lt;Year&gt;1999&lt;/Year&gt;&lt;RecNum&gt;3&lt;/RecNum&gt;&lt;DisplayText&gt;[3]&lt;/DisplayText&gt;&lt;record&gt;&lt;rec-number&gt;3&lt;/rec-number&gt;&lt;foreign-keys&gt;&lt;key app="EN" db-id="05wwz959cd959we0fr4x2pz55zadsesttrre" timestamp="1549883945"&gt;3&lt;/key&gt;&lt;/foreign-keys&gt;&lt;ref-type name="Journal Article"&gt;17&lt;/ref-type&gt;&lt;contributors&gt;&lt;authors&gt;&lt;author&gt;Van Den Abbeele, J.&lt;/author&gt;&lt;author&gt;Claes, Y.&lt;/author&gt;&lt;author&gt;van Bockstaele, D.&lt;/author&gt;&lt;author&gt;Le Ray, D.&lt;/author&gt;&lt;author&gt;Coosemans, M.&lt;/author&gt;&lt;/authors&gt;&lt;/contributors&gt;&lt;auth-address&gt;Department of Parasitology, Prince Leopold Institute of Tropical Medicine, Antwerp, Belgium. jvdabb@entom.itg.be&lt;/auth-address&gt;&lt;titles&gt;&lt;title&gt;Trypanosoma brucei spp. development in the tsetse fly: characterization of the post-mesocyclic stages in the foregut and proboscis&lt;/title&gt;&lt;secondary-title&gt;Parasitology&lt;/secondary-title&gt;&lt;alt-title&gt;Parasitology&lt;/alt-title&gt;&lt;/titles&gt;&lt;periodical&gt;&lt;full-title&gt;Parasitology&lt;/full-title&gt;&lt;abbr-1&gt;Parasitology&lt;/abbr-1&gt;&lt;/periodical&gt;&lt;alt-periodical&gt;&lt;full-title&gt;Parasitology&lt;/full-title&gt;&lt;abbr-1&gt;Parasitology&lt;/abbr-1&gt;&lt;/alt-periodical&gt;&lt;pages&gt;469-78&lt;/pages&gt;&lt;volume&gt;118 ( Pt 5)&lt;/volume&gt;&lt;keywords&gt;&lt;keyword&gt;Animals&lt;/keyword&gt;&lt;keyword&gt;DNA, Protozoan/analysis&lt;/keyword&gt;&lt;keyword&gt;Flow Cytometry&lt;/keyword&gt;&lt;keyword&gt;Image Processing, Computer-Assisted&lt;/keyword&gt;&lt;keyword&gt;Insect Vectors/*parasitology&lt;/keyword&gt;&lt;keyword&gt;Kinetics&lt;/keyword&gt;&lt;keyword&gt;Male&lt;/keyword&gt;&lt;keyword&gt;Mice&lt;/keyword&gt;&lt;keyword&gt;Microscopy, Fluorescence&lt;/keyword&gt;&lt;keyword&gt;Rabbits&lt;/keyword&gt;&lt;keyword&gt;Salivary Glands/parasitology&lt;/keyword&gt;&lt;keyword&gt;Trypanosoma brucei brucei/genetics/*growth &amp;amp; development&lt;/keyword&gt;&lt;keyword&gt;Tsetse Flies/*parasitology&lt;/keyword&gt;&lt;/keywords&gt;&lt;dates&gt;&lt;year&gt;1999&lt;/year&gt;&lt;pub-dates&gt;&lt;date&gt;May&lt;/date&gt;&lt;/pub-dates&gt;&lt;/dates&gt;&lt;isbn&gt;0031-1820 (Print)&amp;#xD;0031-1820 (Linking)&lt;/isbn&gt;&lt;accession-num&gt;10363280&lt;/accession-num&gt;&lt;urls&gt;&lt;related-urls&gt;&lt;url&gt;http://www.ncbi.nlm.nih.gov/pubmed/10363280&lt;/url&gt;&lt;/related-urls&gt;&lt;/urls&gt;&lt;/record&gt;&lt;/Cite&gt;&lt;/EndNote&gt;</w:instrText>
      </w:r>
      <w:r w:rsidRPr="00E42FB1">
        <w:rPr>
          <w:rFonts w:ascii="Helvetica" w:hAnsi="Helvetica" w:cs="Helvetica"/>
          <w:sz w:val="24"/>
          <w:szCs w:val="24"/>
        </w:rPr>
        <w:fldChar w:fldCharType="separate"/>
      </w:r>
      <w:r w:rsidRPr="00E42FB1">
        <w:rPr>
          <w:rFonts w:ascii="Helvetica" w:hAnsi="Helvetica" w:cs="Helvetica"/>
          <w:noProof/>
          <w:sz w:val="24"/>
          <w:szCs w:val="24"/>
        </w:rPr>
        <w:t>[</w:t>
      </w:r>
      <w:hyperlink w:anchor="_ENREF_3" w:tooltip="Van Den Abbeele, 1999 #3" w:history="1">
        <w:r w:rsidR="0055725C" w:rsidRPr="00E42FB1">
          <w:rPr>
            <w:rFonts w:ascii="Helvetica" w:hAnsi="Helvetica" w:cs="Helvetica"/>
            <w:noProof/>
            <w:sz w:val="24"/>
            <w:szCs w:val="24"/>
          </w:rPr>
          <w:t>3</w:t>
        </w:r>
      </w:hyperlink>
      <w:r w:rsidRPr="00E42FB1">
        <w:rPr>
          <w:rFonts w:ascii="Helvetica" w:hAnsi="Helvetica" w:cs="Helvetica"/>
          <w:noProof/>
          <w:sz w:val="24"/>
          <w:szCs w:val="24"/>
        </w:rPr>
        <w:t>]</w:t>
      </w:r>
      <w:r w:rsidRPr="00E42FB1">
        <w:rPr>
          <w:rFonts w:ascii="Helvetica" w:hAnsi="Helvetica" w:cs="Helvetica"/>
          <w:sz w:val="24"/>
          <w:szCs w:val="24"/>
        </w:rPr>
        <w:fldChar w:fldCharType="end"/>
      </w:r>
      <w:r w:rsidRPr="00E42FB1">
        <w:rPr>
          <w:rFonts w:ascii="Helvetica" w:hAnsi="Helvetica" w:cs="Helvetica"/>
          <w:sz w:val="24"/>
          <w:szCs w:val="24"/>
        </w:rPr>
        <w:t xml:space="preserve">. During a subsequent blood meal, the tsetse fly transmits the metacyclic trypomastigotes into the </w:t>
      </w:r>
      <w:r w:rsidRPr="00E42FB1">
        <w:rPr>
          <w:rFonts w:ascii="Helvetica" w:hAnsi="Helvetica" w:cs="Helvetica"/>
          <w:noProof/>
          <w:sz w:val="24"/>
          <w:szCs w:val="24"/>
        </w:rPr>
        <w:t>hemolymphatic</w:t>
      </w:r>
      <w:r w:rsidRPr="00E42FB1">
        <w:rPr>
          <w:rFonts w:ascii="Helvetica" w:hAnsi="Helvetica" w:cs="Helvetica"/>
          <w:sz w:val="24"/>
          <w:szCs w:val="24"/>
        </w:rPr>
        <w:t xml:space="preserve"> system of the host where they transform into the rapidly proliferating slender bloodstream form (BSF), and the cycle of infection begins again. </w:t>
      </w:r>
      <w:r w:rsidR="007251C5" w:rsidRPr="00E42FB1">
        <w:rPr>
          <w:rFonts w:ascii="Helvetica" w:hAnsi="Helvetica" w:cs="Helvetica"/>
          <w:sz w:val="24"/>
          <w:szCs w:val="24"/>
        </w:rPr>
        <w:t xml:space="preserve">During its complex digenetic lifecycle between an insect vector and mammalian host, </w:t>
      </w:r>
      <w:r w:rsidR="007251C5" w:rsidRPr="00E42FB1">
        <w:rPr>
          <w:rFonts w:ascii="Helvetica" w:hAnsi="Helvetica" w:cs="Helvetica"/>
          <w:i/>
          <w:sz w:val="24"/>
          <w:szCs w:val="24"/>
        </w:rPr>
        <w:t>T. brucei</w:t>
      </w:r>
      <w:r w:rsidR="007251C5" w:rsidRPr="00E42FB1">
        <w:rPr>
          <w:rFonts w:ascii="Helvetica" w:hAnsi="Helvetica" w:cs="Helvetica"/>
          <w:sz w:val="24"/>
          <w:szCs w:val="24"/>
        </w:rPr>
        <w:t xml:space="preserve"> </w:t>
      </w:r>
      <w:r w:rsidR="00125CBC" w:rsidRPr="00E42FB1">
        <w:rPr>
          <w:rFonts w:ascii="Helvetica" w:hAnsi="Helvetica" w:cs="Helvetica"/>
          <w:color w:val="333333"/>
          <w:sz w:val="24"/>
          <w:szCs w:val="24"/>
          <w:shd w:val="clear" w:color="auto" w:fill="FFFFFF"/>
        </w:rPr>
        <w:t>respond</w:t>
      </w:r>
      <w:r w:rsidR="007251C5" w:rsidRPr="00E42FB1">
        <w:rPr>
          <w:rFonts w:ascii="Helvetica" w:hAnsi="Helvetica" w:cs="Helvetica"/>
          <w:color w:val="333333"/>
          <w:sz w:val="24"/>
          <w:szCs w:val="24"/>
          <w:shd w:val="clear" w:color="auto" w:fill="FFFFFF"/>
        </w:rPr>
        <w:t>s</w:t>
      </w:r>
      <w:r w:rsidR="00125CBC" w:rsidRPr="00E42FB1">
        <w:rPr>
          <w:rFonts w:ascii="Helvetica" w:hAnsi="Helvetica" w:cs="Helvetica"/>
          <w:color w:val="333333"/>
          <w:sz w:val="24"/>
          <w:szCs w:val="24"/>
          <w:shd w:val="clear" w:color="auto" w:fill="FFFFFF"/>
        </w:rPr>
        <w:t xml:space="preserve"> to its environment through adapt</w:t>
      </w:r>
      <w:r w:rsidR="00922D98" w:rsidRPr="00E42FB1">
        <w:rPr>
          <w:rFonts w:ascii="Helvetica" w:hAnsi="Helvetica" w:cs="Helvetica"/>
          <w:color w:val="333333"/>
          <w:sz w:val="24"/>
          <w:szCs w:val="24"/>
          <w:shd w:val="clear" w:color="auto" w:fill="FFFFFF"/>
        </w:rPr>
        <w:t>at</w:t>
      </w:r>
      <w:r w:rsidR="00125CBC" w:rsidRPr="00E42FB1">
        <w:rPr>
          <w:rFonts w:ascii="Helvetica" w:hAnsi="Helvetica" w:cs="Helvetica"/>
          <w:color w:val="333333"/>
          <w:sz w:val="24"/>
          <w:szCs w:val="24"/>
          <w:shd w:val="clear" w:color="auto" w:fill="FFFFFF"/>
        </w:rPr>
        <w:t>ion of its proteome</w:t>
      </w:r>
      <w:r w:rsidR="00F810C2" w:rsidRPr="00E42FB1">
        <w:rPr>
          <w:rFonts w:ascii="Helvetica" w:hAnsi="Helvetica" w:cs="Helvetica"/>
          <w:color w:val="333333"/>
          <w:sz w:val="24"/>
          <w:szCs w:val="24"/>
          <w:shd w:val="clear" w:color="auto" w:fill="FFFFFF"/>
        </w:rPr>
        <w:t xml:space="preserve"> </w:t>
      </w:r>
      <w:r w:rsidR="00125CBC" w:rsidRPr="00E42FB1">
        <w:rPr>
          <w:rFonts w:ascii="Helvetica" w:hAnsi="Helvetica" w:cs="Helvetica"/>
          <w:color w:val="333333"/>
          <w:sz w:val="24"/>
          <w:szCs w:val="24"/>
          <w:shd w:val="clear" w:color="auto" w:fill="FFFFFF"/>
        </w:rPr>
        <w:fldChar w:fldCharType="begin">
          <w:fldData xml:space="preserve">PEVuZE5vdGU+PENpdGU+PEF1dGhvcj5VcmJhbmlhazwvQXV0aG9yPjxZZWFyPjIwMTI8L1llYXI+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</w:fldData>
        </w:fldChar>
      </w:r>
      <w:r w:rsidR="00224E9F" w:rsidRPr="00E42FB1">
        <w:rPr>
          <w:rFonts w:ascii="Helvetica" w:hAnsi="Helvetica" w:cs="Helvetica"/>
          <w:color w:val="333333"/>
          <w:sz w:val="24"/>
          <w:szCs w:val="24"/>
          <w:shd w:val="clear" w:color="auto" w:fill="FFFFFF"/>
        </w:rPr>
        <w:instrText xml:space="preserve"> ADDIN EN.CITE </w:instrText>
      </w:r>
      <w:r w:rsidR="00224E9F" w:rsidRPr="00E42FB1">
        <w:rPr>
          <w:rFonts w:ascii="Helvetica" w:hAnsi="Helvetica" w:cs="Helvetica"/>
          <w:color w:val="333333"/>
          <w:sz w:val="24"/>
          <w:szCs w:val="24"/>
          <w:shd w:val="clear" w:color="auto" w:fill="FFFFFF"/>
        </w:rPr>
        <w:fldChar w:fldCharType="begin">
          <w:fldData xml:space="preserve">PEVuZE5vdGU+PENpdGU+PEF1dGhvcj5VcmJhbmlhazwvQXV0aG9yPjxZZWFyPjIwMTI8L1llYXI+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</w:fldData>
        </w:fldChar>
      </w:r>
      <w:r w:rsidR="00224E9F" w:rsidRPr="00E42FB1">
        <w:rPr>
          <w:rFonts w:ascii="Helvetica" w:hAnsi="Helvetica" w:cs="Helvetica"/>
          <w:color w:val="333333"/>
          <w:sz w:val="24"/>
          <w:szCs w:val="24"/>
          <w:shd w:val="clear" w:color="auto" w:fill="FFFFFF"/>
        </w:rPr>
        <w:instrText xml:space="preserve"> ADDIN EN.CITE.DATA </w:instrText>
      </w:r>
      <w:r w:rsidR="00224E9F" w:rsidRPr="00E42FB1">
        <w:rPr>
          <w:rFonts w:ascii="Helvetica" w:hAnsi="Helvetica" w:cs="Helvetica"/>
          <w:color w:val="333333"/>
          <w:sz w:val="24"/>
          <w:szCs w:val="24"/>
          <w:shd w:val="clear" w:color="auto" w:fill="FFFFFF"/>
        </w:rPr>
      </w:r>
      <w:r w:rsidR="00224E9F" w:rsidRPr="00E42FB1">
        <w:rPr>
          <w:rFonts w:ascii="Helvetica" w:hAnsi="Helvetica" w:cs="Helvetica"/>
          <w:color w:val="333333"/>
          <w:sz w:val="24"/>
          <w:szCs w:val="24"/>
          <w:shd w:val="clear" w:color="auto" w:fill="FFFFFF"/>
        </w:rPr>
        <w:fldChar w:fldCharType="end"/>
      </w:r>
      <w:r w:rsidR="00125CBC" w:rsidRPr="00E42FB1">
        <w:rPr>
          <w:rFonts w:ascii="Helvetica" w:hAnsi="Helvetica" w:cs="Helvetica"/>
          <w:color w:val="333333"/>
          <w:sz w:val="24"/>
          <w:szCs w:val="24"/>
          <w:shd w:val="clear" w:color="auto" w:fill="FFFFFF"/>
        </w:rPr>
      </w:r>
      <w:r w:rsidR="00125CBC" w:rsidRPr="00E42FB1">
        <w:rPr>
          <w:rFonts w:ascii="Helvetica" w:hAnsi="Helvetica" w:cs="Helvetica"/>
          <w:color w:val="333333"/>
          <w:sz w:val="24"/>
          <w:szCs w:val="24"/>
          <w:shd w:val="clear" w:color="auto" w:fill="FFFFFF"/>
        </w:rPr>
        <w:fldChar w:fldCharType="separate"/>
      </w:r>
      <w:r w:rsidR="00224E9F" w:rsidRPr="00E42FB1">
        <w:rPr>
          <w:rFonts w:ascii="Helvetica" w:hAnsi="Helvetica" w:cs="Helvetica"/>
          <w:noProof/>
          <w:color w:val="333333"/>
          <w:sz w:val="24"/>
          <w:szCs w:val="24"/>
          <w:shd w:val="clear" w:color="auto" w:fill="FFFFFF"/>
        </w:rPr>
        <w:t>[</w:t>
      </w:r>
      <w:hyperlink w:anchor="_ENREF_4" w:tooltip="Urbaniak, 2012 #63" w:history="1">
        <w:r w:rsidR="0055725C" w:rsidRPr="00E42FB1">
          <w:rPr>
            <w:rFonts w:ascii="Helvetica" w:hAnsi="Helvetica" w:cs="Helvetica"/>
            <w:noProof/>
            <w:color w:val="333333"/>
            <w:sz w:val="24"/>
            <w:szCs w:val="24"/>
            <w:shd w:val="clear" w:color="auto" w:fill="FFFFFF"/>
          </w:rPr>
          <w:t>4-9</w:t>
        </w:r>
      </w:hyperlink>
      <w:r w:rsidR="00224E9F" w:rsidRPr="00E42FB1">
        <w:rPr>
          <w:rFonts w:ascii="Helvetica" w:hAnsi="Helvetica" w:cs="Helvetica"/>
          <w:noProof/>
          <w:color w:val="333333"/>
          <w:sz w:val="24"/>
          <w:szCs w:val="24"/>
          <w:shd w:val="clear" w:color="auto" w:fill="FFFFFF"/>
        </w:rPr>
        <w:t>]</w:t>
      </w:r>
      <w:r w:rsidR="00125CBC" w:rsidRPr="00E42FB1">
        <w:rPr>
          <w:rFonts w:ascii="Helvetica" w:hAnsi="Helvetica" w:cs="Helvetica"/>
          <w:color w:val="333333"/>
          <w:sz w:val="24"/>
          <w:szCs w:val="24"/>
          <w:shd w:val="clear" w:color="auto" w:fill="FFFFFF"/>
        </w:rPr>
        <w:fldChar w:fldCharType="end"/>
      </w:r>
      <w:r w:rsidR="00150988" w:rsidRPr="00E42FB1">
        <w:rPr>
          <w:rFonts w:ascii="Helvetica" w:hAnsi="Helvetica" w:cs="Helvetica"/>
          <w:color w:val="333333"/>
          <w:sz w:val="24"/>
          <w:szCs w:val="24"/>
          <w:shd w:val="clear" w:color="auto" w:fill="FFFFFF"/>
        </w:rPr>
        <w:t xml:space="preserve">. With the aim of gaining further insights into the proteome plasticity of </w:t>
      </w:r>
      <w:r w:rsidR="00C253E6" w:rsidRPr="00E42FB1">
        <w:rPr>
          <w:rFonts w:ascii="Helvetica" w:hAnsi="Helvetica" w:cs="Helvetica"/>
          <w:color w:val="333333"/>
          <w:sz w:val="24"/>
          <w:szCs w:val="24"/>
          <w:shd w:val="clear" w:color="auto" w:fill="FFFFFF"/>
        </w:rPr>
        <w:lastRenderedPageBreak/>
        <w:t xml:space="preserve">this parasite, </w:t>
      </w:r>
      <w:r w:rsidR="00150988" w:rsidRPr="00E42FB1">
        <w:rPr>
          <w:rFonts w:ascii="Helvetica" w:hAnsi="Helvetica" w:cs="Helvetica"/>
          <w:color w:val="333333"/>
          <w:sz w:val="24"/>
          <w:szCs w:val="24"/>
          <w:shd w:val="clear" w:color="auto" w:fill="FFFFFF"/>
        </w:rPr>
        <w:t xml:space="preserve">we set out </w:t>
      </w:r>
      <w:r w:rsidR="003F5B99" w:rsidRPr="00E42FB1">
        <w:rPr>
          <w:rFonts w:ascii="Helvetica" w:hAnsi="Helvetica" w:cs="Helvetica"/>
          <w:color w:val="333333"/>
          <w:sz w:val="24"/>
          <w:szCs w:val="24"/>
          <w:shd w:val="clear" w:color="auto" w:fill="FFFFFF"/>
        </w:rPr>
        <w:t>a mass spectrometry strategy to</w:t>
      </w:r>
      <w:r w:rsidR="00150988" w:rsidRPr="00E42FB1">
        <w:rPr>
          <w:rFonts w:ascii="Helvetica" w:hAnsi="Helvetica" w:cs="Helvetica"/>
          <w:color w:val="333333"/>
          <w:sz w:val="24"/>
          <w:szCs w:val="24"/>
          <w:shd w:val="clear" w:color="auto" w:fill="FFFFFF"/>
        </w:rPr>
        <w:t xml:space="preserve"> define the </w:t>
      </w:r>
      <w:r w:rsidR="003F5B99" w:rsidRPr="00E42FB1">
        <w:rPr>
          <w:rFonts w:ascii="Helvetica" w:hAnsi="Helvetica" w:cs="Helvetica"/>
          <w:color w:val="333333"/>
          <w:sz w:val="24"/>
          <w:szCs w:val="24"/>
          <w:shd w:val="clear" w:color="auto" w:fill="FFFFFF"/>
        </w:rPr>
        <w:t xml:space="preserve">global proteome </w:t>
      </w:r>
      <w:r w:rsidR="00150988" w:rsidRPr="00E42FB1">
        <w:rPr>
          <w:rFonts w:ascii="Helvetica" w:hAnsi="Helvetica" w:cs="Helvetica"/>
          <w:color w:val="333333"/>
          <w:sz w:val="24"/>
          <w:szCs w:val="24"/>
          <w:shd w:val="clear" w:color="auto" w:fill="FFFFFF"/>
        </w:rPr>
        <w:t>turnover rate</w:t>
      </w:r>
      <w:r w:rsidR="00A948E3" w:rsidRPr="00E42FB1">
        <w:t xml:space="preserve"> </w:t>
      </w:r>
      <w:r w:rsidR="003F5B99" w:rsidRPr="00E42FB1">
        <w:t xml:space="preserve">of </w:t>
      </w:r>
      <w:r w:rsidR="003F5B99" w:rsidRPr="00E42FB1">
        <w:rPr>
          <w:rFonts w:ascii="Helvetica" w:hAnsi="Helvetica" w:cs="Helvetica"/>
          <w:i/>
          <w:color w:val="333333"/>
          <w:sz w:val="24"/>
          <w:szCs w:val="24"/>
          <w:shd w:val="clear" w:color="auto" w:fill="FFFFFF"/>
        </w:rPr>
        <w:t>T</w:t>
      </w:r>
      <w:r w:rsidR="0007771B" w:rsidRPr="00E42FB1">
        <w:rPr>
          <w:rFonts w:ascii="Helvetica" w:hAnsi="Helvetica" w:cs="Helvetica"/>
          <w:i/>
          <w:color w:val="333333"/>
          <w:sz w:val="24"/>
          <w:szCs w:val="24"/>
          <w:shd w:val="clear" w:color="auto" w:fill="FFFFFF"/>
        </w:rPr>
        <w:t xml:space="preserve">. </w:t>
      </w:r>
      <w:r w:rsidR="003F5B99" w:rsidRPr="00E42FB1">
        <w:rPr>
          <w:rFonts w:ascii="Helvetica" w:hAnsi="Helvetica" w:cs="Helvetica"/>
          <w:i/>
          <w:color w:val="333333"/>
          <w:sz w:val="24"/>
          <w:szCs w:val="24"/>
          <w:shd w:val="clear" w:color="auto" w:fill="FFFFFF"/>
        </w:rPr>
        <w:t>brucei</w:t>
      </w:r>
      <w:r w:rsidR="003F5B99" w:rsidRPr="00E42FB1">
        <w:rPr>
          <w:rFonts w:ascii="Helvetica" w:hAnsi="Helvetica" w:cs="Helvetica"/>
          <w:color w:val="333333"/>
          <w:sz w:val="24"/>
          <w:szCs w:val="24"/>
          <w:shd w:val="clear" w:color="auto" w:fill="FFFFFF"/>
        </w:rPr>
        <w:t xml:space="preserve"> </w:t>
      </w:r>
      <w:r w:rsidR="00150988" w:rsidRPr="00E42FB1">
        <w:rPr>
          <w:rFonts w:ascii="Helvetica" w:hAnsi="Helvetica" w:cs="Helvetica"/>
          <w:color w:val="333333"/>
          <w:sz w:val="24"/>
          <w:szCs w:val="24"/>
          <w:shd w:val="clear" w:color="auto" w:fill="FFFFFF"/>
        </w:rPr>
        <w:t xml:space="preserve">and compare the </w:t>
      </w:r>
      <w:r w:rsidR="003F5B99" w:rsidRPr="00E42FB1">
        <w:rPr>
          <w:rFonts w:ascii="Helvetica" w:hAnsi="Helvetica" w:cs="Helvetica"/>
          <w:color w:val="333333"/>
          <w:sz w:val="24"/>
          <w:szCs w:val="24"/>
          <w:shd w:val="clear" w:color="auto" w:fill="FFFFFF"/>
        </w:rPr>
        <w:t xml:space="preserve">results between </w:t>
      </w:r>
      <w:r w:rsidR="00150988" w:rsidRPr="00E42FB1">
        <w:rPr>
          <w:rFonts w:ascii="Helvetica" w:hAnsi="Helvetica" w:cs="Helvetica"/>
          <w:color w:val="333333"/>
          <w:sz w:val="24"/>
          <w:szCs w:val="24"/>
          <w:shd w:val="clear" w:color="auto" w:fill="FFFFFF"/>
        </w:rPr>
        <w:t>the BSF and PCF lifecycle stages.</w:t>
      </w:r>
    </w:p>
    <w:p w14:paraId="72381FCF" w14:textId="77777777" w:rsidR="00A948E3" w:rsidRPr="00E42FB1" w:rsidRDefault="00A948E3" w:rsidP="00C264C6">
      <w:pPr>
        <w:jc w:val="both"/>
        <w:rPr>
          <w:rFonts w:ascii="Arial" w:hAnsi="Arial" w:cs="Arial"/>
          <w:color w:val="333333"/>
          <w:sz w:val="20"/>
          <w:szCs w:val="20"/>
          <w:shd w:val="clear" w:color="auto" w:fill="FFFFFF"/>
        </w:rPr>
      </w:pPr>
    </w:p>
    <w:p w14:paraId="1E25DFC9" w14:textId="524DE144" w:rsidR="005F7E8B" w:rsidRPr="00E42FB1" w:rsidRDefault="005F7E8B" w:rsidP="00C264C6">
      <w:pPr>
        <w:contextualSpacing/>
        <w:rPr>
          <w:rFonts w:ascii="Helvetica" w:hAnsi="Helvetica"/>
          <w:b/>
          <w:sz w:val="24"/>
          <w:szCs w:val="24"/>
        </w:rPr>
      </w:pPr>
      <w:r w:rsidRPr="00E42FB1">
        <w:rPr>
          <w:rFonts w:ascii="Helvetica" w:hAnsi="Helvetica"/>
          <w:b/>
          <w:sz w:val="24"/>
          <w:szCs w:val="24"/>
        </w:rPr>
        <w:t>Methods</w:t>
      </w:r>
    </w:p>
    <w:p w14:paraId="2E06F4F7" w14:textId="77777777" w:rsidR="005F7E8B" w:rsidRPr="00E42FB1" w:rsidRDefault="005F7E8B" w:rsidP="00C264C6">
      <w:pPr>
        <w:contextualSpacing/>
        <w:rPr>
          <w:rFonts w:ascii="Helvetica" w:hAnsi="Helvetica"/>
          <w:b/>
          <w:sz w:val="24"/>
          <w:szCs w:val="24"/>
        </w:rPr>
      </w:pPr>
    </w:p>
    <w:p w14:paraId="3517AAAB" w14:textId="73AD4C6B" w:rsidR="005F7E8B" w:rsidRPr="00E42FB1" w:rsidRDefault="005F7E8B" w:rsidP="00C264C6">
      <w:pPr>
        <w:contextualSpacing/>
        <w:rPr>
          <w:rFonts w:ascii="Helvetica" w:hAnsi="Helvetica"/>
          <w:b/>
          <w:sz w:val="24"/>
          <w:szCs w:val="24"/>
        </w:rPr>
      </w:pPr>
      <w:r w:rsidRPr="00E42FB1">
        <w:rPr>
          <w:rFonts w:ascii="Helvetica" w:hAnsi="Helvetica"/>
          <w:b/>
          <w:sz w:val="24"/>
          <w:szCs w:val="24"/>
        </w:rPr>
        <w:t>Cell culture</w:t>
      </w:r>
    </w:p>
    <w:p w14:paraId="2B100B5C" w14:textId="422C00EF" w:rsidR="005F7E8B" w:rsidRPr="00E42FB1" w:rsidRDefault="005F7E8B" w:rsidP="00C264C6">
      <w:pPr>
        <w:contextualSpacing/>
        <w:jc w:val="both"/>
        <w:rPr>
          <w:rFonts w:ascii="Helvetica" w:hAnsi="Helvetica"/>
          <w:sz w:val="24"/>
          <w:szCs w:val="24"/>
        </w:rPr>
      </w:pPr>
      <w:r w:rsidRPr="00E42FB1">
        <w:rPr>
          <w:rFonts w:ascii="Helvetica" w:hAnsi="Helvetica"/>
          <w:noProof/>
          <w:sz w:val="24"/>
          <w:szCs w:val="24"/>
        </w:rPr>
        <w:t>PCF</w:t>
      </w:r>
      <w:r w:rsidRPr="00E42FB1">
        <w:rPr>
          <w:rFonts w:ascii="Helvetica" w:hAnsi="Helvetica"/>
          <w:i/>
          <w:noProof/>
          <w:sz w:val="24"/>
          <w:szCs w:val="24"/>
        </w:rPr>
        <w:t xml:space="preserve"> Trypanosoma brucei</w:t>
      </w:r>
      <w:r w:rsidRPr="00E42FB1">
        <w:rPr>
          <w:rFonts w:ascii="Helvetica" w:hAnsi="Helvetica"/>
          <w:noProof/>
          <w:sz w:val="24"/>
          <w:szCs w:val="24"/>
        </w:rPr>
        <w:t xml:space="preserve"> clone 29.13.6 cells, kindly provided by Prof. George Cross, were maintained in original SDM-79 (Invitrogen, Trypanosome Community, UK) containing 10% heat inactivated Fetal Bovine Serum (Gibco, Invitrogen), 2 g/L sodium bicarbonate, 2 mM Glutamax I (Invitrogen, UK), 7.5 mg/L haemin, 15 </w:t>
      </w:r>
      <w:r w:rsidRPr="00E42FB1">
        <w:rPr>
          <w:rFonts w:ascii="Symbol" w:hAnsi="Symbol"/>
          <w:noProof/>
          <w:sz w:val="24"/>
          <w:szCs w:val="24"/>
        </w:rPr>
        <w:t></w:t>
      </w:r>
      <w:r w:rsidRPr="00E42FB1">
        <w:rPr>
          <w:rFonts w:ascii="Helvetica" w:hAnsi="Helvetica"/>
          <w:noProof/>
          <w:sz w:val="24"/>
          <w:szCs w:val="24"/>
        </w:rPr>
        <w:t xml:space="preserve">g/ml G418 and 50 </w:t>
      </w:r>
      <w:r w:rsidRPr="00E42FB1">
        <w:rPr>
          <w:rFonts w:ascii="Symbol" w:hAnsi="Symbol"/>
          <w:noProof/>
          <w:sz w:val="24"/>
          <w:szCs w:val="24"/>
        </w:rPr>
        <w:t></w:t>
      </w:r>
      <w:r w:rsidRPr="00E42FB1">
        <w:rPr>
          <w:rFonts w:ascii="Helvetica" w:hAnsi="Helvetica"/>
          <w:noProof/>
          <w:sz w:val="24"/>
          <w:szCs w:val="24"/>
        </w:rPr>
        <w:t>g/ml hygromycin at 28 ºC without CO</w:t>
      </w:r>
      <w:r w:rsidRPr="00E42FB1">
        <w:rPr>
          <w:rFonts w:ascii="Helvetica" w:hAnsi="Helvetica"/>
          <w:noProof/>
          <w:sz w:val="24"/>
          <w:szCs w:val="24"/>
          <w:vertAlign w:val="subscript"/>
        </w:rPr>
        <w:t>2</w:t>
      </w:r>
      <w:r w:rsidRPr="00E42FB1">
        <w:rPr>
          <w:rFonts w:ascii="Helvetica" w:hAnsi="Helvetica"/>
          <w:noProof/>
          <w:sz w:val="24"/>
          <w:szCs w:val="24"/>
        </w:rPr>
        <w:t xml:space="preserve"> (non-treated plastic culture flask, Thermo Scientific).</w:t>
      </w:r>
      <w:r w:rsidR="00E40207" w:rsidRPr="00E42FB1">
        <w:rPr>
          <w:rFonts w:ascii="Helvetica" w:hAnsi="Helvetica"/>
          <w:sz w:val="24"/>
          <w:szCs w:val="24"/>
        </w:rPr>
        <w:t xml:space="preserve"> </w:t>
      </w:r>
      <w:r w:rsidRPr="00E42FB1">
        <w:rPr>
          <w:rFonts w:ascii="Helvetica" w:hAnsi="Helvetica"/>
          <w:noProof/>
          <w:sz w:val="24"/>
          <w:szCs w:val="24"/>
        </w:rPr>
        <w:t>Culture adapted</w:t>
      </w:r>
      <w:r w:rsidRPr="00E42FB1">
        <w:rPr>
          <w:rFonts w:ascii="Helvetica" w:hAnsi="Helvetica"/>
          <w:sz w:val="24"/>
          <w:szCs w:val="24"/>
        </w:rPr>
        <w:t xml:space="preserve"> strain 427 monomorphic BSF</w:t>
      </w:r>
      <w:r w:rsidRPr="00E42FB1">
        <w:rPr>
          <w:rFonts w:ascii="Helvetica" w:hAnsi="Helvetica"/>
          <w:i/>
          <w:sz w:val="24"/>
          <w:szCs w:val="24"/>
        </w:rPr>
        <w:t xml:space="preserve"> T. brucei</w:t>
      </w:r>
      <w:r w:rsidRPr="00E42FB1">
        <w:rPr>
          <w:rFonts w:ascii="Helvetica" w:hAnsi="Helvetica"/>
          <w:sz w:val="24"/>
          <w:szCs w:val="24"/>
        </w:rPr>
        <w:t xml:space="preserve"> (variant 221, MITat 1.2) genetically modified to express T7 RNA polymerase and tetracycline repressor protein, known as Single Marker cells </w:t>
      </w:r>
      <w:r w:rsidRPr="00E42FB1">
        <w:rPr>
          <w:rFonts w:ascii="Helvetica" w:hAnsi="Helvetica"/>
          <w:sz w:val="24"/>
          <w:szCs w:val="24"/>
        </w:rPr>
        <w:fldChar w:fldCharType="begin">
          <w:fldData xml:space="preserve">PEVuZE5vdGU+PENpdGU+PEF1dGhvcj5XaXJ0ejwvQXV0aG9yPjxZZWFyPjE5OTk8L1llYXI+PFJl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==
</w:fldData>
        </w:fldChar>
      </w:r>
      <w:r w:rsidR="00224E9F" w:rsidRPr="00E42FB1">
        <w:rPr>
          <w:rFonts w:ascii="Helvetica" w:hAnsi="Helvetica"/>
          <w:sz w:val="24"/>
          <w:szCs w:val="24"/>
        </w:rPr>
        <w:instrText xml:space="preserve"> ADDIN EN.CITE </w:instrText>
      </w:r>
      <w:r w:rsidR="00224E9F" w:rsidRPr="00E42FB1">
        <w:rPr>
          <w:rFonts w:ascii="Helvetica" w:hAnsi="Helvetica"/>
          <w:sz w:val="24"/>
          <w:szCs w:val="24"/>
        </w:rPr>
        <w:fldChar w:fldCharType="begin">
          <w:fldData xml:space="preserve">PEVuZE5vdGU+PENpdGU+PEF1dGhvcj5XaXJ0ejwvQXV0aG9yPjxZZWFyPjE5OTk8L1llYXI+PFJl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==
</w:fldData>
        </w:fldChar>
      </w:r>
      <w:r w:rsidR="00224E9F" w:rsidRPr="00E42FB1">
        <w:rPr>
          <w:rFonts w:ascii="Helvetica" w:hAnsi="Helvetica"/>
          <w:sz w:val="24"/>
          <w:szCs w:val="24"/>
        </w:rPr>
        <w:instrText xml:space="preserve"> ADDIN EN.CITE.DATA </w:instrText>
      </w:r>
      <w:r w:rsidR="00224E9F" w:rsidRPr="00E42FB1">
        <w:rPr>
          <w:rFonts w:ascii="Helvetica" w:hAnsi="Helvetica"/>
          <w:sz w:val="24"/>
          <w:szCs w:val="24"/>
        </w:rPr>
      </w:r>
      <w:r w:rsidR="00224E9F" w:rsidRPr="00E42FB1">
        <w:rPr>
          <w:rFonts w:ascii="Helvetica" w:hAnsi="Helvetica"/>
          <w:sz w:val="24"/>
          <w:szCs w:val="24"/>
        </w:rPr>
        <w:fldChar w:fldCharType="end"/>
      </w:r>
      <w:r w:rsidRPr="00E42FB1">
        <w:rPr>
          <w:rFonts w:ascii="Helvetica" w:hAnsi="Helvetica"/>
          <w:sz w:val="24"/>
          <w:szCs w:val="24"/>
        </w:rPr>
      </w:r>
      <w:r w:rsidRPr="00E42FB1">
        <w:rPr>
          <w:rFonts w:ascii="Helvetica" w:hAnsi="Helvetica"/>
          <w:sz w:val="24"/>
          <w:szCs w:val="24"/>
        </w:rPr>
        <w:fldChar w:fldCharType="separate"/>
      </w:r>
      <w:r w:rsidR="00224E9F" w:rsidRPr="00E42FB1">
        <w:rPr>
          <w:rFonts w:ascii="Helvetica" w:hAnsi="Helvetica"/>
          <w:noProof/>
          <w:sz w:val="24"/>
          <w:szCs w:val="24"/>
        </w:rPr>
        <w:t>[</w:t>
      </w:r>
      <w:hyperlink w:anchor="_ENREF_10" w:tooltip="Wirtz, 1999 #5" w:history="1">
        <w:r w:rsidR="0055725C" w:rsidRPr="00E42FB1">
          <w:rPr>
            <w:rFonts w:ascii="Helvetica" w:hAnsi="Helvetica"/>
            <w:noProof/>
            <w:sz w:val="24"/>
            <w:szCs w:val="24"/>
          </w:rPr>
          <w:t>10</w:t>
        </w:r>
      </w:hyperlink>
      <w:r w:rsidR="00224E9F" w:rsidRPr="00E42FB1">
        <w:rPr>
          <w:rFonts w:ascii="Helvetica" w:hAnsi="Helvetica"/>
          <w:noProof/>
          <w:sz w:val="24"/>
          <w:szCs w:val="24"/>
        </w:rPr>
        <w:t>]</w:t>
      </w:r>
      <w:r w:rsidRPr="00E42FB1">
        <w:rPr>
          <w:rFonts w:ascii="Helvetica" w:hAnsi="Helvetica"/>
          <w:sz w:val="24"/>
          <w:szCs w:val="24"/>
        </w:rPr>
        <w:fldChar w:fldCharType="end"/>
      </w:r>
      <w:r w:rsidRPr="00E42FB1">
        <w:rPr>
          <w:rFonts w:ascii="Helvetica" w:hAnsi="Helvetica"/>
          <w:sz w:val="24"/>
          <w:szCs w:val="24"/>
        </w:rPr>
        <w:t>, were cultured in HMI-9T medium, a modification of the original HMI-9 which contains 56 μ</w:t>
      </w:r>
      <w:r w:rsidRPr="00E42FB1">
        <w:rPr>
          <w:rStyle w:val="smallcaps"/>
          <w:rFonts w:ascii="Helvetica" w:hAnsi="Helvetica"/>
          <w:sz w:val="24"/>
          <w:szCs w:val="24"/>
        </w:rPr>
        <w:t>M</w:t>
      </w:r>
      <w:r w:rsidRPr="00E42FB1">
        <w:rPr>
          <w:rFonts w:ascii="Helvetica" w:hAnsi="Helvetica"/>
          <w:sz w:val="24"/>
          <w:szCs w:val="24"/>
        </w:rPr>
        <w:t xml:space="preserve"> 1-thioglycerol instead of 200 μ</w:t>
      </w:r>
      <w:r w:rsidRPr="00E42FB1">
        <w:rPr>
          <w:rStyle w:val="smallcaps"/>
          <w:rFonts w:ascii="Helvetica" w:hAnsi="Helvetica"/>
          <w:sz w:val="24"/>
          <w:szCs w:val="24"/>
        </w:rPr>
        <w:t>M</w:t>
      </w:r>
      <w:r w:rsidRPr="00E42FB1">
        <w:rPr>
          <w:rFonts w:ascii="Helvetica" w:hAnsi="Helvetica"/>
          <w:sz w:val="24"/>
          <w:szCs w:val="24"/>
        </w:rPr>
        <w:t xml:space="preserve"> 2-mercaptoethanol, 10% </w:t>
      </w:r>
      <w:r w:rsidRPr="00E42FB1">
        <w:rPr>
          <w:rFonts w:ascii="Helvetica" w:hAnsi="Helvetica"/>
          <w:noProof/>
          <w:sz w:val="24"/>
          <w:szCs w:val="24"/>
        </w:rPr>
        <w:t>heat inactivated</w:t>
      </w:r>
      <w:r w:rsidRPr="00E42FB1">
        <w:rPr>
          <w:rFonts w:ascii="Helvetica" w:hAnsi="Helvetica"/>
          <w:sz w:val="24"/>
          <w:szCs w:val="24"/>
        </w:rPr>
        <w:t xml:space="preserve"> Fetal Bovine Serum (Gibco, Invitrogen), 2 mM Glutamax I, 2.5 μg/mL G418 at 37 </w:t>
      </w:r>
      <w:r w:rsidRPr="00E42FB1">
        <w:rPr>
          <w:rFonts w:ascii="Helvetica" w:hAnsi="Helvetica"/>
          <w:sz w:val="24"/>
          <w:szCs w:val="24"/>
          <w:vertAlign w:val="superscript"/>
        </w:rPr>
        <w:t>0</w:t>
      </w:r>
      <w:r w:rsidRPr="00E42FB1">
        <w:rPr>
          <w:rFonts w:ascii="Helvetica" w:hAnsi="Helvetica"/>
          <w:sz w:val="24"/>
          <w:szCs w:val="24"/>
        </w:rPr>
        <w:t>C with 5% CO</w:t>
      </w:r>
      <w:r w:rsidRPr="00E42FB1">
        <w:rPr>
          <w:rFonts w:ascii="Helvetica" w:hAnsi="Helvetica"/>
          <w:sz w:val="24"/>
          <w:szCs w:val="24"/>
          <w:vertAlign w:val="subscript"/>
        </w:rPr>
        <w:t>2</w:t>
      </w:r>
      <w:r w:rsidRPr="00E42FB1">
        <w:rPr>
          <w:rFonts w:ascii="Helvetica" w:hAnsi="Helvetica"/>
          <w:sz w:val="24"/>
          <w:szCs w:val="24"/>
        </w:rPr>
        <w:t>.</w:t>
      </w:r>
    </w:p>
    <w:p w14:paraId="2190A449" w14:textId="77777777" w:rsidR="005F7E8B" w:rsidRPr="00E42FB1" w:rsidRDefault="005F7E8B" w:rsidP="00C264C6">
      <w:pPr>
        <w:contextualSpacing/>
        <w:rPr>
          <w:rFonts w:ascii="Helvetica" w:hAnsi="Helvetica"/>
          <w:b/>
          <w:sz w:val="24"/>
          <w:szCs w:val="24"/>
        </w:rPr>
      </w:pPr>
      <w:r w:rsidRPr="00E42FB1">
        <w:rPr>
          <w:rFonts w:ascii="Helvetica" w:hAnsi="Helvetica"/>
          <w:sz w:val="24"/>
          <w:szCs w:val="24"/>
        </w:rPr>
        <w:t xml:space="preserve"> </w:t>
      </w:r>
    </w:p>
    <w:p w14:paraId="78999586" w14:textId="4F408922" w:rsidR="005F7E8B" w:rsidRPr="00E42FB1" w:rsidRDefault="005F7E8B" w:rsidP="00C264C6">
      <w:pPr>
        <w:contextualSpacing/>
        <w:rPr>
          <w:rFonts w:ascii="Helvetica" w:hAnsi="Helvetica"/>
          <w:b/>
          <w:sz w:val="24"/>
          <w:szCs w:val="24"/>
        </w:rPr>
      </w:pPr>
      <w:r w:rsidRPr="00E42FB1">
        <w:rPr>
          <w:rFonts w:ascii="Helvetica" w:hAnsi="Helvetica"/>
          <w:b/>
          <w:sz w:val="24"/>
          <w:szCs w:val="24"/>
        </w:rPr>
        <w:t>SILAC label-chase cell cultures</w:t>
      </w:r>
    </w:p>
    <w:p w14:paraId="35F61434" w14:textId="18BEB9C4" w:rsidR="001669AC" w:rsidRPr="00E42FB1" w:rsidRDefault="001669AC" w:rsidP="00C264C6">
      <w:pPr>
        <w:contextualSpacing/>
        <w:jc w:val="both"/>
        <w:rPr>
          <w:rFonts w:ascii="Helvetica" w:hAnsi="Helvetica"/>
          <w:sz w:val="24"/>
          <w:szCs w:val="24"/>
        </w:rPr>
      </w:pPr>
      <w:r w:rsidRPr="00E42FB1">
        <w:rPr>
          <w:rFonts w:ascii="Helvetica" w:hAnsi="Helvetica"/>
          <w:sz w:val="24"/>
          <w:szCs w:val="24"/>
        </w:rPr>
        <w:t>All isotopes were from</w:t>
      </w:r>
      <w:r w:rsidRPr="00E42FB1">
        <w:rPr>
          <w:rFonts w:ascii="Helvetica" w:hAnsi="Helvetica"/>
          <w:i/>
          <w:sz w:val="24"/>
          <w:szCs w:val="24"/>
        </w:rPr>
        <w:t xml:space="preserve"> </w:t>
      </w:r>
      <w:r w:rsidRPr="00E42FB1">
        <w:rPr>
          <w:rFonts w:ascii="Helvetica" w:hAnsi="Helvetica"/>
          <w:sz w:val="24"/>
          <w:szCs w:val="24"/>
        </w:rPr>
        <w:t>CK Isotopes, Cambridge Isotope Labs, USA.</w:t>
      </w:r>
      <w:r w:rsidR="005F7E8B" w:rsidRPr="00E42FB1">
        <w:rPr>
          <w:rFonts w:ascii="Helvetica" w:hAnsi="Helvetica"/>
          <w:i/>
          <w:sz w:val="24"/>
          <w:szCs w:val="24"/>
        </w:rPr>
        <w:t>T. brucei</w:t>
      </w:r>
      <w:r w:rsidR="005F7E8B" w:rsidRPr="00E42FB1">
        <w:rPr>
          <w:rFonts w:ascii="Helvetica" w:hAnsi="Helvetica"/>
          <w:sz w:val="24"/>
          <w:szCs w:val="24"/>
        </w:rPr>
        <w:t xml:space="preserve"> PCF </w:t>
      </w:r>
      <w:r w:rsidR="00586D48" w:rsidRPr="00E42FB1">
        <w:rPr>
          <w:rFonts w:ascii="Helvetica" w:hAnsi="Helvetica"/>
          <w:sz w:val="24"/>
          <w:szCs w:val="24"/>
        </w:rPr>
        <w:t xml:space="preserve">cells </w:t>
      </w:r>
      <w:r w:rsidR="005F7E8B" w:rsidRPr="00E42FB1">
        <w:rPr>
          <w:rFonts w:ascii="Helvetica" w:hAnsi="Helvetica"/>
          <w:noProof/>
          <w:sz w:val="24"/>
          <w:szCs w:val="24"/>
        </w:rPr>
        <w:t>were</w:t>
      </w:r>
      <w:r w:rsidR="005F7E8B" w:rsidRPr="00E42FB1">
        <w:rPr>
          <w:rFonts w:ascii="Helvetica" w:hAnsi="Helvetica"/>
          <w:sz w:val="24"/>
          <w:szCs w:val="24"/>
        </w:rPr>
        <w:t xml:space="preserve"> labelled to steady state, </w:t>
      </w:r>
      <w:r w:rsidR="00E40207" w:rsidRPr="00E42FB1">
        <w:rPr>
          <w:rFonts w:ascii="Helvetica" w:hAnsi="Helvetica"/>
          <w:sz w:val="24"/>
          <w:szCs w:val="24"/>
        </w:rPr>
        <w:t>i.e., during</w:t>
      </w:r>
      <w:r w:rsidR="005F7E8B" w:rsidRPr="00E42FB1">
        <w:rPr>
          <w:rFonts w:ascii="Helvetica" w:hAnsi="Helvetica"/>
          <w:sz w:val="24"/>
          <w:szCs w:val="24"/>
        </w:rPr>
        <w:t xml:space="preserve"> 8 to 9 cell divisions</w:t>
      </w:r>
      <w:r w:rsidR="00E40207" w:rsidRPr="00E42FB1">
        <w:rPr>
          <w:rFonts w:ascii="Helvetica" w:hAnsi="Helvetica"/>
          <w:sz w:val="24"/>
          <w:szCs w:val="24"/>
        </w:rPr>
        <w:t>,</w:t>
      </w:r>
      <w:r w:rsidR="005F7E8B" w:rsidRPr="00E42FB1">
        <w:rPr>
          <w:rFonts w:ascii="Helvetica" w:hAnsi="Helvetica"/>
          <w:sz w:val="24"/>
          <w:szCs w:val="24"/>
        </w:rPr>
        <w:t xml:space="preserve"> using </w:t>
      </w:r>
      <w:r w:rsidR="00E40207" w:rsidRPr="00E42FB1">
        <w:rPr>
          <w:rFonts w:ascii="Helvetica" w:hAnsi="Helvetica"/>
          <w:sz w:val="24"/>
          <w:szCs w:val="24"/>
        </w:rPr>
        <w:t>medium i</w:t>
      </w:r>
      <w:r w:rsidR="005F7E8B" w:rsidRPr="00E42FB1">
        <w:rPr>
          <w:rFonts w:ascii="Helvetica" w:hAnsi="Helvetica"/>
          <w:sz w:val="24"/>
          <w:szCs w:val="24"/>
        </w:rPr>
        <w:t>sotope SILAC SDM-79</w:t>
      </w:r>
      <w:r w:rsidR="00E40207" w:rsidRPr="00E42FB1">
        <w:rPr>
          <w:rFonts w:ascii="Helvetica" w:hAnsi="Helvetica"/>
          <w:sz w:val="24"/>
          <w:szCs w:val="24"/>
        </w:rPr>
        <w:t xml:space="preserve"> medium</w:t>
      </w:r>
      <w:r w:rsidR="00550BA0" w:rsidRPr="00E42FB1">
        <w:rPr>
          <w:rFonts w:ascii="Helvetica" w:hAnsi="Helvetica"/>
          <w:sz w:val="24"/>
          <w:szCs w:val="24"/>
        </w:rPr>
        <w:t>, containing [U-</w:t>
      </w:r>
      <w:r w:rsidR="00550BA0" w:rsidRPr="00E42FB1">
        <w:rPr>
          <w:rFonts w:ascii="Helvetica" w:hAnsi="Helvetica"/>
          <w:sz w:val="24"/>
          <w:szCs w:val="24"/>
          <w:vertAlign w:val="superscript"/>
        </w:rPr>
        <w:t>13</w:t>
      </w:r>
      <w:r w:rsidR="00550BA0" w:rsidRPr="00E42FB1">
        <w:rPr>
          <w:rFonts w:ascii="Helvetica" w:hAnsi="Helvetica"/>
          <w:sz w:val="24"/>
          <w:szCs w:val="24"/>
        </w:rPr>
        <w:t>C]-L-arginine.HCl and [</w:t>
      </w:r>
      <w:r w:rsidR="00550BA0" w:rsidRPr="00E42FB1">
        <w:rPr>
          <w:rFonts w:ascii="Helvetica" w:hAnsi="Helvetica"/>
          <w:sz w:val="24"/>
          <w:szCs w:val="24"/>
          <w:vertAlign w:val="superscript"/>
        </w:rPr>
        <w:t>2</w:t>
      </w:r>
      <w:r w:rsidR="00550BA0" w:rsidRPr="00E42FB1">
        <w:rPr>
          <w:rFonts w:ascii="Helvetica" w:hAnsi="Helvetica"/>
          <w:sz w:val="24"/>
          <w:szCs w:val="24"/>
        </w:rPr>
        <w:t>H</w:t>
      </w:r>
      <w:r w:rsidRPr="00E42FB1">
        <w:rPr>
          <w:rFonts w:ascii="Helvetica" w:hAnsi="Helvetica"/>
          <w:sz w:val="24"/>
          <w:szCs w:val="24"/>
          <w:vertAlign w:val="subscript"/>
        </w:rPr>
        <w:t>4</w:t>
      </w:r>
      <w:r w:rsidR="00550BA0" w:rsidRPr="00E42FB1">
        <w:rPr>
          <w:rFonts w:ascii="Helvetica" w:hAnsi="Helvetica"/>
          <w:sz w:val="24"/>
          <w:szCs w:val="24"/>
        </w:rPr>
        <w:t>]-L-l</w:t>
      </w:r>
      <w:r w:rsidR="005F7E8B" w:rsidRPr="00E42FB1">
        <w:rPr>
          <w:rFonts w:ascii="Helvetica" w:hAnsi="Helvetica"/>
          <w:sz w:val="24"/>
          <w:szCs w:val="24"/>
        </w:rPr>
        <w:t>ysine.2HCl, known as R6K4</w:t>
      </w:r>
      <w:r w:rsidR="009146C7" w:rsidRPr="00E42FB1">
        <w:rPr>
          <w:rFonts w:ascii="Helvetica" w:hAnsi="Helvetica"/>
          <w:sz w:val="24"/>
          <w:szCs w:val="24"/>
        </w:rPr>
        <w:t>,</w:t>
      </w:r>
      <w:r w:rsidR="005F7E8B" w:rsidRPr="00E42FB1">
        <w:rPr>
          <w:rFonts w:ascii="Helvetica" w:hAnsi="Helvetica"/>
          <w:sz w:val="24"/>
          <w:szCs w:val="24"/>
        </w:rPr>
        <w:t xml:space="preserve"> as described before </w:t>
      </w:r>
      <w:r w:rsidR="005F7E8B" w:rsidRPr="00E42FB1">
        <w:rPr>
          <w:rFonts w:ascii="Helvetica" w:hAnsi="Helvetica"/>
          <w:sz w:val="24"/>
          <w:szCs w:val="24"/>
        </w:rPr>
        <w:fldChar w:fldCharType="begin">
          <w:fldData xml:space="preserve">PEVuZE5vdGU+PENpdGU+PEF1dGhvcj5VcmJhbmlhazwvQXV0aG9yPjxZZWFyPjIwMTI8L1llYXI+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bHQtcGVyaW9kaWNhbD48cGFnZXM+ZTM2NjE5PC9wYWdlcz48dm9sdW1lPjc8L3ZvbHVtZT48bnVt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</w:fldData>
        </w:fldChar>
      </w:r>
      <w:r w:rsidR="00224E9F" w:rsidRPr="00E42FB1">
        <w:rPr>
          <w:rFonts w:ascii="Helvetica" w:hAnsi="Helvetica"/>
          <w:sz w:val="24"/>
          <w:szCs w:val="24"/>
        </w:rPr>
        <w:instrText xml:space="preserve"> ADDIN EN.CITE </w:instrText>
      </w:r>
      <w:r w:rsidR="00224E9F" w:rsidRPr="00E42FB1">
        <w:rPr>
          <w:rFonts w:ascii="Helvetica" w:hAnsi="Helvetica"/>
          <w:sz w:val="24"/>
          <w:szCs w:val="24"/>
        </w:rPr>
        <w:fldChar w:fldCharType="begin">
          <w:fldData xml:space="preserve">PEVuZE5vdGU+PENpdGU+PEF1dGhvcj5VcmJhbmlhazwvQXV0aG9yPjxZZWFyPjIwMTI8L1llYXI+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bHQtcGVyaW9kaWNhbD48cGFnZXM+ZTM2NjE5PC9wYWdlcz48dm9sdW1lPjc8L3ZvbHVtZT48bnVt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</w:fldData>
        </w:fldChar>
      </w:r>
      <w:r w:rsidR="00224E9F" w:rsidRPr="00E42FB1">
        <w:rPr>
          <w:rFonts w:ascii="Helvetica" w:hAnsi="Helvetica"/>
          <w:sz w:val="24"/>
          <w:szCs w:val="24"/>
        </w:rPr>
        <w:instrText xml:space="preserve"> ADDIN EN.CITE.DATA </w:instrText>
      </w:r>
      <w:r w:rsidR="00224E9F" w:rsidRPr="00E42FB1">
        <w:rPr>
          <w:rFonts w:ascii="Helvetica" w:hAnsi="Helvetica"/>
          <w:sz w:val="24"/>
          <w:szCs w:val="24"/>
        </w:rPr>
      </w:r>
      <w:r w:rsidR="00224E9F" w:rsidRPr="00E42FB1">
        <w:rPr>
          <w:rFonts w:ascii="Helvetica" w:hAnsi="Helvetica"/>
          <w:sz w:val="24"/>
          <w:szCs w:val="24"/>
        </w:rPr>
        <w:fldChar w:fldCharType="end"/>
      </w:r>
      <w:r w:rsidR="005F7E8B" w:rsidRPr="00E42FB1">
        <w:rPr>
          <w:rFonts w:ascii="Helvetica" w:hAnsi="Helvetica"/>
          <w:sz w:val="24"/>
          <w:szCs w:val="24"/>
        </w:rPr>
      </w:r>
      <w:r w:rsidR="005F7E8B" w:rsidRPr="00E42FB1">
        <w:rPr>
          <w:rFonts w:ascii="Helvetica" w:hAnsi="Helvetica"/>
          <w:sz w:val="24"/>
          <w:szCs w:val="24"/>
        </w:rPr>
        <w:fldChar w:fldCharType="separate"/>
      </w:r>
      <w:r w:rsidR="00224E9F" w:rsidRPr="00E42FB1">
        <w:rPr>
          <w:rFonts w:ascii="Helvetica" w:hAnsi="Helvetica"/>
          <w:noProof/>
          <w:sz w:val="24"/>
          <w:szCs w:val="24"/>
        </w:rPr>
        <w:t>[</w:t>
      </w:r>
      <w:hyperlink w:anchor="_ENREF_4" w:tooltip="Urbaniak, 2012 #63" w:history="1">
        <w:r w:rsidR="0055725C" w:rsidRPr="00E42FB1">
          <w:rPr>
            <w:rFonts w:ascii="Helvetica" w:hAnsi="Helvetica"/>
            <w:noProof/>
            <w:sz w:val="24"/>
            <w:szCs w:val="24"/>
          </w:rPr>
          <w:t>4</w:t>
        </w:r>
      </w:hyperlink>
      <w:r w:rsidR="00224E9F" w:rsidRPr="00E42FB1">
        <w:rPr>
          <w:rFonts w:ascii="Helvetica" w:hAnsi="Helvetica"/>
          <w:noProof/>
          <w:sz w:val="24"/>
          <w:szCs w:val="24"/>
        </w:rPr>
        <w:t xml:space="preserve">, </w:t>
      </w:r>
      <w:hyperlink w:anchor="_ENREF_11" w:tooltip="Guther, 2014 #6" w:history="1">
        <w:r w:rsidR="0055725C" w:rsidRPr="00E42FB1">
          <w:rPr>
            <w:rFonts w:ascii="Helvetica" w:hAnsi="Helvetica"/>
            <w:noProof/>
            <w:sz w:val="24"/>
            <w:szCs w:val="24"/>
          </w:rPr>
          <w:t>11</w:t>
        </w:r>
      </w:hyperlink>
      <w:r w:rsidR="00224E9F" w:rsidRPr="00E42FB1">
        <w:rPr>
          <w:rFonts w:ascii="Helvetica" w:hAnsi="Helvetica"/>
          <w:noProof/>
          <w:sz w:val="24"/>
          <w:szCs w:val="24"/>
        </w:rPr>
        <w:t>]</w:t>
      </w:r>
      <w:r w:rsidR="005F7E8B" w:rsidRPr="00E42FB1">
        <w:rPr>
          <w:rFonts w:ascii="Helvetica" w:hAnsi="Helvetica"/>
          <w:sz w:val="24"/>
          <w:szCs w:val="24"/>
        </w:rPr>
        <w:fldChar w:fldCharType="end"/>
      </w:r>
      <w:r w:rsidR="005F7E8B" w:rsidRPr="00E42FB1">
        <w:rPr>
          <w:rFonts w:ascii="Helvetica" w:hAnsi="Helvetica"/>
          <w:sz w:val="24"/>
          <w:szCs w:val="24"/>
        </w:rPr>
        <w:t xml:space="preserve">. Cells </w:t>
      </w:r>
      <w:r w:rsidR="005F7E8B" w:rsidRPr="00E42FB1">
        <w:rPr>
          <w:rFonts w:ascii="Helvetica" w:hAnsi="Helvetica"/>
          <w:noProof/>
          <w:sz w:val="24"/>
          <w:szCs w:val="24"/>
        </w:rPr>
        <w:t>were recovered</w:t>
      </w:r>
      <w:r w:rsidR="005F7E8B" w:rsidRPr="00E42FB1">
        <w:rPr>
          <w:rFonts w:ascii="Helvetica" w:hAnsi="Helvetica"/>
          <w:sz w:val="24"/>
          <w:szCs w:val="24"/>
        </w:rPr>
        <w:t xml:space="preserve"> by centrifugation (600 x g for 10 min at room temperature) and transferred into </w:t>
      </w:r>
      <w:r w:rsidR="00550BA0" w:rsidRPr="00E42FB1">
        <w:rPr>
          <w:rFonts w:ascii="Helvetica" w:hAnsi="Helvetica"/>
          <w:sz w:val="24"/>
          <w:szCs w:val="24"/>
        </w:rPr>
        <w:t>pre-warmed (27</w:t>
      </w:r>
      <w:r w:rsidR="00550BA0" w:rsidRPr="00E42FB1">
        <w:rPr>
          <w:rFonts w:ascii="Helvetica" w:hAnsi="Helvetica"/>
          <w:sz w:val="24"/>
          <w:szCs w:val="24"/>
          <w:vertAlign w:val="superscript"/>
        </w:rPr>
        <w:t>o</w:t>
      </w:r>
      <w:r w:rsidR="00550BA0" w:rsidRPr="00E42FB1">
        <w:rPr>
          <w:rFonts w:ascii="Helvetica" w:hAnsi="Helvetica"/>
          <w:sz w:val="24"/>
          <w:szCs w:val="24"/>
        </w:rPr>
        <w:t>C) l</w:t>
      </w:r>
      <w:r w:rsidR="005F7E8B" w:rsidRPr="00E42FB1">
        <w:rPr>
          <w:rFonts w:ascii="Helvetica" w:hAnsi="Helvetica"/>
          <w:sz w:val="24"/>
          <w:szCs w:val="24"/>
        </w:rPr>
        <w:t>ight isotope SDM-79</w:t>
      </w:r>
      <w:r w:rsidR="00550BA0" w:rsidRPr="00E42FB1">
        <w:rPr>
          <w:rFonts w:ascii="Helvetica" w:hAnsi="Helvetica"/>
          <w:sz w:val="24"/>
          <w:szCs w:val="24"/>
        </w:rPr>
        <w:t xml:space="preserve"> medium (chase medium)</w:t>
      </w:r>
      <w:r w:rsidR="005F7E8B" w:rsidRPr="00E42FB1">
        <w:rPr>
          <w:rFonts w:ascii="Helvetica" w:hAnsi="Helvetica"/>
          <w:sz w:val="24"/>
          <w:szCs w:val="24"/>
        </w:rPr>
        <w:t xml:space="preserve">, containing </w:t>
      </w:r>
      <w:r w:rsidR="00550BA0" w:rsidRPr="00E42FB1">
        <w:rPr>
          <w:rFonts w:ascii="Helvetica" w:hAnsi="Helvetica"/>
          <w:noProof/>
          <w:sz w:val="24"/>
          <w:szCs w:val="24"/>
        </w:rPr>
        <w:t>unlabelled</w:t>
      </w:r>
      <w:r w:rsidR="00550BA0" w:rsidRPr="00E42FB1">
        <w:rPr>
          <w:rFonts w:ascii="Helvetica" w:hAnsi="Helvetica"/>
          <w:sz w:val="24"/>
          <w:szCs w:val="24"/>
        </w:rPr>
        <w:t xml:space="preserve"> L-arginine.HCl and L-l</w:t>
      </w:r>
      <w:r w:rsidR="005F7E8B" w:rsidRPr="00E42FB1">
        <w:rPr>
          <w:rFonts w:ascii="Helvetica" w:hAnsi="Helvetica"/>
          <w:sz w:val="24"/>
          <w:szCs w:val="24"/>
        </w:rPr>
        <w:t xml:space="preserve">ysine.2HCl, known as R0K0, to </w:t>
      </w:r>
      <w:r w:rsidR="002C6F6F" w:rsidRPr="00E42FB1">
        <w:rPr>
          <w:rFonts w:ascii="Helvetica" w:hAnsi="Helvetica"/>
          <w:sz w:val="24"/>
          <w:szCs w:val="24"/>
        </w:rPr>
        <w:t xml:space="preserve">a final cell density of </w:t>
      </w:r>
      <w:r w:rsidR="005F7E8B" w:rsidRPr="00E42FB1">
        <w:rPr>
          <w:rFonts w:ascii="Helvetica" w:hAnsi="Helvetica"/>
          <w:sz w:val="24"/>
          <w:szCs w:val="24"/>
        </w:rPr>
        <w:t>1x10</w:t>
      </w:r>
      <w:r w:rsidR="005F7E8B" w:rsidRPr="00E42FB1">
        <w:rPr>
          <w:rFonts w:ascii="Helvetica" w:hAnsi="Helvetica"/>
          <w:sz w:val="24"/>
          <w:szCs w:val="24"/>
          <w:vertAlign w:val="superscript"/>
        </w:rPr>
        <w:t>7</w:t>
      </w:r>
      <w:r w:rsidR="005F7E8B" w:rsidRPr="00E42FB1">
        <w:rPr>
          <w:rFonts w:ascii="Helvetica" w:hAnsi="Helvetica"/>
          <w:sz w:val="24"/>
          <w:szCs w:val="24"/>
        </w:rPr>
        <w:t xml:space="preserve"> cells/ml. </w:t>
      </w:r>
      <w:r w:rsidR="00550BA0" w:rsidRPr="00E42FB1">
        <w:rPr>
          <w:rFonts w:ascii="Helvetica" w:hAnsi="Helvetica"/>
          <w:sz w:val="24"/>
          <w:szCs w:val="24"/>
        </w:rPr>
        <w:t>A</w:t>
      </w:r>
      <w:r w:rsidR="005F7E8B" w:rsidRPr="00E42FB1">
        <w:rPr>
          <w:rFonts w:ascii="Helvetica" w:hAnsi="Helvetica"/>
          <w:sz w:val="24"/>
          <w:szCs w:val="24"/>
        </w:rPr>
        <w:t>liquots of 3 x 10</w:t>
      </w:r>
      <w:r w:rsidR="005F7E8B" w:rsidRPr="00E42FB1">
        <w:rPr>
          <w:rFonts w:ascii="Helvetica" w:hAnsi="Helvetica"/>
          <w:sz w:val="24"/>
          <w:szCs w:val="24"/>
          <w:vertAlign w:val="superscript"/>
        </w:rPr>
        <w:t>7</w:t>
      </w:r>
      <w:r w:rsidR="005F7E8B" w:rsidRPr="00E42FB1">
        <w:rPr>
          <w:rFonts w:ascii="Helvetica" w:hAnsi="Helvetica"/>
          <w:sz w:val="24"/>
          <w:szCs w:val="24"/>
        </w:rPr>
        <w:t xml:space="preserve"> cells were removed in triplicate 0.25, 0.5, 1, 2, 4, 8, 20, and 28</w:t>
      </w:r>
      <w:r w:rsidR="00550BA0" w:rsidRPr="00E42FB1">
        <w:rPr>
          <w:rFonts w:ascii="Helvetica" w:hAnsi="Helvetica"/>
          <w:sz w:val="24"/>
          <w:szCs w:val="24"/>
        </w:rPr>
        <w:t xml:space="preserve"> h after transfer to chase medium</w:t>
      </w:r>
      <w:r w:rsidR="005F7E8B" w:rsidRPr="00E42FB1">
        <w:rPr>
          <w:rFonts w:ascii="Helvetica" w:hAnsi="Helvetica"/>
          <w:sz w:val="24"/>
          <w:szCs w:val="24"/>
        </w:rPr>
        <w:t>. T</w:t>
      </w:r>
      <w:r w:rsidR="002C6F6F" w:rsidRPr="00E42FB1">
        <w:rPr>
          <w:rFonts w:ascii="Helvetica" w:hAnsi="Helvetica"/>
          <w:sz w:val="24"/>
          <w:szCs w:val="24"/>
        </w:rPr>
        <w:t xml:space="preserve">he </w:t>
      </w:r>
      <w:r w:rsidR="005F7E8B" w:rsidRPr="00E42FB1">
        <w:rPr>
          <w:rFonts w:ascii="Helvetica" w:hAnsi="Helvetica"/>
          <w:sz w:val="24"/>
          <w:szCs w:val="24"/>
        </w:rPr>
        <w:t xml:space="preserve">0 h </w:t>
      </w:r>
      <w:r w:rsidR="002C6F6F" w:rsidRPr="00E42FB1">
        <w:rPr>
          <w:rFonts w:ascii="Helvetica" w:hAnsi="Helvetica"/>
          <w:sz w:val="24"/>
          <w:szCs w:val="24"/>
        </w:rPr>
        <w:t xml:space="preserve">chase time point </w:t>
      </w:r>
      <w:r w:rsidR="005F7E8B" w:rsidRPr="00E42FB1">
        <w:rPr>
          <w:rFonts w:ascii="Helvetica" w:hAnsi="Helvetica"/>
          <w:sz w:val="24"/>
          <w:szCs w:val="24"/>
        </w:rPr>
        <w:t xml:space="preserve">was taken in triplicate just before cells </w:t>
      </w:r>
      <w:r w:rsidR="005F7E8B" w:rsidRPr="00E42FB1">
        <w:rPr>
          <w:rFonts w:ascii="Helvetica" w:hAnsi="Helvetica"/>
          <w:noProof/>
          <w:sz w:val="24"/>
          <w:szCs w:val="24"/>
        </w:rPr>
        <w:t xml:space="preserve">were </w:t>
      </w:r>
      <w:r w:rsidR="00550BA0" w:rsidRPr="00E42FB1">
        <w:rPr>
          <w:rFonts w:ascii="Helvetica" w:hAnsi="Helvetica"/>
          <w:noProof/>
          <w:sz w:val="24"/>
          <w:szCs w:val="24"/>
        </w:rPr>
        <w:t xml:space="preserve">transferred to the </w:t>
      </w:r>
      <w:r w:rsidR="00550BA0" w:rsidRPr="00E42FB1">
        <w:rPr>
          <w:rFonts w:ascii="Helvetica" w:hAnsi="Helvetica"/>
          <w:sz w:val="24"/>
          <w:szCs w:val="24"/>
        </w:rPr>
        <w:t>light</w:t>
      </w:r>
      <w:r w:rsidR="005F7E8B" w:rsidRPr="00E42FB1">
        <w:rPr>
          <w:rFonts w:ascii="Helvetica" w:hAnsi="Helvetica"/>
          <w:sz w:val="24"/>
          <w:szCs w:val="24"/>
        </w:rPr>
        <w:t xml:space="preserve"> </w:t>
      </w:r>
      <w:r w:rsidR="00550BA0" w:rsidRPr="00E42FB1">
        <w:rPr>
          <w:rFonts w:ascii="Helvetica" w:hAnsi="Helvetica"/>
          <w:sz w:val="24"/>
          <w:szCs w:val="24"/>
        </w:rPr>
        <w:t>(</w:t>
      </w:r>
      <w:r w:rsidR="005F7E8B" w:rsidRPr="00E42FB1">
        <w:rPr>
          <w:rFonts w:ascii="Helvetica" w:hAnsi="Helvetica"/>
          <w:sz w:val="24"/>
          <w:szCs w:val="24"/>
        </w:rPr>
        <w:t>R0K0</w:t>
      </w:r>
      <w:r w:rsidR="00550BA0" w:rsidRPr="00E42FB1">
        <w:rPr>
          <w:rFonts w:ascii="Helvetica" w:hAnsi="Helvetica"/>
          <w:sz w:val="24"/>
          <w:szCs w:val="24"/>
        </w:rPr>
        <w:t>) chase medium. Cell aliquots</w:t>
      </w:r>
      <w:r w:rsidR="005F7E8B" w:rsidRPr="00E42FB1">
        <w:rPr>
          <w:rFonts w:ascii="Helvetica" w:hAnsi="Helvetica"/>
          <w:sz w:val="24"/>
          <w:szCs w:val="24"/>
        </w:rPr>
        <w:t xml:space="preserve"> </w:t>
      </w:r>
      <w:r w:rsidR="00550BA0" w:rsidRPr="00E42FB1">
        <w:rPr>
          <w:rFonts w:ascii="Helvetica" w:hAnsi="Helvetica"/>
          <w:sz w:val="24"/>
          <w:szCs w:val="24"/>
        </w:rPr>
        <w:t xml:space="preserve">from each time point </w:t>
      </w:r>
      <w:r w:rsidR="005F7E8B" w:rsidRPr="00E42FB1">
        <w:rPr>
          <w:rFonts w:ascii="Helvetica" w:hAnsi="Helvetica"/>
          <w:sz w:val="24"/>
          <w:szCs w:val="24"/>
        </w:rPr>
        <w:t xml:space="preserve">were </w:t>
      </w:r>
      <w:r w:rsidR="00550BA0" w:rsidRPr="00E42FB1">
        <w:rPr>
          <w:rFonts w:ascii="Helvetica" w:hAnsi="Helvetica"/>
          <w:sz w:val="24"/>
          <w:szCs w:val="24"/>
        </w:rPr>
        <w:t xml:space="preserve">placed on ice-water, </w:t>
      </w:r>
      <w:r w:rsidR="005F7E8B" w:rsidRPr="00E42FB1">
        <w:rPr>
          <w:rFonts w:ascii="Helvetica" w:hAnsi="Helvetica"/>
          <w:sz w:val="24"/>
          <w:szCs w:val="24"/>
        </w:rPr>
        <w:t xml:space="preserve">counted using Z2 Coulter counter (Beckman) and immediately diluted with 10 ml ice cold PBS to stop </w:t>
      </w:r>
      <w:r w:rsidR="00550BA0" w:rsidRPr="00E42FB1">
        <w:rPr>
          <w:rFonts w:ascii="Helvetica" w:hAnsi="Helvetica"/>
          <w:sz w:val="24"/>
          <w:szCs w:val="24"/>
        </w:rPr>
        <w:t>the chase. The cells were then</w:t>
      </w:r>
      <w:r w:rsidR="005F7E8B" w:rsidRPr="00E42FB1">
        <w:rPr>
          <w:rFonts w:ascii="Helvetica" w:hAnsi="Helvetica"/>
          <w:sz w:val="24"/>
          <w:szCs w:val="24"/>
        </w:rPr>
        <w:t xml:space="preserve"> centrifuged </w:t>
      </w:r>
      <w:r w:rsidR="001555E3" w:rsidRPr="00E42FB1">
        <w:rPr>
          <w:rFonts w:ascii="Helvetica" w:hAnsi="Helvetica"/>
          <w:sz w:val="24"/>
          <w:szCs w:val="24"/>
        </w:rPr>
        <w:t xml:space="preserve">(800 </w:t>
      </w:r>
      <w:r w:rsidR="00821801" w:rsidRPr="00E42FB1">
        <w:rPr>
          <w:rFonts w:ascii="Helvetica" w:hAnsi="Helvetica"/>
          <w:sz w:val="24"/>
          <w:szCs w:val="24"/>
        </w:rPr>
        <w:t xml:space="preserve">x </w:t>
      </w:r>
      <w:r w:rsidR="003A1807" w:rsidRPr="00E42FB1">
        <w:rPr>
          <w:rFonts w:ascii="Helvetica" w:hAnsi="Helvetica"/>
          <w:sz w:val="24"/>
          <w:szCs w:val="24"/>
        </w:rPr>
        <w:t xml:space="preserve">g for 10 min at 4 ˚C) </w:t>
      </w:r>
      <w:r w:rsidR="005F7E8B" w:rsidRPr="00E42FB1">
        <w:rPr>
          <w:rFonts w:ascii="Helvetica" w:hAnsi="Helvetica"/>
          <w:sz w:val="24"/>
          <w:szCs w:val="24"/>
        </w:rPr>
        <w:t>and resuspended in 0.1 ml PBS with subsequent addition of equal volume of lysis buffer (</w:t>
      </w:r>
      <w:r w:rsidR="00550BA0" w:rsidRPr="00E42FB1">
        <w:rPr>
          <w:rFonts w:ascii="Helvetica" w:hAnsi="Helvetica"/>
          <w:sz w:val="24"/>
          <w:szCs w:val="24"/>
        </w:rPr>
        <w:t xml:space="preserve">freshly prepared </w:t>
      </w:r>
      <w:r w:rsidR="005F7E8B" w:rsidRPr="00E42FB1">
        <w:rPr>
          <w:rFonts w:ascii="Helvetica" w:hAnsi="Helvetica"/>
          <w:sz w:val="24"/>
          <w:szCs w:val="24"/>
        </w:rPr>
        <w:t>4% SDS in 0.1M Tris</w:t>
      </w:r>
      <w:r w:rsidR="00550BA0" w:rsidRPr="00E42FB1">
        <w:rPr>
          <w:rFonts w:ascii="Helvetica" w:hAnsi="Helvetica"/>
          <w:sz w:val="24"/>
          <w:szCs w:val="24"/>
        </w:rPr>
        <w:t>-HCl pH 7.2 containing 0.1M DTT</w:t>
      </w:r>
      <w:r w:rsidR="005F7E8B" w:rsidRPr="00E42FB1">
        <w:rPr>
          <w:rFonts w:ascii="Helvetica" w:hAnsi="Helvetica"/>
          <w:sz w:val="24"/>
          <w:szCs w:val="24"/>
        </w:rPr>
        <w:t>), vortexed and heated for 2</w:t>
      </w:r>
      <w:r w:rsidR="00550BA0" w:rsidRPr="00E42FB1">
        <w:rPr>
          <w:rFonts w:ascii="Helvetica" w:hAnsi="Helvetica"/>
          <w:sz w:val="24"/>
          <w:szCs w:val="24"/>
        </w:rPr>
        <w:t>0 min at 50</w:t>
      </w:r>
      <w:r w:rsidR="005F7E8B" w:rsidRPr="00E42FB1">
        <w:rPr>
          <w:rFonts w:ascii="Helvetica" w:hAnsi="Helvetica"/>
          <w:sz w:val="24"/>
          <w:szCs w:val="24"/>
        </w:rPr>
        <w:t xml:space="preserve">˚C. Aliquots were snap frozen in liquid nitrogen and stored </w:t>
      </w:r>
      <w:r w:rsidR="003E1AA8" w:rsidRPr="00E42FB1">
        <w:rPr>
          <w:rFonts w:ascii="Helvetica" w:hAnsi="Helvetica"/>
          <w:sz w:val="24"/>
          <w:szCs w:val="24"/>
        </w:rPr>
        <w:t xml:space="preserve">at </w:t>
      </w:r>
      <w:r w:rsidR="005F7E8B" w:rsidRPr="00E42FB1">
        <w:rPr>
          <w:rFonts w:ascii="Helvetica" w:hAnsi="Helvetica"/>
          <w:sz w:val="24"/>
          <w:szCs w:val="24"/>
        </w:rPr>
        <w:t>-80 ˚C until further processing. Before Filter Aided Sample Preparation (FASP)</w:t>
      </w:r>
      <w:r w:rsidR="002C6F6F" w:rsidRPr="00E42FB1">
        <w:rPr>
          <w:rFonts w:ascii="Helvetica" w:hAnsi="Helvetica"/>
          <w:sz w:val="24"/>
          <w:szCs w:val="24"/>
        </w:rPr>
        <w:t xml:space="preserve">, see below, </w:t>
      </w:r>
      <w:r w:rsidR="005F7E8B" w:rsidRPr="00E42FB1">
        <w:rPr>
          <w:rFonts w:ascii="Helvetica" w:hAnsi="Helvetica"/>
          <w:sz w:val="24"/>
          <w:szCs w:val="24"/>
        </w:rPr>
        <w:t xml:space="preserve">cell lysates from each time point were mixed 1:1 with </w:t>
      </w:r>
      <w:r w:rsidR="002C6F6F" w:rsidRPr="00E42FB1">
        <w:rPr>
          <w:rFonts w:ascii="Helvetica" w:hAnsi="Helvetica"/>
          <w:sz w:val="24"/>
          <w:szCs w:val="24"/>
        </w:rPr>
        <w:t xml:space="preserve">equivalent lysates from cells labelled </w:t>
      </w:r>
      <w:r w:rsidR="00FA4D39" w:rsidRPr="00E42FB1">
        <w:rPr>
          <w:rFonts w:ascii="Helvetica" w:hAnsi="Helvetica"/>
          <w:sz w:val="24"/>
          <w:szCs w:val="24"/>
        </w:rPr>
        <w:t xml:space="preserve">to steady-state </w:t>
      </w:r>
      <w:r w:rsidR="00821801" w:rsidRPr="00E42FB1">
        <w:rPr>
          <w:rFonts w:ascii="Helvetica" w:hAnsi="Helvetica"/>
          <w:sz w:val="24"/>
          <w:szCs w:val="24"/>
        </w:rPr>
        <w:t>using</w:t>
      </w:r>
      <w:r w:rsidR="002C6F6F" w:rsidRPr="00E42FB1">
        <w:rPr>
          <w:rFonts w:ascii="Helvetica" w:hAnsi="Helvetica"/>
          <w:sz w:val="24"/>
          <w:szCs w:val="24"/>
        </w:rPr>
        <w:t xml:space="preserve"> </w:t>
      </w:r>
      <w:r w:rsidR="00550BA0" w:rsidRPr="00E42FB1">
        <w:rPr>
          <w:rFonts w:ascii="Helvetica" w:hAnsi="Helvetica"/>
          <w:sz w:val="24"/>
          <w:szCs w:val="24"/>
        </w:rPr>
        <w:t>h</w:t>
      </w:r>
      <w:r w:rsidR="005F7E8B" w:rsidRPr="00E42FB1">
        <w:rPr>
          <w:rFonts w:ascii="Helvetica" w:hAnsi="Helvetica"/>
          <w:sz w:val="24"/>
          <w:szCs w:val="24"/>
        </w:rPr>
        <w:t xml:space="preserve">eavy </w:t>
      </w:r>
      <w:r w:rsidR="00550BA0" w:rsidRPr="00E42FB1">
        <w:rPr>
          <w:rFonts w:ascii="Helvetica" w:hAnsi="Helvetica"/>
          <w:sz w:val="24"/>
          <w:szCs w:val="24"/>
        </w:rPr>
        <w:t>i</w:t>
      </w:r>
      <w:r w:rsidR="005F7E8B" w:rsidRPr="00E42FB1">
        <w:rPr>
          <w:rFonts w:ascii="Helvetica" w:hAnsi="Helvetica"/>
          <w:sz w:val="24"/>
          <w:szCs w:val="24"/>
        </w:rPr>
        <w:t xml:space="preserve">sotope SILAC SDM-79 </w:t>
      </w:r>
      <w:r w:rsidR="002C6F6F" w:rsidRPr="00E42FB1">
        <w:rPr>
          <w:rFonts w:ascii="Helvetica" w:hAnsi="Helvetica"/>
          <w:sz w:val="24"/>
          <w:szCs w:val="24"/>
        </w:rPr>
        <w:t xml:space="preserve">medium, containing </w:t>
      </w:r>
      <w:r w:rsidRPr="00E42FB1">
        <w:rPr>
          <w:rFonts w:ascii="Helvetica" w:hAnsi="Helvetica"/>
          <w:sz w:val="24"/>
          <w:szCs w:val="24"/>
        </w:rPr>
        <w:t>[</w:t>
      </w:r>
      <w:r w:rsidRPr="00E42FB1">
        <w:rPr>
          <w:rFonts w:ascii="Helvetica" w:hAnsi="Helvetica"/>
          <w:sz w:val="24"/>
          <w:szCs w:val="24"/>
          <w:vertAlign w:val="superscript"/>
        </w:rPr>
        <w:t>13</w:t>
      </w:r>
      <w:r w:rsidRPr="00E42FB1">
        <w:rPr>
          <w:rFonts w:ascii="Helvetica" w:hAnsi="Helvetica"/>
          <w:sz w:val="24"/>
          <w:szCs w:val="24"/>
        </w:rPr>
        <w:t>C</w:t>
      </w:r>
      <w:r w:rsidRPr="00E42FB1">
        <w:rPr>
          <w:rFonts w:ascii="Helvetica" w:hAnsi="Helvetica"/>
          <w:sz w:val="24"/>
          <w:szCs w:val="24"/>
          <w:vertAlign w:val="subscript"/>
        </w:rPr>
        <w:t>6</w:t>
      </w:r>
      <w:r w:rsidRPr="00E42FB1">
        <w:rPr>
          <w:rFonts w:ascii="Helvetica" w:hAnsi="Helvetica"/>
          <w:sz w:val="24"/>
          <w:szCs w:val="24"/>
        </w:rPr>
        <w:t xml:space="preserve">, </w:t>
      </w:r>
      <w:r w:rsidRPr="00E42FB1">
        <w:rPr>
          <w:rFonts w:ascii="Helvetica" w:hAnsi="Helvetica"/>
          <w:sz w:val="24"/>
          <w:szCs w:val="24"/>
          <w:vertAlign w:val="superscript"/>
        </w:rPr>
        <w:t>15</w:t>
      </w:r>
      <w:r w:rsidRPr="00E42FB1">
        <w:rPr>
          <w:rFonts w:ascii="Helvetica" w:hAnsi="Helvetica"/>
          <w:sz w:val="24"/>
          <w:szCs w:val="24"/>
        </w:rPr>
        <w:t>N</w:t>
      </w:r>
      <w:r w:rsidRPr="00E42FB1">
        <w:rPr>
          <w:rFonts w:ascii="Helvetica" w:hAnsi="Helvetica"/>
          <w:sz w:val="24"/>
          <w:szCs w:val="24"/>
          <w:vertAlign w:val="subscript"/>
        </w:rPr>
        <w:t>4</w:t>
      </w:r>
      <w:r w:rsidRPr="00E42FB1">
        <w:rPr>
          <w:rFonts w:ascii="Helvetica" w:hAnsi="Helvetica"/>
          <w:sz w:val="24"/>
          <w:szCs w:val="24"/>
        </w:rPr>
        <w:t>]-L-Arginine.HCl and [</w:t>
      </w:r>
      <w:r w:rsidRPr="00E42FB1">
        <w:rPr>
          <w:rFonts w:ascii="Helvetica" w:hAnsi="Helvetica"/>
          <w:sz w:val="24"/>
          <w:szCs w:val="24"/>
          <w:vertAlign w:val="superscript"/>
        </w:rPr>
        <w:t>13</w:t>
      </w:r>
      <w:r w:rsidRPr="00E42FB1">
        <w:rPr>
          <w:rFonts w:ascii="Helvetica" w:hAnsi="Helvetica"/>
          <w:sz w:val="24"/>
          <w:szCs w:val="24"/>
        </w:rPr>
        <w:t>C</w:t>
      </w:r>
      <w:r w:rsidRPr="00E42FB1">
        <w:rPr>
          <w:rFonts w:ascii="Helvetica" w:hAnsi="Helvetica"/>
          <w:sz w:val="24"/>
          <w:szCs w:val="24"/>
          <w:vertAlign w:val="subscript"/>
        </w:rPr>
        <w:t>6</w:t>
      </w:r>
      <w:r w:rsidRPr="00E42FB1">
        <w:rPr>
          <w:rFonts w:ascii="Helvetica" w:hAnsi="Helvetica"/>
          <w:sz w:val="24"/>
          <w:szCs w:val="24"/>
        </w:rPr>
        <w:t xml:space="preserve">, </w:t>
      </w:r>
      <w:r w:rsidRPr="00E42FB1">
        <w:rPr>
          <w:rFonts w:ascii="Helvetica" w:hAnsi="Helvetica"/>
          <w:sz w:val="24"/>
          <w:szCs w:val="24"/>
          <w:vertAlign w:val="superscript"/>
        </w:rPr>
        <w:t>15</w:t>
      </w:r>
      <w:r w:rsidRPr="00E42FB1">
        <w:rPr>
          <w:rFonts w:ascii="Helvetica" w:hAnsi="Helvetica"/>
          <w:sz w:val="24"/>
          <w:szCs w:val="24"/>
        </w:rPr>
        <w:t>N</w:t>
      </w:r>
      <w:r w:rsidRPr="00E42FB1">
        <w:rPr>
          <w:rFonts w:ascii="Helvetica" w:hAnsi="Helvetica"/>
          <w:sz w:val="24"/>
          <w:szCs w:val="24"/>
          <w:vertAlign w:val="subscript"/>
        </w:rPr>
        <w:t>2</w:t>
      </w:r>
      <w:r w:rsidRPr="00E42FB1">
        <w:rPr>
          <w:rFonts w:ascii="Helvetica" w:hAnsi="Helvetica"/>
          <w:sz w:val="24"/>
          <w:szCs w:val="24"/>
        </w:rPr>
        <w:t>]-L-Lysine.2HC</w:t>
      </w:r>
      <w:r w:rsidR="00821801" w:rsidRPr="00E42FB1">
        <w:rPr>
          <w:rFonts w:ascii="Helvetica" w:hAnsi="Helvetica"/>
          <w:sz w:val="24"/>
          <w:szCs w:val="24"/>
        </w:rPr>
        <w:t>l</w:t>
      </w:r>
      <w:r w:rsidRPr="00E42FB1">
        <w:rPr>
          <w:rFonts w:ascii="Helvetica" w:hAnsi="Helvetica"/>
          <w:sz w:val="24"/>
          <w:szCs w:val="24"/>
        </w:rPr>
        <w:t xml:space="preserve">, known as R10K8. </w:t>
      </w:r>
    </w:p>
    <w:p w14:paraId="1D887370" w14:textId="77777777" w:rsidR="005F7E8B" w:rsidRPr="00E42FB1" w:rsidRDefault="005F7E8B" w:rsidP="00C264C6">
      <w:pPr>
        <w:contextualSpacing/>
        <w:rPr>
          <w:rFonts w:ascii="Helvetica" w:hAnsi="Helvetica"/>
          <w:sz w:val="24"/>
          <w:szCs w:val="24"/>
        </w:rPr>
      </w:pPr>
    </w:p>
    <w:p w14:paraId="7C0AA14A" w14:textId="04C26B54" w:rsidR="003A1807" w:rsidRPr="00E42FB1" w:rsidRDefault="005F7E8B" w:rsidP="00C264C6">
      <w:pPr>
        <w:contextualSpacing/>
        <w:jc w:val="both"/>
        <w:rPr>
          <w:rFonts w:ascii="Helvetica" w:hAnsi="Helvetica"/>
          <w:color w:val="000000" w:themeColor="text1"/>
          <w:sz w:val="24"/>
          <w:szCs w:val="24"/>
        </w:rPr>
      </w:pPr>
      <w:r w:rsidRPr="00E42FB1">
        <w:rPr>
          <w:rFonts w:ascii="Helvetica" w:hAnsi="Helvetica"/>
          <w:i/>
          <w:color w:val="000000" w:themeColor="text1"/>
          <w:sz w:val="24"/>
          <w:szCs w:val="24"/>
        </w:rPr>
        <w:lastRenderedPageBreak/>
        <w:t>T. brucei</w:t>
      </w:r>
      <w:r w:rsidRPr="00E42FB1">
        <w:rPr>
          <w:rFonts w:ascii="Helvetica" w:hAnsi="Helvetica"/>
          <w:color w:val="000000" w:themeColor="text1"/>
          <w:sz w:val="24"/>
          <w:szCs w:val="24"/>
        </w:rPr>
        <w:t xml:space="preserve"> BSF </w:t>
      </w:r>
      <w:r w:rsidR="003A1807" w:rsidRPr="00E42FB1">
        <w:rPr>
          <w:rFonts w:ascii="Helvetica" w:hAnsi="Helvetica"/>
          <w:color w:val="000000" w:themeColor="text1"/>
          <w:sz w:val="24"/>
          <w:szCs w:val="24"/>
        </w:rPr>
        <w:t xml:space="preserve">cells </w:t>
      </w:r>
      <w:r w:rsidRPr="00E42FB1">
        <w:rPr>
          <w:rFonts w:ascii="Helvetica" w:hAnsi="Helvetica"/>
          <w:color w:val="000000" w:themeColor="text1"/>
          <w:sz w:val="24"/>
          <w:szCs w:val="24"/>
        </w:rPr>
        <w:t xml:space="preserve">were labelled to steady state levels, </w:t>
      </w:r>
      <w:r w:rsidR="003A1807" w:rsidRPr="00E42FB1">
        <w:rPr>
          <w:rFonts w:ascii="Helvetica" w:hAnsi="Helvetica"/>
          <w:color w:val="000000" w:themeColor="text1"/>
          <w:sz w:val="24"/>
          <w:szCs w:val="24"/>
        </w:rPr>
        <w:t>between</w:t>
      </w:r>
      <w:r w:rsidRPr="00E42FB1">
        <w:rPr>
          <w:rFonts w:ascii="Helvetica" w:hAnsi="Helvetica"/>
          <w:color w:val="000000" w:themeColor="text1"/>
          <w:sz w:val="24"/>
          <w:szCs w:val="24"/>
        </w:rPr>
        <w:t xml:space="preserve"> 8 to 9 cell divisions</w:t>
      </w:r>
      <w:r w:rsidR="003A1807" w:rsidRPr="00E42FB1">
        <w:rPr>
          <w:rFonts w:ascii="Helvetica" w:hAnsi="Helvetica"/>
          <w:color w:val="000000" w:themeColor="text1"/>
          <w:sz w:val="24"/>
          <w:szCs w:val="24"/>
        </w:rPr>
        <w:t>,</w:t>
      </w:r>
      <w:r w:rsidRPr="00E42FB1">
        <w:rPr>
          <w:rFonts w:ascii="Helvetica" w:hAnsi="Helvetica"/>
          <w:color w:val="000000" w:themeColor="text1"/>
          <w:sz w:val="24"/>
          <w:szCs w:val="24"/>
        </w:rPr>
        <w:t xml:space="preserve"> using </w:t>
      </w:r>
      <w:r w:rsidR="003A1807" w:rsidRPr="00E42FB1">
        <w:rPr>
          <w:rFonts w:ascii="Helvetica" w:hAnsi="Helvetica"/>
          <w:color w:val="000000" w:themeColor="text1"/>
          <w:sz w:val="24"/>
          <w:szCs w:val="24"/>
        </w:rPr>
        <w:t>medium isotope (R6K4) SILAC</w:t>
      </w:r>
      <w:r w:rsidRPr="00E42FB1">
        <w:rPr>
          <w:rFonts w:ascii="Helvetica" w:hAnsi="Helvetica"/>
          <w:color w:val="000000" w:themeColor="text1"/>
          <w:sz w:val="24"/>
          <w:szCs w:val="24"/>
        </w:rPr>
        <w:t xml:space="preserve"> HMI-11T</w:t>
      </w:r>
      <w:r w:rsidR="003A1807" w:rsidRPr="00E42FB1">
        <w:rPr>
          <w:rFonts w:ascii="Helvetica" w:hAnsi="Helvetica"/>
          <w:color w:val="000000" w:themeColor="text1"/>
          <w:sz w:val="24"/>
          <w:szCs w:val="24"/>
        </w:rPr>
        <w:t xml:space="preserve"> medium</w:t>
      </w:r>
      <w:r w:rsidRPr="00E42FB1">
        <w:rPr>
          <w:rFonts w:ascii="Helvetica" w:hAnsi="Helvetica"/>
          <w:color w:val="000000" w:themeColor="text1"/>
          <w:sz w:val="24"/>
          <w:szCs w:val="24"/>
        </w:rPr>
        <w:t xml:space="preserve">, containing 120 </w:t>
      </w:r>
      <w:r w:rsidRPr="00E42FB1">
        <w:rPr>
          <w:rFonts w:ascii="Symbol" w:hAnsi="Symbol"/>
          <w:color w:val="000000" w:themeColor="text1"/>
          <w:sz w:val="24"/>
          <w:szCs w:val="24"/>
        </w:rPr>
        <w:t></w:t>
      </w:r>
      <w:r w:rsidRPr="00E42FB1">
        <w:rPr>
          <w:rFonts w:ascii="Helvetica" w:hAnsi="Helvetica"/>
          <w:color w:val="000000" w:themeColor="text1"/>
          <w:sz w:val="24"/>
          <w:szCs w:val="24"/>
        </w:rPr>
        <w:t xml:space="preserve">M [U-13C]-L-Arginine.HCl and 240 </w:t>
      </w:r>
      <w:r w:rsidRPr="00E42FB1">
        <w:rPr>
          <w:rFonts w:ascii="Symbol" w:hAnsi="Symbol"/>
          <w:color w:val="000000" w:themeColor="text1"/>
          <w:sz w:val="24"/>
          <w:szCs w:val="24"/>
        </w:rPr>
        <w:t></w:t>
      </w:r>
      <w:r w:rsidR="003A1807" w:rsidRPr="00E42FB1">
        <w:rPr>
          <w:rFonts w:ascii="Helvetica" w:hAnsi="Helvetica"/>
          <w:color w:val="000000" w:themeColor="text1"/>
          <w:sz w:val="24"/>
          <w:szCs w:val="24"/>
        </w:rPr>
        <w:t>M [</w:t>
      </w:r>
      <w:r w:rsidRPr="00E42FB1">
        <w:rPr>
          <w:rFonts w:ascii="Helvetica" w:hAnsi="Helvetica"/>
          <w:color w:val="000000" w:themeColor="text1"/>
          <w:sz w:val="24"/>
          <w:szCs w:val="24"/>
          <w:vertAlign w:val="superscript"/>
        </w:rPr>
        <w:t>2</w:t>
      </w:r>
      <w:r w:rsidRPr="00E42FB1">
        <w:rPr>
          <w:rFonts w:ascii="Helvetica" w:hAnsi="Helvetica"/>
          <w:color w:val="000000" w:themeColor="text1"/>
          <w:sz w:val="24"/>
          <w:szCs w:val="24"/>
        </w:rPr>
        <w:t>H</w:t>
      </w:r>
      <w:r w:rsidR="003A1807" w:rsidRPr="00E42FB1">
        <w:rPr>
          <w:rFonts w:ascii="Helvetica" w:hAnsi="Helvetica"/>
          <w:color w:val="000000" w:themeColor="text1"/>
          <w:sz w:val="24"/>
          <w:szCs w:val="24"/>
          <w:vertAlign w:val="subscript"/>
        </w:rPr>
        <w:t>4</w:t>
      </w:r>
      <w:r w:rsidRPr="00E42FB1">
        <w:rPr>
          <w:rFonts w:ascii="Helvetica" w:hAnsi="Helvetica"/>
          <w:color w:val="000000" w:themeColor="text1"/>
          <w:sz w:val="24"/>
          <w:szCs w:val="24"/>
        </w:rPr>
        <w:t xml:space="preserve">]-L-Lysine.2HCl as previously described </w:t>
      </w:r>
      <w:r w:rsidRPr="00E42FB1">
        <w:rPr>
          <w:rFonts w:ascii="Helvetica" w:hAnsi="Helvetica"/>
          <w:color w:val="000000" w:themeColor="text1"/>
          <w:sz w:val="24"/>
          <w:szCs w:val="24"/>
        </w:rPr>
        <w:fldChar w:fldCharType="begin"/>
      </w:r>
      <w:r w:rsidR="00224E9F" w:rsidRPr="00E42FB1">
        <w:rPr>
          <w:rFonts w:ascii="Helvetica" w:hAnsi="Helvetica"/>
          <w:color w:val="000000" w:themeColor="text1"/>
          <w:sz w:val="24"/>
          <w:szCs w:val="24"/>
        </w:rPr>
        <w:instrText xml:space="preserve"> ADDIN EN.CITE &lt;EndNote&gt;&lt;Cite&gt;&lt;Author&gt;Urbaniak&lt;/Author&gt;&lt;Year&gt;2012&lt;/Year&gt;&lt;RecNum&gt;4&lt;/RecNum&gt;&lt;DisplayText&gt;[4]&lt;/DisplayText&gt;&lt;record&gt;&lt;rec-number&gt;4&lt;/rec-number&gt;&lt;foreign-keys&gt;&lt;key app="EN" db-id="05wwz959cd959we0fr4x2pz55zadsesttrre" timestamp="1549883945"&gt;4&lt;/key&gt;&lt;/foreign-keys&gt;&lt;ref-type name="Journal Article"&gt;17&lt;/ref-type&gt;&lt;contributors&gt;&lt;authors&gt;&lt;author&gt;Urbaniak, M. D.&lt;/author&gt;&lt;author&gt;Guther, M. L.&lt;/author&gt;&lt;author&gt;Ferguson, M. A.&lt;/author&gt;&lt;/authors&gt;&lt;/contributors&gt;&lt;auth-address&gt;Division of Biological Chemistry and Drug Discovery, College of Life Sciences, University of Dundee, Dundee, United Kingdom.&lt;/auth-address&gt;&lt;titles&gt;&lt;title&gt;Comparative SILAC proteomic analysis of Trypanosoma brucei bloodstream and procyclic lifecycle stages&lt;/title&gt;&lt;secondary-title&gt;PLoS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one&lt;/abbr-1&gt;&lt;/alt-periodical&gt;&lt;pages&gt;e36619&lt;/pages&gt;&lt;volume&gt;7&lt;/volume&gt;&lt;number&gt;5&lt;/number&gt;&lt;keywords&gt;&lt;keyword&gt;Amino Acids/*metabolism&lt;/keyword&gt;&lt;keyword&gt;Animals&lt;/keyword&gt;&lt;keyword&gt;Blood/*parasitology&lt;/keyword&gt;&lt;keyword&gt;*Culture Techniques&lt;/keyword&gt;&lt;keyword&gt;Genomics&lt;/keyword&gt;&lt;keyword&gt;Humans&lt;/keyword&gt;&lt;keyword&gt;Isotope Labeling&lt;/keyword&gt;&lt;keyword&gt;*Life Cycle Stages&lt;/keyword&gt;&lt;keyword&gt;Proteomics/*methods&lt;/keyword&gt;&lt;keyword&gt;Reproducibility of Results&lt;/keyword&gt;&lt;keyword&gt;Trypanosoma brucei brucei/*growth &amp;amp; development/*metabolism&lt;/keyword&gt;&lt;/keywords&gt;&lt;dates&gt;&lt;year&gt;2012&lt;/year&gt;&lt;/dates&gt;&lt;isbn&gt;1932-6203 (Electronic)&amp;#xD;1932-6203 (Linking)&lt;/isbn&gt;&lt;accession-num&gt;22574199&lt;/accession-num&gt;&lt;urls&gt;&lt;related-urls&gt;&lt;url&gt;http://www.ncbi.nlm.nih.gov/pubmed/22574199&lt;/url&gt;&lt;/related-urls&gt;&lt;/urls&gt;&lt;custom2&gt;3344917&lt;/custom2&gt;&lt;electronic-resource-num&gt;10.1371/journal.pone.0036619&lt;/electronic-resource-num&gt;&lt;/record&gt;&lt;/Cite&gt;&lt;/EndNote&gt;</w:instrText>
      </w:r>
      <w:r w:rsidRPr="00E42FB1">
        <w:rPr>
          <w:rFonts w:ascii="Helvetica" w:hAnsi="Helvetica"/>
          <w:color w:val="000000" w:themeColor="text1"/>
          <w:sz w:val="24"/>
          <w:szCs w:val="24"/>
        </w:rPr>
        <w:fldChar w:fldCharType="separate"/>
      </w:r>
      <w:r w:rsidRPr="00E42FB1">
        <w:rPr>
          <w:rFonts w:ascii="Helvetica" w:hAnsi="Helvetica"/>
          <w:noProof/>
          <w:color w:val="000000" w:themeColor="text1"/>
          <w:sz w:val="24"/>
          <w:szCs w:val="24"/>
        </w:rPr>
        <w:t>[</w:t>
      </w:r>
      <w:hyperlink w:anchor="_ENREF_4" w:tooltip="Urbaniak, 2012 #63" w:history="1">
        <w:r w:rsidR="0055725C" w:rsidRPr="00E42FB1">
          <w:rPr>
            <w:rFonts w:ascii="Helvetica" w:hAnsi="Helvetica"/>
            <w:noProof/>
            <w:color w:val="000000" w:themeColor="text1"/>
            <w:sz w:val="24"/>
            <w:szCs w:val="24"/>
          </w:rPr>
          <w:t>4</w:t>
        </w:r>
      </w:hyperlink>
      <w:r w:rsidRPr="00E42FB1">
        <w:rPr>
          <w:rFonts w:ascii="Helvetica" w:hAnsi="Helvetica"/>
          <w:noProof/>
          <w:color w:val="000000" w:themeColor="text1"/>
          <w:sz w:val="24"/>
          <w:szCs w:val="24"/>
        </w:rPr>
        <w:t>]</w:t>
      </w:r>
      <w:r w:rsidRPr="00E42FB1">
        <w:rPr>
          <w:rFonts w:ascii="Helvetica" w:hAnsi="Helvetica"/>
          <w:color w:val="000000" w:themeColor="text1"/>
          <w:sz w:val="24"/>
          <w:szCs w:val="24"/>
        </w:rPr>
        <w:fldChar w:fldCharType="end"/>
      </w:r>
      <w:r w:rsidRPr="00E42FB1">
        <w:rPr>
          <w:rFonts w:ascii="Helvetica" w:hAnsi="Helvetica"/>
          <w:color w:val="000000" w:themeColor="text1"/>
          <w:sz w:val="24"/>
          <w:szCs w:val="24"/>
        </w:rPr>
        <w:t xml:space="preserve">. When </w:t>
      </w:r>
      <w:r w:rsidR="003A1807" w:rsidRPr="00E42FB1">
        <w:rPr>
          <w:rFonts w:ascii="Helvetica" w:hAnsi="Helvetica"/>
          <w:color w:val="000000" w:themeColor="text1"/>
          <w:sz w:val="24"/>
          <w:szCs w:val="24"/>
        </w:rPr>
        <w:t>the</w:t>
      </w:r>
      <w:r w:rsidRPr="00E42FB1">
        <w:rPr>
          <w:rFonts w:ascii="Helvetica" w:hAnsi="Helvetica"/>
          <w:color w:val="000000" w:themeColor="text1"/>
          <w:sz w:val="24"/>
          <w:szCs w:val="24"/>
        </w:rPr>
        <w:t xml:space="preserve"> culture reached 1 x</w:t>
      </w:r>
      <w:r w:rsidR="00FA4D39" w:rsidRPr="00E42FB1">
        <w:rPr>
          <w:rFonts w:ascii="Helvetica" w:hAnsi="Helvetica"/>
          <w:color w:val="000000" w:themeColor="text1"/>
          <w:sz w:val="24"/>
          <w:szCs w:val="24"/>
        </w:rPr>
        <w:t xml:space="preserve"> </w:t>
      </w:r>
      <w:r w:rsidRPr="00E42FB1">
        <w:rPr>
          <w:rFonts w:ascii="Helvetica" w:hAnsi="Helvetica"/>
          <w:color w:val="000000" w:themeColor="text1"/>
          <w:sz w:val="24"/>
          <w:szCs w:val="24"/>
        </w:rPr>
        <w:t>10</w:t>
      </w:r>
      <w:r w:rsidRPr="00E42FB1">
        <w:rPr>
          <w:rFonts w:ascii="Helvetica" w:hAnsi="Helvetica"/>
          <w:color w:val="000000" w:themeColor="text1"/>
          <w:sz w:val="24"/>
          <w:szCs w:val="24"/>
          <w:vertAlign w:val="superscript"/>
        </w:rPr>
        <w:t>6</w:t>
      </w:r>
      <w:r w:rsidRPr="00E42FB1">
        <w:rPr>
          <w:rFonts w:ascii="Helvetica" w:hAnsi="Helvetica"/>
          <w:color w:val="000000" w:themeColor="text1"/>
          <w:sz w:val="24"/>
          <w:szCs w:val="24"/>
        </w:rPr>
        <w:t xml:space="preserve"> </w:t>
      </w:r>
      <w:r w:rsidR="003A1807" w:rsidRPr="00E42FB1">
        <w:rPr>
          <w:rFonts w:ascii="Helvetica" w:hAnsi="Helvetica"/>
          <w:color w:val="000000" w:themeColor="text1"/>
          <w:sz w:val="24"/>
          <w:szCs w:val="24"/>
        </w:rPr>
        <w:t>cells</w:t>
      </w:r>
      <w:r w:rsidRPr="00E42FB1">
        <w:rPr>
          <w:rFonts w:ascii="Helvetica" w:hAnsi="Helvetica"/>
          <w:color w:val="000000" w:themeColor="text1"/>
          <w:sz w:val="24"/>
          <w:szCs w:val="24"/>
        </w:rPr>
        <w:t>/</w:t>
      </w:r>
      <w:r w:rsidR="00821801" w:rsidRPr="00E42FB1">
        <w:rPr>
          <w:rFonts w:ascii="Helvetica" w:hAnsi="Helvetica"/>
          <w:color w:val="000000" w:themeColor="text1"/>
          <w:sz w:val="24"/>
          <w:szCs w:val="24"/>
        </w:rPr>
        <w:t xml:space="preserve"> </w:t>
      </w:r>
      <w:r w:rsidRPr="00E42FB1">
        <w:rPr>
          <w:rFonts w:ascii="Helvetica" w:hAnsi="Helvetica"/>
          <w:color w:val="000000" w:themeColor="text1"/>
          <w:sz w:val="24"/>
          <w:szCs w:val="24"/>
        </w:rPr>
        <w:t xml:space="preserve">ml, </w:t>
      </w:r>
      <w:r w:rsidR="003A1807" w:rsidRPr="00E42FB1">
        <w:rPr>
          <w:rFonts w:ascii="Helvetica" w:hAnsi="Helvetica"/>
          <w:color w:val="000000" w:themeColor="text1"/>
          <w:sz w:val="24"/>
          <w:szCs w:val="24"/>
        </w:rPr>
        <w:t xml:space="preserve">the </w:t>
      </w:r>
      <w:r w:rsidRPr="00E42FB1">
        <w:rPr>
          <w:rFonts w:ascii="Helvetica" w:hAnsi="Helvetica"/>
          <w:color w:val="000000" w:themeColor="text1"/>
          <w:sz w:val="24"/>
          <w:szCs w:val="24"/>
        </w:rPr>
        <w:t xml:space="preserve">labelled cells were </w:t>
      </w:r>
      <w:r w:rsidR="003A1807" w:rsidRPr="00E42FB1">
        <w:rPr>
          <w:rFonts w:ascii="Helvetica" w:hAnsi="Helvetica"/>
          <w:color w:val="000000" w:themeColor="text1"/>
          <w:sz w:val="24"/>
          <w:szCs w:val="24"/>
        </w:rPr>
        <w:t xml:space="preserve">harvested by centrifugation </w:t>
      </w:r>
      <w:r w:rsidRPr="00E42FB1">
        <w:rPr>
          <w:rFonts w:ascii="Helvetica" w:hAnsi="Helvetica"/>
          <w:color w:val="000000" w:themeColor="text1"/>
          <w:sz w:val="24"/>
          <w:szCs w:val="24"/>
        </w:rPr>
        <w:t xml:space="preserve">at room temperature and transferred into </w:t>
      </w:r>
      <w:r w:rsidR="003A1807" w:rsidRPr="00E42FB1">
        <w:rPr>
          <w:rFonts w:ascii="Helvetica" w:hAnsi="Helvetica"/>
          <w:color w:val="000000" w:themeColor="text1"/>
          <w:sz w:val="24"/>
          <w:szCs w:val="24"/>
        </w:rPr>
        <w:t>light i</w:t>
      </w:r>
      <w:r w:rsidRPr="00E42FB1">
        <w:rPr>
          <w:rFonts w:ascii="Helvetica" w:hAnsi="Helvetica"/>
          <w:color w:val="000000" w:themeColor="text1"/>
          <w:sz w:val="24"/>
          <w:szCs w:val="24"/>
        </w:rPr>
        <w:t xml:space="preserve">sotope </w:t>
      </w:r>
      <w:r w:rsidR="003A1807" w:rsidRPr="00E42FB1">
        <w:rPr>
          <w:rFonts w:ascii="Helvetica" w:hAnsi="Helvetica"/>
          <w:color w:val="000000" w:themeColor="text1"/>
          <w:sz w:val="24"/>
          <w:szCs w:val="24"/>
        </w:rPr>
        <w:t>(</w:t>
      </w:r>
      <w:r w:rsidRPr="00E42FB1">
        <w:rPr>
          <w:rFonts w:ascii="Helvetica" w:hAnsi="Helvetica"/>
          <w:color w:val="000000" w:themeColor="text1"/>
          <w:sz w:val="24"/>
          <w:szCs w:val="24"/>
        </w:rPr>
        <w:t>R0K0</w:t>
      </w:r>
      <w:r w:rsidR="003A1807" w:rsidRPr="00E42FB1">
        <w:rPr>
          <w:rFonts w:ascii="Helvetica" w:hAnsi="Helvetica"/>
          <w:color w:val="000000" w:themeColor="text1"/>
          <w:sz w:val="24"/>
          <w:szCs w:val="24"/>
        </w:rPr>
        <w:t>)</w:t>
      </w:r>
      <w:r w:rsidRPr="00E42FB1">
        <w:rPr>
          <w:rFonts w:ascii="Helvetica" w:hAnsi="Helvetica"/>
          <w:color w:val="000000" w:themeColor="text1"/>
          <w:sz w:val="24"/>
          <w:szCs w:val="24"/>
        </w:rPr>
        <w:t xml:space="preserve"> HMI-11T </w:t>
      </w:r>
      <w:r w:rsidR="003A1807" w:rsidRPr="00E42FB1">
        <w:rPr>
          <w:rFonts w:ascii="Helvetica" w:hAnsi="Helvetica"/>
          <w:color w:val="000000" w:themeColor="text1"/>
          <w:sz w:val="24"/>
          <w:szCs w:val="24"/>
        </w:rPr>
        <w:t xml:space="preserve">chase medium, containing 399 </w:t>
      </w:r>
      <w:r w:rsidR="003A1807" w:rsidRPr="00E42FB1">
        <w:rPr>
          <w:rFonts w:ascii="Symbol" w:hAnsi="Symbol"/>
          <w:color w:val="000000" w:themeColor="text1"/>
          <w:sz w:val="24"/>
          <w:szCs w:val="24"/>
        </w:rPr>
        <w:t></w:t>
      </w:r>
      <w:r w:rsidR="003A1807" w:rsidRPr="00E42FB1">
        <w:rPr>
          <w:rFonts w:ascii="Helvetica" w:hAnsi="Helvetica"/>
          <w:color w:val="000000" w:themeColor="text1"/>
          <w:sz w:val="24"/>
          <w:szCs w:val="24"/>
        </w:rPr>
        <w:t xml:space="preserve">M L-Arginine.HCl and 800 </w:t>
      </w:r>
      <w:r w:rsidR="003A1807" w:rsidRPr="00E42FB1">
        <w:rPr>
          <w:rFonts w:ascii="Symbol" w:hAnsi="Symbol"/>
          <w:color w:val="000000" w:themeColor="text1"/>
          <w:sz w:val="24"/>
          <w:szCs w:val="24"/>
        </w:rPr>
        <w:t></w:t>
      </w:r>
      <w:r w:rsidR="003A1807" w:rsidRPr="00E42FB1">
        <w:rPr>
          <w:rFonts w:ascii="Helvetica" w:hAnsi="Helvetica"/>
          <w:color w:val="000000" w:themeColor="text1"/>
          <w:sz w:val="24"/>
          <w:szCs w:val="24"/>
        </w:rPr>
        <w:t xml:space="preserve">M L-Lysine.2HCl, </w:t>
      </w:r>
      <w:r w:rsidRPr="00E42FB1">
        <w:rPr>
          <w:rFonts w:ascii="Helvetica" w:hAnsi="Helvetica"/>
          <w:color w:val="000000" w:themeColor="text1"/>
          <w:sz w:val="24"/>
          <w:szCs w:val="24"/>
        </w:rPr>
        <w:t xml:space="preserve">at </w:t>
      </w:r>
      <w:r w:rsidR="003A1807" w:rsidRPr="00E42FB1">
        <w:rPr>
          <w:rFonts w:ascii="Helvetica" w:hAnsi="Helvetica"/>
          <w:color w:val="000000" w:themeColor="text1"/>
          <w:sz w:val="24"/>
          <w:szCs w:val="24"/>
        </w:rPr>
        <w:t xml:space="preserve">a final cell density of </w:t>
      </w:r>
      <w:r w:rsidRPr="00E42FB1">
        <w:rPr>
          <w:rFonts w:ascii="Helvetica" w:hAnsi="Helvetica"/>
          <w:color w:val="000000" w:themeColor="text1"/>
          <w:sz w:val="24"/>
          <w:szCs w:val="24"/>
        </w:rPr>
        <w:t>6.2 x 10</w:t>
      </w:r>
      <w:r w:rsidRPr="00E42FB1">
        <w:rPr>
          <w:rFonts w:ascii="Helvetica" w:hAnsi="Helvetica"/>
          <w:color w:val="000000" w:themeColor="text1"/>
          <w:sz w:val="24"/>
          <w:szCs w:val="24"/>
          <w:vertAlign w:val="superscript"/>
        </w:rPr>
        <w:t>5</w:t>
      </w:r>
      <w:r w:rsidRPr="00E42FB1">
        <w:rPr>
          <w:rFonts w:ascii="Helvetica" w:hAnsi="Helvetica"/>
          <w:color w:val="000000" w:themeColor="text1"/>
          <w:sz w:val="24"/>
          <w:szCs w:val="24"/>
        </w:rPr>
        <w:t xml:space="preserve"> </w:t>
      </w:r>
      <w:r w:rsidR="003A1807" w:rsidRPr="00E42FB1">
        <w:rPr>
          <w:rFonts w:ascii="Helvetica" w:hAnsi="Helvetica"/>
          <w:color w:val="000000" w:themeColor="text1"/>
          <w:sz w:val="24"/>
          <w:szCs w:val="24"/>
        </w:rPr>
        <w:t>cells/ml</w:t>
      </w:r>
      <w:r w:rsidRPr="00E42FB1">
        <w:rPr>
          <w:rFonts w:ascii="Helvetica" w:hAnsi="Helvetica"/>
          <w:color w:val="000000" w:themeColor="text1"/>
          <w:sz w:val="24"/>
          <w:szCs w:val="24"/>
        </w:rPr>
        <w:t xml:space="preserve">. </w:t>
      </w:r>
      <w:r w:rsidR="003A1807" w:rsidRPr="00E42FB1">
        <w:rPr>
          <w:rFonts w:ascii="Helvetica" w:hAnsi="Helvetica"/>
          <w:color w:val="000000" w:themeColor="text1"/>
          <w:sz w:val="24"/>
          <w:szCs w:val="24"/>
        </w:rPr>
        <w:t>Aliquots of 1.5 x 10</w:t>
      </w:r>
      <w:r w:rsidR="003A1807" w:rsidRPr="00E42FB1">
        <w:rPr>
          <w:rFonts w:ascii="Helvetica" w:hAnsi="Helvetica"/>
          <w:color w:val="000000" w:themeColor="text1"/>
          <w:sz w:val="24"/>
          <w:szCs w:val="24"/>
          <w:vertAlign w:val="superscript"/>
        </w:rPr>
        <w:t>7</w:t>
      </w:r>
      <w:r w:rsidR="003A1807" w:rsidRPr="00E42FB1">
        <w:rPr>
          <w:rFonts w:ascii="Helvetica" w:hAnsi="Helvetica"/>
          <w:color w:val="000000" w:themeColor="text1"/>
          <w:sz w:val="24"/>
          <w:szCs w:val="24"/>
        </w:rPr>
        <w:t xml:space="preserve"> cells were removed in triplicate at 0.5, 1, 2, 4, 8 and 12 h after transfer to chase medium. The 0 h chase time point was taken in triplicate just before cells </w:t>
      </w:r>
      <w:r w:rsidR="003A1807" w:rsidRPr="00E42FB1">
        <w:rPr>
          <w:rFonts w:ascii="Helvetica" w:hAnsi="Helvetica"/>
          <w:noProof/>
          <w:color w:val="000000" w:themeColor="text1"/>
          <w:sz w:val="24"/>
          <w:szCs w:val="24"/>
        </w:rPr>
        <w:t xml:space="preserve">were transferred to the </w:t>
      </w:r>
      <w:r w:rsidR="003A1807" w:rsidRPr="00E42FB1">
        <w:rPr>
          <w:rFonts w:ascii="Helvetica" w:hAnsi="Helvetica"/>
          <w:color w:val="000000" w:themeColor="text1"/>
          <w:sz w:val="24"/>
          <w:szCs w:val="24"/>
        </w:rPr>
        <w:t>light (R0K0) chase medium. Cell aliquots from each time point were placed on ice-water, counted in using Z2 Coulter counter (Beckman) and immediately diluted with 10 ml ice cold PBS to stop the chase. The cells were</w:t>
      </w:r>
      <w:r w:rsidR="001555E3" w:rsidRPr="00E42FB1">
        <w:rPr>
          <w:rFonts w:ascii="Helvetica" w:hAnsi="Helvetica"/>
          <w:color w:val="000000" w:themeColor="text1"/>
          <w:sz w:val="24"/>
          <w:szCs w:val="24"/>
        </w:rPr>
        <w:t xml:space="preserve"> then centrifuged (800 </w:t>
      </w:r>
      <w:r w:rsidR="00821801" w:rsidRPr="00E42FB1">
        <w:rPr>
          <w:rFonts w:ascii="Helvetica" w:hAnsi="Helvetica"/>
          <w:color w:val="000000" w:themeColor="text1"/>
          <w:sz w:val="24"/>
          <w:szCs w:val="24"/>
        </w:rPr>
        <w:t xml:space="preserve">x </w:t>
      </w:r>
      <w:r w:rsidR="003A1807" w:rsidRPr="00E42FB1">
        <w:rPr>
          <w:rFonts w:ascii="Helvetica" w:hAnsi="Helvetica"/>
          <w:color w:val="000000" w:themeColor="text1"/>
          <w:sz w:val="24"/>
          <w:szCs w:val="24"/>
        </w:rPr>
        <w:t xml:space="preserve">g for 10 min at 4 ˚C) and resuspended in 0.05 ml PBS with subsequent addition of equal volume of lysis buffer (freshly prepared 4% SDS in 0.1M Tris-HCl pH 7.2 containing 0.1M DTT), vortexed and heated for 20 min at 50˚C. Aliquots were snap frozen in liquid nitrogen and stored -80 ˚C until further processing. Before FASP, see below, cell lysates from each time point were mixed 1:1 with equivalent lysates from cells labelled </w:t>
      </w:r>
      <w:r w:rsidR="00FA4D39" w:rsidRPr="00E42FB1">
        <w:rPr>
          <w:rFonts w:ascii="Helvetica" w:hAnsi="Helvetica"/>
          <w:sz w:val="24"/>
          <w:szCs w:val="24"/>
        </w:rPr>
        <w:t xml:space="preserve">to steady-state </w:t>
      </w:r>
      <w:r w:rsidR="003A1807" w:rsidRPr="00E42FB1">
        <w:rPr>
          <w:rFonts w:ascii="Helvetica" w:hAnsi="Helvetica"/>
          <w:color w:val="000000" w:themeColor="text1"/>
          <w:sz w:val="24"/>
          <w:szCs w:val="24"/>
        </w:rPr>
        <w:t xml:space="preserve">in heavy </w:t>
      </w:r>
      <w:r w:rsidR="00FD7515" w:rsidRPr="00E42FB1">
        <w:rPr>
          <w:rFonts w:ascii="Helvetica" w:hAnsi="Helvetica"/>
          <w:color w:val="000000" w:themeColor="text1"/>
          <w:sz w:val="24"/>
          <w:szCs w:val="24"/>
        </w:rPr>
        <w:t xml:space="preserve">isotope (R10K8) </w:t>
      </w:r>
      <w:r w:rsidR="003A1807" w:rsidRPr="00E42FB1">
        <w:rPr>
          <w:rFonts w:ascii="Helvetica" w:hAnsi="Helvetica"/>
          <w:color w:val="000000" w:themeColor="text1"/>
          <w:sz w:val="24"/>
          <w:szCs w:val="24"/>
        </w:rPr>
        <w:t xml:space="preserve">SILAC </w:t>
      </w:r>
      <w:r w:rsidR="00FD7515" w:rsidRPr="00E42FB1">
        <w:rPr>
          <w:rFonts w:ascii="Helvetica" w:hAnsi="Helvetica"/>
          <w:color w:val="000000" w:themeColor="text1"/>
          <w:sz w:val="24"/>
          <w:szCs w:val="24"/>
        </w:rPr>
        <w:t>HMI-11</w:t>
      </w:r>
      <w:r w:rsidR="003A1807" w:rsidRPr="00E42FB1">
        <w:rPr>
          <w:rFonts w:ascii="Helvetica" w:hAnsi="Helvetica"/>
          <w:color w:val="000000" w:themeColor="text1"/>
          <w:sz w:val="24"/>
          <w:szCs w:val="24"/>
        </w:rPr>
        <w:t xml:space="preserve"> medium</w:t>
      </w:r>
      <w:r w:rsidR="00FD7515" w:rsidRPr="00E42FB1">
        <w:rPr>
          <w:rFonts w:ascii="Helvetica" w:hAnsi="Helvetica"/>
          <w:color w:val="000000" w:themeColor="text1"/>
          <w:sz w:val="24"/>
          <w:szCs w:val="24"/>
        </w:rPr>
        <w:t>.</w:t>
      </w:r>
    </w:p>
    <w:p w14:paraId="110EFEDA" w14:textId="77777777" w:rsidR="005F7E8B" w:rsidRPr="00E42FB1" w:rsidRDefault="005F7E8B" w:rsidP="00C264C6">
      <w:pPr>
        <w:contextualSpacing/>
        <w:rPr>
          <w:rFonts w:ascii="Helvetica" w:hAnsi="Helvetica"/>
          <w:sz w:val="24"/>
          <w:szCs w:val="24"/>
        </w:rPr>
      </w:pPr>
    </w:p>
    <w:p w14:paraId="31A16C79" w14:textId="38644696" w:rsidR="005F7E8B" w:rsidRPr="00E42FB1" w:rsidRDefault="005F7E8B" w:rsidP="00C264C6">
      <w:pPr>
        <w:contextualSpacing/>
        <w:rPr>
          <w:rFonts w:ascii="Helvetica" w:hAnsi="Helvetica"/>
          <w:b/>
          <w:sz w:val="24"/>
          <w:szCs w:val="24"/>
        </w:rPr>
      </w:pPr>
      <w:r w:rsidRPr="00E42FB1">
        <w:rPr>
          <w:rFonts w:ascii="Helvetica" w:hAnsi="Helvetica"/>
          <w:b/>
          <w:sz w:val="24"/>
          <w:szCs w:val="24"/>
        </w:rPr>
        <w:t xml:space="preserve">Filter Aided Sample Preparation (FASP) </w:t>
      </w:r>
    </w:p>
    <w:p w14:paraId="18CB2B23" w14:textId="1CFD892B" w:rsidR="005F7E8B" w:rsidRPr="00E42FB1" w:rsidRDefault="005F7E8B" w:rsidP="00C264C6">
      <w:pPr>
        <w:contextualSpacing/>
        <w:jc w:val="both"/>
        <w:rPr>
          <w:rFonts w:ascii="Helvetica" w:hAnsi="Helvetica"/>
          <w:sz w:val="24"/>
          <w:szCs w:val="24"/>
        </w:rPr>
      </w:pPr>
      <w:r w:rsidRPr="00E42FB1">
        <w:rPr>
          <w:rFonts w:ascii="Helvetica" w:hAnsi="Helvetica"/>
          <w:sz w:val="24"/>
          <w:szCs w:val="24"/>
        </w:rPr>
        <w:t xml:space="preserve">Tryptic peptides were prepared using </w:t>
      </w:r>
      <w:r w:rsidR="00FA4D39" w:rsidRPr="00E42FB1">
        <w:rPr>
          <w:rFonts w:ascii="Helvetica" w:hAnsi="Helvetica"/>
          <w:sz w:val="24"/>
          <w:szCs w:val="24"/>
        </w:rPr>
        <w:t xml:space="preserve">the </w:t>
      </w:r>
      <w:r w:rsidRPr="00E42FB1">
        <w:rPr>
          <w:rFonts w:ascii="Helvetica" w:hAnsi="Helvetica"/>
          <w:sz w:val="24"/>
          <w:szCs w:val="24"/>
        </w:rPr>
        <w:t>FASP method</w:t>
      </w:r>
      <w:r w:rsidR="003F5B99" w:rsidRPr="00E42FB1">
        <w:rPr>
          <w:rFonts w:ascii="Helvetica" w:hAnsi="Helvetica"/>
          <w:sz w:val="24"/>
          <w:szCs w:val="24"/>
        </w:rPr>
        <w:t xml:space="preserve"> </w:t>
      </w:r>
      <w:r w:rsidR="003F5B99" w:rsidRPr="00E42FB1">
        <w:rPr>
          <w:rFonts w:ascii="Helvetica" w:hAnsi="Helvetica"/>
          <w:sz w:val="24"/>
          <w:szCs w:val="24"/>
        </w:rPr>
        <w:fldChar w:fldCharType="begin"/>
      </w:r>
      <w:r w:rsidR="00224E9F" w:rsidRPr="00E42FB1">
        <w:rPr>
          <w:rFonts w:ascii="Helvetica" w:hAnsi="Helvetica"/>
          <w:sz w:val="24"/>
          <w:szCs w:val="24"/>
        </w:rPr>
        <w:instrText xml:space="preserve"> ADDIN EN.CITE &lt;EndNote&gt;&lt;Cite&gt;&lt;Author&gt;Manza&lt;/Author&gt;&lt;Year&gt;2005&lt;/Year&gt;&lt;RecNum&gt;7&lt;/RecNum&gt;&lt;DisplayText&gt;[12]&lt;/DisplayText&gt;&lt;record&gt;&lt;rec-number&gt;7&lt;/rec-number&gt;&lt;foreign-keys&gt;&lt;key app="EN" db-id="05wwz959cd959we0fr4x2pz55zadsesttrre" timestamp="1549883945"&gt;7&lt;/key&gt;&lt;/foreign-keys&gt;&lt;ref-type name="Journal Article"&gt;17&lt;/ref-type&gt;&lt;contributors&gt;&lt;authors&gt;&lt;author&gt;Manza, L. L.&lt;/author&gt;&lt;author&gt;Stamer, S. L.&lt;/author&gt;&lt;author&gt;Ham, A. J.&lt;/author&gt;&lt;author&gt;Codreanu, S. G.&lt;/author&gt;&lt;author&gt;Liebler, D. C.&lt;/author&gt;&lt;/authors&gt;&lt;/contributors&gt;&lt;auth-address&gt;Department of Pharmacology and Toxicology, College of Pharmacy, The University of Arizona, Tucson, USA.&lt;/auth-address&gt;&lt;titles&gt;&lt;title&gt;Sample preparation and digestion for proteomic analyses using spin filter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1742-5&lt;/pages&gt;&lt;volume&gt;5&lt;/volume&gt;&lt;number&gt;7&lt;/number&gt;&lt;keywords&gt;&lt;keyword&gt;Bicarbonates&lt;/keyword&gt;&lt;keyword&gt;Centrifugation/instrumentation/methods&lt;/keyword&gt;&lt;keyword&gt;Mass Spectrometry/methods&lt;/keyword&gt;&lt;keyword&gt;Peptides/*isolation &amp;amp; purification/metabolism&lt;/keyword&gt;&lt;keyword&gt;Proteins/*metabolism&lt;/keyword&gt;&lt;keyword&gt;Proteomics/*methods&lt;/keyword&gt;&lt;keyword&gt;Trypsin&lt;/keyword&gt;&lt;/keywords&gt;&lt;dates&gt;&lt;year&gt;2005&lt;/year&gt;&lt;pub-dates&gt;&lt;date&gt;May&lt;/date&gt;&lt;/pub-dates&gt;&lt;/dates&gt;&lt;isbn&gt;1615-9853 (Print)&amp;#xD;1615-9853 (Linking)&lt;/isbn&gt;&lt;accession-num&gt;15761957&lt;/accession-num&gt;&lt;urls&gt;&lt;related-urls&gt;&lt;url&gt;http://www.ncbi.nlm.nih.gov/pubmed/15761957&lt;/url&gt;&lt;/related-urls&gt;&lt;/urls&gt;&lt;electronic-resource-num&gt;10.1002/pmic.200401063&lt;/electronic-resource-num&gt;&lt;/record&gt;&lt;/Cite&gt;&lt;/EndNote&gt;</w:instrText>
      </w:r>
      <w:r w:rsidR="003F5B99" w:rsidRPr="00E42FB1">
        <w:rPr>
          <w:rFonts w:ascii="Helvetica" w:hAnsi="Helvetica"/>
          <w:sz w:val="24"/>
          <w:szCs w:val="24"/>
        </w:rPr>
        <w:fldChar w:fldCharType="separate"/>
      </w:r>
      <w:r w:rsidR="00224E9F" w:rsidRPr="00E42FB1">
        <w:rPr>
          <w:rFonts w:ascii="Helvetica" w:hAnsi="Helvetica"/>
          <w:noProof/>
          <w:sz w:val="24"/>
          <w:szCs w:val="24"/>
        </w:rPr>
        <w:t>[</w:t>
      </w:r>
      <w:hyperlink w:anchor="_ENREF_12" w:tooltip="Manza, 2005 #7" w:history="1">
        <w:r w:rsidR="0055725C" w:rsidRPr="00E42FB1">
          <w:rPr>
            <w:rFonts w:ascii="Helvetica" w:hAnsi="Helvetica"/>
            <w:noProof/>
            <w:sz w:val="24"/>
            <w:szCs w:val="24"/>
          </w:rPr>
          <w:t>12</w:t>
        </w:r>
      </w:hyperlink>
      <w:r w:rsidR="00224E9F" w:rsidRPr="00E42FB1">
        <w:rPr>
          <w:rFonts w:ascii="Helvetica" w:hAnsi="Helvetica"/>
          <w:noProof/>
          <w:sz w:val="24"/>
          <w:szCs w:val="24"/>
        </w:rPr>
        <w:t>]</w:t>
      </w:r>
      <w:r w:rsidR="003F5B99" w:rsidRPr="00E42FB1">
        <w:rPr>
          <w:rFonts w:ascii="Helvetica" w:hAnsi="Helvetica"/>
          <w:sz w:val="24"/>
          <w:szCs w:val="24"/>
        </w:rPr>
        <w:fldChar w:fldCharType="end"/>
      </w:r>
      <w:r w:rsidR="003F5B99" w:rsidRPr="00E42FB1">
        <w:rPr>
          <w:rFonts w:ascii="Helvetica" w:hAnsi="Helvetica"/>
          <w:sz w:val="24"/>
          <w:szCs w:val="24"/>
        </w:rPr>
        <w:t xml:space="preserve"> </w:t>
      </w:r>
      <w:r w:rsidRPr="00E42FB1">
        <w:rPr>
          <w:rFonts w:ascii="Helvetica" w:hAnsi="Helvetica"/>
          <w:sz w:val="24"/>
          <w:szCs w:val="24"/>
        </w:rPr>
        <w:t xml:space="preserve">with </w:t>
      </w:r>
      <w:r w:rsidR="00821801" w:rsidRPr="00E42FB1">
        <w:rPr>
          <w:rFonts w:ascii="Helvetica" w:hAnsi="Helvetica"/>
          <w:sz w:val="24"/>
          <w:szCs w:val="24"/>
        </w:rPr>
        <w:t xml:space="preserve">minor modifications. Briefly, BSF and PCF samples were defrosted, vortexed, reduced with 100 mM DTT by heating at 50 ˚C for 20 min and combined 1:1 to the corresponding R10K8 labelled BSF or PCF lysate. Samples were mixed with 8M urea in 0.1M Tris-HCl pH 8.5, placed inside spin filters (Vivacon 500, 10,000 MWCO) and washed with this buffer as described in the original protocol. Alkylation was performed using 50 mM iodoacetamide (freshly prepared) in the same buffer for 20 min at room temperature in the dark. Further washes with 8M urea buffer, followed by washes with 50 mM ammonium bicarbonate buffer, </w:t>
      </w:r>
      <w:r w:rsidR="007B0E0F" w:rsidRPr="00E42FB1">
        <w:rPr>
          <w:rFonts w:ascii="Helvetica" w:hAnsi="Helvetica"/>
          <w:sz w:val="24"/>
          <w:szCs w:val="24"/>
        </w:rPr>
        <w:t xml:space="preserve">were performed </w:t>
      </w:r>
      <w:r w:rsidR="00821801" w:rsidRPr="00E42FB1">
        <w:rPr>
          <w:rFonts w:ascii="Helvetica" w:hAnsi="Helvetica"/>
          <w:sz w:val="24"/>
          <w:szCs w:val="24"/>
        </w:rPr>
        <w:t xml:space="preserve">as in </w:t>
      </w:r>
      <w:r w:rsidR="007B0E0F" w:rsidRPr="00E42FB1">
        <w:rPr>
          <w:rFonts w:ascii="Helvetica" w:hAnsi="Helvetica"/>
          <w:sz w:val="24"/>
          <w:szCs w:val="24"/>
        </w:rPr>
        <w:t xml:space="preserve">the </w:t>
      </w:r>
      <w:r w:rsidR="00821801" w:rsidRPr="00E42FB1">
        <w:rPr>
          <w:rFonts w:ascii="Helvetica" w:hAnsi="Helvetica"/>
          <w:sz w:val="24"/>
          <w:szCs w:val="24"/>
        </w:rPr>
        <w:t xml:space="preserve">original protocol. Digestion with trypsin (trypsin modified, sequencing grade, Roche) was performed with enzyme protein ratio 1:100 overnight at 37 ˚C inside a humid chamber. Tryptic peptides </w:t>
      </w:r>
      <w:r w:rsidRPr="00E42FB1">
        <w:rPr>
          <w:rFonts w:ascii="Helvetica" w:hAnsi="Helvetica"/>
          <w:sz w:val="24"/>
          <w:szCs w:val="24"/>
        </w:rPr>
        <w:t>were eluted by centrifugation in</w:t>
      </w:r>
      <w:r w:rsidR="005F7D2F" w:rsidRPr="00E42FB1">
        <w:rPr>
          <w:rFonts w:ascii="Helvetica" w:hAnsi="Helvetica"/>
          <w:sz w:val="24"/>
          <w:szCs w:val="24"/>
        </w:rPr>
        <w:t>to</w:t>
      </w:r>
      <w:r w:rsidRPr="00E42FB1">
        <w:rPr>
          <w:rFonts w:ascii="Helvetica" w:hAnsi="Helvetica"/>
          <w:sz w:val="24"/>
          <w:szCs w:val="24"/>
        </w:rPr>
        <w:t xml:space="preserve"> low binding Eppendorf tubes. Spin filters were washed with 50 </w:t>
      </w:r>
      <w:r w:rsidRPr="00E42FB1">
        <w:rPr>
          <w:rFonts w:ascii="Symbol" w:hAnsi="Symbol"/>
          <w:sz w:val="24"/>
          <w:szCs w:val="24"/>
        </w:rPr>
        <w:t></w:t>
      </w:r>
      <w:r w:rsidRPr="00E42FB1">
        <w:rPr>
          <w:rFonts w:ascii="Helvetica" w:hAnsi="Helvetica"/>
          <w:sz w:val="24"/>
          <w:szCs w:val="24"/>
        </w:rPr>
        <w:t xml:space="preserve">L 0.5M NaCl, combined with </w:t>
      </w:r>
      <w:r w:rsidR="001C3770" w:rsidRPr="00E42FB1">
        <w:rPr>
          <w:rFonts w:ascii="Helvetica" w:hAnsi="Helvetica"/>
          <w:sz w:val="24"/>
          <w:szCs w:val="24"/>
        </w:rPr>
        <w:t xml:space="preserve">the </w:t>
      </w:r>
      <w:r w:rsidRPr="00E42FB1">
        <w:rPr>
          <w:rFonts w:ascii="Helvetica" w:hAnsi="Helvetica"/>
          <w:sz w:val="24"/>
          <w:szCs w:val="24"/>
        </w:rPr>
        <w:t xml:space="preserve">first eluate and acidified with 10 </w:t>
      </w:r>
      <w:r w:rsidRPr="00E42FB1">
        <w:rPr>
          <w:rFonts w:ascii="Symbol" w:hAnsi="Symbol"/>
          <w:sz w:val="24"/>
          <w:szCs w:val="24"/>
        </w:rPr>
        <w:t></w:t>
      </w:r>
      <w:r w:rsidRPr="00E42FB1">
        <w:rPr>
          <w:rFonts w:ascii="Helvetica" w:hAnsi="Helvetica"/>
          <w:sz w:val="24"/>
          <w:szCs w:val="24"/>
        </w:rPr>
        <w:t xml:space="preserve">L 10% TFA, then further diluted with 400 </w:t>
      </w:r>
      <w:r w:rsidRPr="00E42FB1">
        <w:rPr>
          <w:rFonts w:ascii="Symbol" w:hAnsi="Symbol"/>
          <w:sz w:val="24"/>
          <w:szCs w:val="24"/>
        </w:rPr>
        <w:t></w:t>
      </w:r>
      <w:r w:rsidRPr="00E42FB1">
        <w:rPr>
          <w:rFonts w:ascii="Helvetica" w:hAnsi="Helvetica"/>
          <w:sz w:val="24"/>
          <w:szCs w:val="24"/>
        </w:rPr>
        <w:t xml:space="preserve">L of 0.1% TFA, desalted using C18-RP microspin silica columns (Nest group, USA) and freeze dried. </w:t>
      </w:r>
    </w:p>
    <w:p w14:paraId="454294A3" w14:textId="77777777" w:rsidR="005F7E8B" w:rsidRPr="00E42FB1" w:rsidRDefault="005F7E8B" w:rsidP="00C264C6">
      <w:pPr>
        <w:contextualSpacing/>
        <w:rPr>
          <w:rFonts w:ascii="Helvetica" w:hAnsi="Helvetica"/>
          <w:sz w:val="24"/>
          <w:szCs w:val="24"/>
        </w:rPr>
      </w:pPr>
    </w:p>
    <w:p w14:paraId="757FC050" w14:textId="79F4BBF6" w:rsidR="005F7E8B" w:rsidRPr="00E42FB1" w:rsidRDefault="005F7E8B" w:rsidP="00C264C6">
      <w:pPr>
        <w:contextualSpacing/>
        <w:jc w:val="both"/>
        <w:rPr>
          <w:rFonts w:ascii="Helvetica" w:hAnsi="Helvetica"/>
          <w:b/>
          <w:sz w:val="24"/>
          <w:szCs w:val="24"/>
        </w:rPr>
      </w:pPr>
      <w:r w:rsidRPr="00E42FB1">
        <w:rPr>
          <w:rFonts w:ascii="Helvetica" w:hAnsi="Helvetica"/>
          <w:b/>
          <w:sz w:val="24"/>
          <w:szCs w:val="24"/>
        </w:rPr>
        <w:t xml:space="preserve">Fractionation of tryptic peptides and peptide </w:t>
      </w:r>
      <w:r w:rsidR="004A12D1" w:rsidRPr="00E42FB1">
        <w:rPr>
          <w:rFonts w:ascii="Helvetica" w:hAnsi="Helvetica"/>
          <w:b/>
          <w:sz w:val="24"/>
          <w:szCs w:val="24"/>
        </w:rPr>
        <w:t>LC-</w:t>
      </w:r>
      <w:r w:rsidRPr="00E42FB1">
        <w:rPr>
          <w:rFonts w:ascii="Helvetica" w:hAnsi="Helvetica"/>
          <w:b/>
          <w:sz w:val="24"/>
          <w:szCs w:val="24"/>
        </w:rPr>
        <w:t>MS/MS analysis using MaxQuant</w:t>
      </w:r>
    </w:p>
    <w:p w14:paraId="7B9E41D2" w14:textId="37CBBAE5" w:rsidR="005F7E8B" w:rsidRPr="00E42FB1" w:rsidRDefault="004A12D1" w:rsidP="00C264C6">
      <w:pPr>
        <w:contextualSpacing/>
        <w:jc w:val="both"/>
        <w:rPr>
          <w:rFonts w:ascii="Helvetica" w:hAnsi="Helvetica"/>
          <w:color w:val="000000"/>
          <w:sz w:val="24"/>
          <w:szCs w:val="24"/>
        </w:rPr>
      </w:pPr>
      <w:r w:rsidRPr="00E42FB1">
        <w:rPr>
          <w:rFonts w:ascii="Helvetica" w:hAnsi="Helvetica"/>
          <w:sz w:val="24"/>
          <w:szCs w:val="24"/>
        </w:rPr>
        <w:t xml:space="preserve">Aliquots of </w:t>
      </w:r>
      <w:r w:rsidRPr="00E42FB1">
        <w:rPr>
          <w:rFonts w:ascii="Helvetica" w:hAnsi="Helvetica"/>
          <w:color w:val="000000"/>
          <w:sz w:val="24"/>
          <w:szCs w:val="24"/>
        </w:rPr>
        <w:t>50 µg</w:t>
      </w:r>
      <w:r w:rsidRPr="00E42FB1">
        <w:rPr>
          <w:rFonts w:ascii="Helvetica" w:hAnsi="Helvetica"/>
          <w:sz w:val="24"/>
          <w:szCs w:val="24"/>
        </w:rPr>
        <w:t xml:space="preserve"> of </w:t>
      </w:r>
      <w:r w:rsidR="005F7E8B" w:rsidRPr="00E42FB1">
        <w:rPr>
          <w:rFonts w:ascii="Helvetica" w:hAnsi="Helvetica"/>
          <w:sz w:val="24"/>
          <w:szCs w:val="24"/>
        </w:rPr>
        <w:t xml:space="preserve">BSF and PCF </w:t>
      </w:r>
      <w:r w:rsidRPr="00E42FB1">
        <w:rPr>
          <w:rFonts w:ascii="Helvetica" w:hAnsi="Helvetica"/>
          <w:sz w:val="24"/>
          <w:szCs w:val="24"/>
        </w:rPr>
        <w:t xml:space="preserve">freeze dried and desalted </w:t>
      </w:r>
      <w:r w:rsidR="005F7E8B" w:rsidRPr="00E42FB1">
        <w:rPr>
          <w:rFonts w:ascii="Helvetica" w:hAnsi="Helvetica"/>
          <w:sz w:val="24"/>
          <w:szCs w:val="24"/>
        </w:rPr>
        <w:t xml:space="preserve">SILAC labelled tryptic peptides were </w:t>
      </w:r>
      <w:r w:rsidRPr="00E42FB1">
        <w:rPr>
          <w:rFonts w:ascii="Helvetica" w:hAnsi="Helvetica"/>
          <w:sz w:val="24"/>
          <w:szCs w:val="24"/>
        </w:rPr>
        <w:t xml:space="preserve">redissolved in </w:t>
      </w:r>
      <w:r w:rsidRPr="00E42FB1">
        <w:rPr>
          <w:rFonts w:ascii="Helvetica" w:hAnsi="Helvetica"/>
          <w:color w:val="000000"/>
          <w:sz w:val="24"/>
          <w:szCs w:val="24"/>
        </w:rPr>
        <w:t xml:space="preserve">50 µL of 5% formic acid and </w:t>
      </w:r>
      <w:r w:rsidR="005F7E8B" w:rsidRPr="00E42FB1">
        <w:rPr>
          <w:rFonts w:ascii="Helvetica" w:hAnsi="Helvetica"/>
          <w:sz w:val="24"/>
          <w:szCs w:val="24"/>
        </w:rPr>
        <w:t xml:space="preserve">fractionated </w:t>
      </w:r>
      <w:r w:rsidRPr="00E42FB1">
        <w:rPr>
          <w:rFonts w:ascii="Helvetica" w:hAnsi="Helvetica"/>
          <w:sz w:val="24"/>
          <w:szCs w:val="24"/>
        </w:rPr>
        <w:t xml:space="preserve">on </w:t>
      </w:r>
      <w:r w:rsidR="005F7E8B" w:rsidRPr="00E42FB1">
        <w:rPr>
          <w:rFonts w:ascii="Helvetica" w:hAnsi="Helvetica"/>
          <w:color w:val="000000"/>
          <w:sz w:val="24"/>
          <w:szCs w:val="24"/>
        </w:rPr>
        <w:t>an Xbridge BEH C18 colum</w:t>
      </w:r>
      <w:r w:rsidRPr="00E42FB1">
        <w:rPr>
          <w:rFonts w:ascii="Helvetica" w:hAnsi="Helvetica"/>
          <w:color w:val="000000"/>
          <w:sz w:val="24"/>
          <w:szCs w:val="24"/>
        </w:rPr>
        <w:t>n (130 Å, 3.5 µm, 4.6 x 150 mm)</w:t>
      </w:r>
      <w:r w:rsidR="005F7E8B" w:rsidRPr="00E42FB1">
        <w:rPr>
          <w:rFonts w:ascii="Helvetica" w:hAnsi="Helvetica"/>
          <w:color w:val="000000"/>
          <w:sz w:val="24"/>
          <w:szCs w:val="24"/>
        </w:rPr>
        <w:t xml:space="preserve"> using a Dionex Ultimate 3000 HPLC system. Buffer A was composed of 2% acetonitrile in 10 mM ammonium formate (pH </w:t>
      </w:r>
      <w:r w:rsidR="005F7E8B" w:rsidRPr="00E42FB1">
        <w:rPr>
          <w:rFonts w:ascii="Helvetica" w:hAnsi="Helvetica"/>
          <w:color w:val="000000"/>
          <w:sz w:val="24"/>
          <w:szCs w:val="24"/>
        </w:rPr>
        <w:lastRenderedPageBreak/>
        <w:t>9.0) and buffer B of 80% acetonitrile in 10 mM ammonium formate (pH 9.0). Columns were run at 1 mL/ min at 30 °C with a starting composition of 10% buffer B at 0 min, followed by an increase to 40% buffer B at 11 min, 100% at 12 min and down to 10% at 13 min until the end of the run at 20 min. Fractions (1ml) were collected and subsequently pooled into 10 final fractions. The first 3 fractions were mixed with</w:t>
      </w:r>
      <w:r w:rsidRPr="00E42FB1">
        <w:rPr>
          <w:rFonts w:ascii="Helvetica" w:hAnsi="Helvetica"/>
          <w:color w:val="000000"/>
          <w:sz w:val="24"/>
          <w:szCs w:val="24"/>
        </w:rPr>
        <w:t xml:space="preserve"> the</w:t>
      </w:r>
      <w:r w:rsidR="005F7E8B" w:rsidRPr="00E42FB1">
        <w:rPr>
          <w:rFonts w:ascii="Helvetica" w:hAnsi="Helvetica"/>
          <w:color w:val="000000"/>
          <w:sz w:val="24"/>
          <w:szCs w:val="24"/>
        </w:rPr>
        <w:t xml:space="preserve"> final 3 fractions (</w:t>
      </w:r>
      <w:r w:rsidR="00571884" w:rsidRPr="00E42FB1">
        <w:rPr>
          <w:rFonts w:ascii="Helvetica" w:hAnsi="Helvetica"/>
          <w:color w:val="000000"/>
          <w:sz w:val="24"/>
          <w:szCs w:val="24"/>
        </w:rPr>
        <w:t xml:space="preserve">i.e., </w:t>
      </w:r>
      <w:r w:rsidR="005F7E8B" w:rsidRPr="00E42FB1">
        <w:rPr>
          <w:rFonts w:ascii="Helvetica" w:hAnsi="Helvetica"/>
          <w:color w:val="000000"/>
          <w:sz w:val="24"/>
          <w:szCs w:val="24"/>
        </w:rPr>
        <w:t>1 with 1</w:t>
      </w:r>
      <w:r w:rsidR="00224E9F" w:rsidRPr="00E42FB1">
        <w:rPr>
          <w:rFonts w:ascii="Helvetica" w:hAnsi="Helvetica"/>
          <w:color w:val="000000"/>
          <w:sz w:val="24"/>
          <w:szCs w:val="24"/>
        </w:rPr>
        <w:t>3</w:t>
      </w:r>
      <w:r w:rsidR="005F7E8B" w:rsidRPr="00E42FB1">
        <w:rPr>
          <w:rFonts w:ascii="Helvetica" w:hAnsi="Helvetica"/>
          <w:color w:val="000000"/>
          <w:sz w:val="24"/>
          <w:szCs w:val="24"/>
        </w:rPr>
        <w:t>, 2 with 1</w:t>
      </w:r>
      <w:r w:rsidR="00224E9F" w:rsidRPr="00E42FB1">
        <w:rPr>
          <w:rFonts w:ascii="Helvetica" w:hAnsi="Helvetica"/>
          <w:color w:val="000000"/>
          <w:sz w:val="24"/>
          <w:szCs w:val="24"/>
        </w:rPr>
        <w:t>2</w:t>
      </w:r>
      <w:r w:rsidR="005F7E8B" w:rsidRPr="00E42FB1">
        <w:rPr>
          <w:rFonts w:ascii="Helvetica" w:hAnsi="Helvetica"/>
          <w:color w:val="000000"/>
          <w:sz w:val="24"/>
          <w:szCs w:val="24"/>
        </w:rPr>
        <w:t xml:space="preserve"> and 3 with </w:t>
      </w:r>
      <w:r w:rsidR="00224E9F" w:rsidRPr="00E42FB1">
        <w:rPr>
          <w:rFonts w:ascii="Helvetica" w:hAnsi="Helvetica"/>
          <w:color w:val="000000"/>
          <w:sz w:val="24"/>
          <w:szCs w:val="24"/>
        </w:rPr>
        <w:t>11</w:t>
      </w:r>
      <w:r w:rsidR="005F7E8B" w:rsidRPr="00E42FB1">
        <w:rPr>
          <w:rFonts w:ascii="Helvetica" w:hAnsi="Helvetica"/>
          <w:color w:val="000000"/>
          <w:sz w:val="24"/>
          <w:szCs w:val="24"/>
        </w:rPr>
        <w:t>) dried using a GeneVac evaporator and re</w:t>
      </w:r>
      <w:r w:rsidR="00571884" w:rsidRPr="00E42FB1">
        <w:rPr>
          <w:rFonts w:ascii="Helvetica" w:hAnsi="Helvetica"/>
          <w:color w:val="000000"/>
          <w:sz w:val="24"/>
          <w:szCs w:val="24"/>
        </w:rPr>
        <w:t>dissolved</w:t>
      </w:r>
      <w:r w:rsidR="005F7E8B" w:rsidRPr="00E42FB1">
        <w:rPr>
          <w:rFonts w:ascii="Helvetica" w:hAnsi="Helvetica"/>
          <w:color w:val="000000"/>
          <w:sz w:val="24"/>
          <w:szCs w:val="24"/>
        </w:rPr>
        <w:t xml:space="preserve"> in 50 µL of 5% formic acid.</w:t>
      </w:r>
      <w:r w:rsidRPr="00E42FB1">
        <w:rPr>
          <w:rFonts w:ascii="Helvetica" w:hAnsi="Helvetica"/>
          <w:color w:val="000000"/>
          <w:sz w:val="24"/>
          <w:szCs w:val="24"/>
        </w:rPr>
        <w:t xml:space="preserve"> </w:t>
      </w:r>
      <w:r w:rsidR="00571884" w:rsidRPr="00E42FB1">
        <w:rPr>
          <w:rFonts w:ascii="Helvetica" w:hAnsi="Helvetica"/>
          <w:color w:val="000000"/>
          <w:sz w:val="24"/>
          <w:szCs w:val="24"/>
        </w:rPr>
        <w:t>These p</w:t>
      </w:r>
      <w:r w:rsidR="005F7E8B" w:rsidRPr="00E42FB1">
        <w:rPr>
          <w:rFonts w:ascii="Helvetica" w:hAnsi="Helvetica"/>
          <w:color w:val="000000"/>
          <w:sz w:val="24"/>
          <w:szCs w:val="24"/>
        </w:rPr>
        <w:t>eptide</w:t>
      </w:r>
      <w:r w:rsidR="00571884" w:rsidRPr="00E42FB1">
        <w:rPr>
          <w:rFonts w:ascii="Helvetica" w:hAnsi="Helvetica"/>
          <w:color w:val="000000"/>
          <w:sz w:val="24"/>
          <w:szCs w:val="24"/>
        </w:rPr>
        <w:t xml:space="preserve"> fractions</w:t>
      </w:r>
      <w:r w:rsidR="005F7E8B" w:rsidRPr="00E42FB1">
        <w:rPr>
          <w:rFonts w:ascii="Helvetica" w:hAnsi="Helvetica"/>
          <w:color w:val="000000"/>
          <w:sz w:val="24"/>
          <w:szCs w:val="24"/>
        </w:rPr>
        <w:t xml:space="preserve"> in 5% formic acid were injected onto a C18 nano-trap column using a Thermo Scientific Ultimate 3000 nanoHPLC system, washed with 2% acetonitrile, 0.1% formic acid and resolved on a 150 mm x 75 μm C18 reverse phase analytical column </w:t>
      </w:r>
      <w:r w:rsidR="00AA1453" w:rsidRPr="00E42FB1">
        <w:rPr>
          <w:rFonts w:ascii="Helvetica" w:hAnsi="Helvetica"/>
          <w:color w:val="000000"/>
          <w:sz w:val="24"/>
          <w:szCs w:val="24"/>
        </w:rPr>
        <w:t xml:space="preserve">using </w:t>
      </w:r>
      <w:r w:rsidR="005F7E8B" w:rsidRPr="00E42FB1">
        <w:rPr>
          <w:rFonts w:ascii="Helvetica" w:hAnsi="Helvetica"/>
          <w:color w:val="000000"/>
          <w:sz w:val="24"/>
          <w:szCs w:val="24"/>
        </w:rPr>
        <w:t>a gradient from 2% to 28% acetonitrile over 120 min at a flow rate of 200 nL/min. Peptides were ionised by nano-electrospray ionisation at 2.5 kV. Tandem mass spectrometry analysis was carried out on a QExactive+ mass spectrometer, using HCD fragmentation of precursor peptides. A data-dependent method was utilised, acquiring MS/MS spectra for the top 15 most abundant precursor ions.</w:t>
      </w:r>
    </w:p>
    <w:p w14:paraId="015020CF" w14:textId="77777777" w:rsidR="005F7E8B" w:rsidRPr="00E42FB1" w:rsidRDefault="005F7E8B" w:rsidP="00C264C6">
      <w:pPr>
        <w:contextualSpacing/>
        <w:jc w:val="both"/>
        <w:rPr>
          <w:rFonts w:ascii="Helvetica" w:hAnsi="Helvetica"/>
          <w:color w:val="000000"/>
          <w:sz w:val="24"/>
          <w:szCs w:val="24"/>
        </w:rPr>
      </w:pPr>
    </w:p>
    <w:p w14:paraId="0823A80A" w14:textId="3CDBB38B" w:rsidR="005F7E8B" w:rsidRPr="00E42FB1" w:rsidRDefault="005F7E8B" w:rsidP="00C264C6">
      <w:pPr>
        <w:contextualSpacing/>
        <w:jc w:val="both"/>
        <w:rPr>
          <w:rFonts w:ascii="Helvetica" w:hAnsi="Helvetica"/>
          <w:b/>
          <w:color w:val="000000"/>
          <w:sz w:val="24"/>
          <w:szCs w:val="24"/>
        </w:rPr>
      </w:pPr>
      <w:r w:rsidRPr="00E42FB1">
        <w:rPr>
          <w:rFonts w:ascii="Helvetica" w:hAnsi="Helvetica"/>
          <w:b/>
          <w:color w:val="000000"/>
          <w:sz w:val="24"/>
          <w:szCs w:val="24"/>
        </w:rPr>
        <w:t>MaxQuant analysis</w:t>
      </w:r>
    </w:p>
    <w:p w14:paraId="5AF244FF" w14:textId="3F081469" w:rsidR="005F7E8B" w:rsidRPr="00E42FB1" w:rsidRDefault="005F7E8B" w:rsidP="00C264C6">
      <w:pPr>
        <w:contextualSpacing/>
        <w:jc w:val="both"/>
        <w:rPr>
          <w:rFonts w:ascii="Helvetica" w:hAnsi="Helvetica"/>
          <w:color w:val="000000"/>
          <w:sz w:val="24"/>
          <w:szCs w:val="24"/>
        </w:rPr>
      </w:pPr>
      <w:r w:rsidRPr="00E42FB1">
        <w:rPr>
          <w:rFonts w:ascii="Helvetica" w:hAnsi="Helvetica"/>
          <w:color w:val="000000"/>
          <w:sz w:val="24"/>
          <w:szCs w:val="24"/>
        </w:rPr>
        <w:t xml:space="preserve">Data was processed using </w:t>
      </w:r>
      <w:r w:rsidR="001524FA" w:rsidRPr="00E42FB1">
        <w:rPr>
          <w:rFonts w:ascii="Helvetica" w:hAnsi="Helvetica"/>
          <w:color w:val="000000"/>
          <w:sz w:val="24"/>
          <w:szCs w:val="24"/>
        </w:rPr>
        <w:t xml:space="preserve">MaxQuant version </w:t>
      </w:r>
      <w:r w:rsidRPr="00E42FB1">
        <w:rPr>
          <w:rFonts w:ascii="Helvetica" w:hAnsi="Helvetica"/>
          <w:color w:val="000000"/>
          <w:sz w:val="24"/>
          <w:szCs w:val="24"/>
        </w:rPr>
        <w:t xml:space="preserve">1.5.8.3 which incorporates the Andromeda search engine </w:t>
      </w:r>
      <w:r w:rsidRPr="00E42FB1">
        <w:rPr>
          <w:rFonts w:ascii="Helvetica" w:hAnsi="Helvetica"/>
          <w:color w:val="000000"/>
          <w:sz w:val="24"/>
          <w:szCs w:val="24"/>
        </w:rPr>
        <w:fldChar w:fldCharType="begin"/>
      </w:r>
      <w:r w:rsidR="00224E9F" w:rsidRPr="00E42FB1">
        <w:rPr>
          <w:rFonts w:ascii="Helvetica" w:hAnsi="Helvetica"/>
          <w:color w:val="000000"/>
          <w:sz w:val="24"/>
          <w:szCs w:val="24"/>
        </w:rPr>
        <w:instrText xml:space="preserve"> ADDIN EN.CITE &lt;EndNote&gt;&lt;Cite&gt;&lt;Author&gt;Cox&lt;/Author&gt;&lt;Year&gt;2008&lt;/Year&gt;&lt;RecNum&gt;8&lt;/RecNum&gt;&lt;DisplayText&gt;[13]&lt;/DisplayText&gt;&lt;record&gt;&lt;rec-number&gt;8&lt;/rec-number&gt;&lt;foreign-keys&gt;&lt;key app="EN" db-id="05wwz959cd959we0fr4x2pz55zadsesttrre" timestamp="1549883946"&gt;8&lt;/key&gt;&lt;/foreign-keys&gt;&lt;ref-type name="Journal Article"&gt;17&lt;/ref-type&gt;&lt;contributors&gt;&lt;authors&gt;&lt;author&gt;Cox, J.&lt;/author&gt;&lt;author&gt;Mann, M.&lt;/author&gt;&lt;/authors&gt;&lt;/contributors&gt;&lt;auth-address&gt;Department for Proteomics and Signal Transduction, Max-Planck Institute for Biochemistry, Am Klopferspitz 18, D-82152 Martinsried, Germany. cox@biochem.mpg.de&lt;/auth-address&gt;&lt;titles&gt;&lt;title&gt;MaxQuant enables high peptide identification rates, individualized p.p.b.-range mass accuracies and proteome-wide protein quantification&lt;/title&gt;&lt;secondary-title&gt;Nat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biotechnology&lt;/abbr-1&gt;&lt;/alt-periodical&gt;&lt;pages&gt;1367-72&lt;/pages&gt;&lt;volume&gt;26&lt;/volume&gt;&lt;number&gt;12&lt;/number&gt;&lt;keywords&gt;&lt;keyword&gt;Algorithms&lt;/keyword&gt;&lt;keyword&gt;Computational Biology/*methods&lt;/keyword&gt;&lt;keyword&gt;Databases, Protein&lt;/keyword&gt;&lt;keyword&gt;HeLa Cells&lt;/keyword&gt;&lt;keyword&gt;Humans&lt;/keyword&gt;&lt;keyword&gt;Mass Spectrometry/*methods&lt;/keyword&gt;&lt;keyword&gt;Peptides/*analysis/chemistry&lt;/keyword&gt;&lt;keyword&gt;Proteins/*analysis/chemistry&lt;/keyword&gt;&lt;keyword&gt;Proteome/analysis/metabolism&lt;/keyword&gt;&lt;keyword&gt;Proteomics/*methods&lt;/keyword&gt;&lt;/keywords&gt;&lt;dates&gt;&lt;year&gt;2008&lt;/year&gt;&lt;pub-dates&gt;&lt;date&gt;Dec&lt;/date&gt;&lt;/pub-dates&gt;&lt;/dates&gt;&lt;isbn&gt;1546-1696 (Electronic)&amp;#xD;1087-0156 (Linking)&lt;/isbn&gt;&lt;accession-num&gt;19029910&lt;/accession-num&gt;&lt;urls&gt;&lt;related-urls&gt;&lt;url&gt;http://www.ncbi.nlm.nih.gov/pubmed/19029910&lt;/url&gt;&lt;/related-urls&gt;&lt;/urls&gt;&lt;electronic-resource-num&gt;10.1038/nbt.1511&lt;/electronic-resource-num&gt;&lt;/record&gt;&lt;/Cite&gt;&lt;/EndNote&gt;</w:instrText>
      </w:r>
      <w:r w:rsidRPr="00E42FB1">
        <w:rPr>
          <w:rFonts w:ascii="Helvetica" w:hAnsi="Helvetica"/>
          <w:color w:val="000000"/>
          <w:sz w:val="24"/>
          <w:szCs w:val="24"/>
        </w:rPr>
        <w:fldChar w:fldCharType="separate"/>
      </w:r>
      <w:r w:rsidR="00224E9F" w:rsidRPr="00E42FB1">
        <w:rPr>
          <w:rFonts w:ascii="Helvetica" w:hAnsi="Helvetica"/>
          <w:noProof/>
          <w:color w:val="000000"/>
          <w:sz w:val="24"/>
          <w:szCs w:val="24"/>
        </w:rPr>
        <w:t>[</w:t>
      </w:r>
      <w:hyperlink w:anchor="_ENREF_13" w:tooltip="Cox, 2008 #8" w:history="1">
        <w:r w:rsidR="0055725C" w:rsidRPr="00E42FB1">
          <w:rPr>
            <w:rFonts w:ascii="Helvetica" w:hAnsi="Helvetica"/>
            <w:noProof/>
            <w:color w:val="000000"/>
            <w:sz w:val="24"/>
            <w:szCs w:val="24"/>
          </w:rPr>
          <w:t>13</w:t>
        </w:r>
      </w:hyperlink>
      <w:r w:rsidR="00224E9F" w:rsidRPr="00E42FB1">
        <w:rPr>
          <w:rFonts w:ascii="Helvetica" w:hAnsi="Helvetica"/>
          <w:noProof/>
          <w:color w:val="000000"/>
          <w:sz w:val="24"/>
          <w:szCs w:val="24"/>
        </w:rPr>
        <w:t>]</w:t>
      </w:r>
      <w:r w:rsidRPr="00E42FB1">
        <w:rPr>
          <w:rFonts w:ascii="Helvetica" w:hAnsi="Helvetica"/>
          <w:color w:val="000000"/>
          <w:sz w:val="24"/>
          <w:szCs w:val="24"/>
        </w:rPr>
        <w:fldChar w:fldCharType="end"/>
      </w:r>
      <w:r w:rsidRPr="00E42FB1">
        <w:rPr>
          <w:rFonts w:ascii="Helvetica" w:hAnsi="Helvetica"/>
          <w:color w:val="000000"/>
          <w:sz w:val="24"/>
          <w:szCs w:val="24"/>
        </w:rPr>
        <w:t>. Proteins were identified by searching a protein sequence database containing T. brucei brucei 927 annotated proteins (Version 32, downloaded from</w:t>
      </w:r>
      <w:r w:rsidR="001524FA" w:rsidRPr="00E42FB1">
        <w:rPr>
          <w:rFonts w:ascii="Helvetica" w:hAnsi="Helvetica"/>
          <w:color w:val="000000"/>
          <w:sz w:val="24"/>
          <w:szCs w:val="24"/>
        </w:rPr>
        <w:t xml:space="preserve"> TriTry</w:t>
      </w:r>
      <w:r w:rsidRPr="00E42FB1">
        <w:rPr>
          <w:rFonts w:ascii="Helvetica" w:hAnsi="Helvetica"/>
          <w:color w:val="000000"/>
          <w:sz w:val="24"/>
          <w:szCs w:val="24"/>
        </w:rPr>
        <w:t xml:space="preserve">pDB </w:t>
      </w:r>
      <w:r w:rsidRPr="00E42FB1">
        <w:rPr>
          <w:rFonts w:ascii="Helvetica" w:hAnsi="Helvetica"/>
          <w:color w:val="000000"/>
          <w:sz w:val="24"/>
          <w:szCs w:val="24"/>
        </w:rPr>
        <w:fldChar w:fldCharType="begin">
          <w:fldData xml:space="preserve">PEVuZE5vdGU+PENpdGU+PEF1dGhvcj5Bc2xldHQ8L0F1dGhvcj48WWVhcj4yMDEwPC9ZZWFyPjxS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Z2VzPkQ0NTctNjI8L3BhZ2VzPjx2b2x1bWU+Mzg8L3ZvbHVtZT48bnVtYmVyPkRhdGFiYXNlIGlz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</w:fldData>
        </w:fldChar>
      </w:r>
      <w:r w:rsidR="00224E9F" w:rsidRPr="00E42FB1">
        <w:rPr>
          <w:rFonts w:ascii="Helvetica" w:hAnsi="Helvetica"/>
          <w:color w:val="000000"/>
          <w:sz w:val="24"/>
          <w:szCs w:val="24"/>
        </w:rPr>
        <w:instrText xml:space="preserve"> ADDIN EN.CITE </w:instrText>
      </w:r>
      <w:r w:rsidR="00224E9F" w:rsidRPr="00E42FB1">
        <w:rPr>
          <w:rFonts w:ascii="Helvetica" w:hAnsi="Helvetica"/>
          <w:color w:val="000000"/>
          <w:sz w:val="24"/>
          <w:szCs w:val="24"/>
        </w:rPr>
        <w:fldChar w:fldCharType="begin">
          <w:fldData xml:space="preserve">PEVuZE5vdGU+PENpdGU+PEF1dGhvcj5Bc2xldHQ8L0F1dGhvcj48WWVhcj4yMDEwPC9ZZWFyPjxS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Z2VzPkQ0NTctNjI8L3BhZ2VzPjx2b2x1bWU+Mzg8L3ZvbHVtZT48bnVtYmVyPkRhdGFiYXNlIGlz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</w:fldData>
        </w:fldChar>
      </w:r>
      <w:r w:rsidR="00224E9F" w:rsidRPr="00E42FB1">
        <w:rPr>
          <w:rFonts w:ascii="Helvetica" w:hAnsi="Helvetica"/>
          <w:color w:val="000000"/>
          <w:sz w:val="24"/>
          <w:szCs w:val="24"/>
        </w:rPr>
        <w:instrText xml:space="preserve"> ADDIN EN.CITE.DATA </w:instrText>
      </w:r>
      <w:r w:rsidR="00224E9F" w:rsidRPr="00E42FB1">
        <w:rPr>
          <w:rFonts w:ascii="Helvetica" w:hAnsi="Helvetica"/>
          <w:color w:val="000000"/>
          <w:sz w:val="24"/>
          <w:szCs w:val="24"/>
        </w:rPr>
      </w:r>
      <w:r w:rsidR="00224E9F" w:rsidRPr="00E42FB1">
        <w:rPr>
          <w:rFonts w:ascii="Helvetica" w:hAnsi="Helvetica"/>
          <w:color w:val="000000"/>
          <w:sz w:val="24"/>
          <w:szCs w:val="24"/>
        </w:rPr>
        <w:fldChar w:fldCharType="end"/>
      </w:r>
      <w:r w:rsidRPr="00E42FB1">
        <w:rPr>
          <w:rFonts w:ascii="Helvetica" w:hAnsi="Helvetica"/>
          <w:color w:val="000000"/>
          <w:sz w:val="24"/>
          <w:szCs w:val="24"/>
        </w:rPr>
      </w:r>
      <w:r w:rsidRPr="00E42FB1">
        <w:rPr>
          <w:rFonts w:ascii="Helvetica" w:hAnsi="Helvetica"/>
          <w:color w:val="000000"/>
          <w:sz w:val="24"/>
          <w:szCs w:val="24"/>
        </w:rPr>
        <w:fldChar w:fldCharType="separate"/>
      </w:r>
      <w:r w:rsidR="00224E9F" w:rsidRPr="00E42FB1">
        <w:rPr>
          <w:rFonts w:ascii="Helvetica" w:hAnsi="Helvetica"/>
          <w:noProof/>
          <w:color w:val="000000"/>
          <w:sz w:val="24"/>
          <w:szCs w:val="24"/>
        </w:rPr>
        <w:t>[</w:t>
      </w:r>
      <w:hyperlink w:anchor="_ENREF_14" w:tooltip="Aslett, 2010 #9" w:history="1">
        <w:r w:rsidR="0055725C" w:rsidRPr="00E42FB1">
          <w:rPr>
            <w:rFonts w:ascii="Helvetica" w:hAnsi="Helvetica"/>
            <w:noProof/>
            <w:color w:val="000000"/>
            <w:sz w:val="24"/>
            <w:szCs w:val="24"/>
          </w:rPr>
          <w:t>14</w:t>
        </w:r>
      </w:hyperlink>
      <w:r w:rsidR="00224E9F" w:rsidRPr="00E42FB1">
        <w:rPr>
          <w:rFonts w:ascii="Helvetica" w:hAnsi="Helvetica"/>
          <w:noProof/>
          <w:color w:val="000000"/>
          <w:sz w:val="24"/>
          <w:szCs w:val="24"/>
        </w:rPr>
        <w:t>]</w:t>
      </w:r>
      <w:r w:rsidRPr="00E42FB1">
        <w:rPr>
          <w:rFonts w:ascii="Helvetica" w:hAnsi="Helvetica"/>
          <w:color w:val="000000"/>
          <w:sz w:val="24"/>
          <w:szCs w:val="24"/>
        </w:rPr>
        <w:fldChar w:fldCharType="end"/>
      </w:r>
      <w:r w:rsidRPr="00E42FB1">
        <w:rPr>
          <w:rFonts w:ascii="Helvetica" w:hAnsi="Helvetica"/>
          <w:color w:val="000000"/>
          <w:sz w:val="24"/>
          <w:szCs w:val="24"/>
        </w:rPr>
        <w:t>, http://www.tritrypdb.org/) supplemented with frequently observed contaminants (porcine trypsin, bovine serum albumins and human keratins) and the Tb427.BES40.22 VSG protein as internal control. Search parameters specified a</w:t>
      </w:r>
      <w:r w:rsidR="00AA1453" w:rsidRPr="00E42FB1">
        <w:rPr>
          <w:rFonts w:ascii="Helvetica" w:hAnsi="Helvetica"/>
          <w:color w:val="000000"/>
          <w:sz w:val="24"/>
          <w:szCs w:val="24"/>
        </w:rPr>
        <w:t>n</w:t>
      </w:r>
      <w:r w:rsidRPr="00E42FB1">
        <w:rPr>
          <w:rFonts w:ascii="Helvetica" w:hAnsi="Helvetica"/>
          <w:color w:val="000000"/>
          <w:sz w:val="24"/>
          <w:szCs w:val="24"/>
        </w:rPr>
        <w:t xml:space="preserve"> MS tolerance of 5 ppm, a</w:t>
      </w:r>
      <w:r w:rsidR="00AA1453" w:rsidRPr="00E42FB1">
        <w:rPr>
          <w:rFonts w:ascii="Helvetica" w:hAnsi="Helvetica"/>
          <w:color w:val="000000"/>
          <w:sz w:val="24"/>
          <w:szCs w:val="24"/>
        </w:rPr>
        <w:t>n</w:t>
      </w:r>
      <w:r w:rsidRPr="00E42FB1">
        <w:rPr>
          <w:rFonts w:ascii="Helvetica" w:hAnsi="Helvetica"/>
          <w:color w:val="000000"/>
          <w:sz w:val="24"/>
          <w:szCs w:val="24"/>
        </w:rPr>
        <w:t xml:space="preserve"> MS/MS tolerance at 0.5 Da and full trypsin specificity, allowing for up to three missed cleavages. </w:t>
      </w:r>
      <w:r w:rsidR="00821801" w:rsidRPr="00E42FB1">
        <w:rPr>
          <w:rFonts w:ascii="Helvetica" w:hAnsi="Helvetica"/>
          <w:color w:val="000000"/>
          <w:sz w:val="24"/>
          <w:szCs w:val="24"/>
        </w:rPr>
        <w:t xml:space="preserve">Carbamidomethylation </w:t>
      </w:r>
      <w:r w:rsidRPr="00E42FB1">
        <w:rPr>
          <w:rFonts w:ascii="Helvetica" w:hAnsi="Helvetica"/>
          <w:color w:val="000000"/>
          <w:sz w:val="24"/>
          <w:szCs w:val="24"/>
        </w:rPr>
        <w:t>of cysteine was set as a fixed modificat</w:t>
      </w:r>
      <w:r w:rsidR="001524FA" w:rsidRPr="00E42FB1">
        <w:rPr>
          <w:rFonts w:ascii="Helvetica" w:hAnsi="Helvetica"/>
          <w:color w:val="000000"/>
          <w:sz w:val="24"/>
          <w:szCs w:val="24"/>
        </w:rPr>
        <w:t>ion and oxidation of methionine and</w:t>
      </w:r>
      <w:r w:rsidRPr="00E42FB1">
        <w:rPr>
          <w:rFonts w:ascii="Helvetica" w:hAnsi="Helvetica"/>
          <w:color w:val="000000"/>
          <w:sz w:val="24"/>
          <w:szCs w:val="24"/>
        </w:rPr>
        <w:t xml:space="preserve"> N-terminal protein acetylation were allowed as variable modifications. Peptides were required to be at least 6 amino acids in length, and false discovery rates (FDRs) of 0.01 were calculated at the level of peptides, proteins and modification sites based on the number of hits against the reversed sequence database. A minimum of two peptides were quantified for each protein.</w:t>
      </w:r>
    </w:p>
    <w:p w14:paraId="1B4DE1C6" w14:textId="77777777" w:rsidR="005F7E8B" w:rsidRPr="00E42FB1" w:rsidRDefault="005F7E8B" w:rsidP="00C264C6">
      <w:pPr>
        <w:contextualSpacing/>
        <w:jc w:val="both"/>
        <w:rPr>
          <w:rFonts w:ascii="Helvetica" w:hAnsi="Helvetica"/>
          <w:color w:val="000000"/>
          <w:sz w:val="24"/>
          <w:szCs w:val="24"/>
        </w:rPr>
      </w:pPr>
    </w:p>
    <w:p w14:paraId="15DB3B6E" w14:textId="77777777" w:rsidR="005F7E8B" w:rsidRPr="00E42FB1" w:rsidRDefault="005F7E8B" w:rsidP="00C264C6">
      <w:pPr>
        <w:jc w:val="both"/>
        <w:rPr>
          <w:rFonts w:ascii="Helvetica" w:hAnsi="Helvetica" w:cs="Helvetica"/>
          <w:b/>
          <w:sz w:val="24"/>
          <w:szCs w:val="24"/>
        </w:rPr>
      </w:pPr>
      <w:r w:rsidRPr="00E42FB1">
        <w:rPr>
          <w:rFonts w:ascii="Helvetica" w:hAnsi="Helvetica" w:cs="Helvetica"/>
          <w:b/>
          <w:sz w:val="24"/>
          <w:szCs w:val="24"/>
        </w:rPr>
        <w:t>Bioinformatic pipeline</w:t>
      </w:r>
    </w:p>
    <w:p w14:paraId="1BF3869C" w14:textId="326F6643" w:rsidR="00F36D6E" w:rsidRPr="00E42FB1" w:rsidRDefault="005F7E8B" w:rsidP="00C264C6">
      <w:pPr>
        <w:jc w:val="both"/>
        <w:rPr>
          <w:rFonts w:ascii="Helvetica" w:hAnsi="Helvetica" w:cs="Helvetica"/>
          <w:sz w:val="24"/>
          <w:szCs w:val="24"/>
        </w:rPr>
      </w:pPr>
      <w:r w:rsidRPr="00E42FB1">
        <w:rPr>
          <w:rFonts w:ascii="Helvetica" w:hAnsi="Helvetica" w:cs="Helvetica"/>
          <w:sz w:val="24"/>
          <w:szCs w:val="24"/>
        </w:rPr>
        <w:t xml:space="preserve">The output </w:t>
      </w:r>
      <w:r w:rsidR="00150988" w:rsidRPr="00E42FB1">
        <w:rPr>
          <w:rFonts w:ascii="Helvetica" w:hAnsi="Helvetica" w:cs="Helvetica"/>
          <w:sz w:val="24"/>
          <w:szCs w:val="24"/>
        </w:rPr>
        <w:t xml:space="preserve">proteinGroup </w:t>
      </w:r>
      <w:r w:rsidRPr="00E42FB1">
        <w:rPr>
          <w:rFonts w:ascii="Helvetica" w:hAnsi="Helvetica" w:cs="Helvetica"/>
          <w:sz w:val="24"/>
          <w:szCs w:val="24"/>
        </w:rPr>
        <w:t xml:space="preserve">file of the MaxQuant program was used to extract the data. </w:t>
      </w:r>
      <w:r w:rsidR="00150988" w:rsidRPr="00E42FB1">
        <w:rPr>
          <w:rFonts w:ascii="Helvetica" w:hAnsi="Helvetica" w:cs="Helvetica"/>
          <w:sz w:val="24"/>
          <w:szCs w:val="24"/>
        </w:rPr>
        <w:t>T</w:t>
      </w:r>
      <w:r w:rsidRPr="00E42FB1">
        <w:rPr>
          <w:rFonts w:ascii="Helvetica" w:hAnsi="Helvetica" w:cs="Helvetica"/>
          <w:sz w:val="24"/>
          <w:szCs w:val="24"/>
        </w:rPr>
        <w:t>he protein</w:t>
      </w:r>
      <w:r w:rsidR="00525E79" w:rsidRPr="00E42FB1">
        <w:rPr>
          <w:rFonts w:ascii="Helvetica" w:hAnsi="Helvetica" w:cs="Helvetica"/>
          <w:sz w:val="24"/>
          <w:szCs w:val="24"/>
        </w:rPr>
        <w:t xml:space="preserve"> group</w:t>
      </w:r>
      <w:r w:rsidR="00AA1453" w:rsidRPr="00E42FB1">
        <w:rPr>
          <w:rFonts w:ascii="Helvetica" w:hAnsi="Helvetica" w:cs="Helvetica"/>
          <w:sz w:val="24"/>
          <w:szCs w:val="24"/>
        </w:rPr>
        <w:t>s</w:t>
      </w:r>
      <w:r w:rsidRPr="00E42FB1">
        <w:rPr>
          <w:rFonts w:ascii="Helvetica" w:hAnsi="Helvetica" w:cs="Helvetica"/>
          <w:sz w:val="24"/>
          <w:szCs w:val="24"/>
        </w:rPr>
        <w:t xml:space="preserve"> annotated </w:t>
      </w:r>
      <w:r w:rsidR="008F2A8E" w:rsidRPr="00E42FB1">
        <w:rPr>
          <w:rFonts w:ascii="Helvetica" w:hAnsi="Helvetica" w:cs="Helvetica"/>
          <w:sz w:val="24"/>
          <w:szCs w:val="24"/>
        </w:rPr>
        <w:t xml:space="preserve">by the MaxQuant program </w:t>
      </w:r>
      <w:r w:rsidRPr="00E42FB1">
        <w:rPr>
          <w:rFonts w:ascii="Helvetica" w:hAnsi="Helvetica" w:cs="Helvetica"/>
          <w:sz w:val="24"/>
          <w:szCs w:val="24"/>
        </w:rPr>
        <w:t xml:space="preserve">as 'Only identified by site', 'Reverse' and 'Potential contaminant' </w:t>
      </w:r>
      <w:r w:rsidR="00150988" w:rsidRPr="00E42FB1">
        <w:rPr>
          <w:rFonts w:ascii="Helvetica" w:hAnsi="Helvetica" w:cs="Helvetica"/>
          <w:sz w:val="24"/>
          <w:szCs w:val="24"/>
        </w:rPr>
        <w:t xml:space="preserve">were </w:t>
      </w:r>
      <w:r w:rsidRPr="00E42FB1">
        <w:rPr>
          <w:rFonts w:ascii="Helvetica" w:hAnsi="Helvetica" w:cs="Helvetica"/>
          <w:sz w:val="24"/>
          <w:szCs w:val="24"/>
        </w:rPr>
        <w:t xml:space="preserve">removed from the </w:t>
      </w:r>
      <w:r w:rsidR="00150988" w:rsidRPr="00E42FB1">
        <w:rPr>
          <w:rFonts w:ascii="Helvetica" w:hAnsi="Helvetica" w:cs="Helvetica"/>
          <w:sz w:val="24"/>
          <w:szCs w:val="24"/>
        </w:rPr>
        <w:t>analysis</w:t>
      </w:r>
      <w:r w:rsidRPr="00E42FB1">
        <w:rPr>
          <w:rFonts w:ascii="Helvetica" w:hAnsi="Helvetica" w:cs="Helvetica"/>
          <w:sz w:val="24"/>
          <w:szCs w:val="24"/>
        </w:rPr>
        <w:t>.</w:t>
      </w:r>
      <w:r w:rsidR="008F2A8E" w:rsidRPr="00E42FB1">
        <w:rPr>
          <w:rFonts w:ascii="Helvetica" w:hAnsi="Helvetica" w:cs="Helvetica"/>
          <w:sz w:val="24"/>
          <w:szCs w:val="24"/>
        </w:rPr>
        <w:t xml:space="preserve"> </w:t>
      </w:r>
      <w:r w:rsidR="008A6EFB" w:rsidRPr="00E42FB1">
        <w:rPr>
          <w:rFonts w:ascii="Helvetica" w:hAnsi="Helvetica" w:cs="Helvetica"/>
          <w:sz w:val="24"/>
          <w:szCs w:val="24"/>
        </w:rPr>
        <w:t>Mor</w:t>
      </w:r>
      <w:r w:rsidR="00280864" w:rsidRPr="00E42FB1">
        <w:rPr>
          <w:rFonts w:ascii="Helvetica" w:hAnsi="Helvetica" w:cs="Helvetica"/>
          <w:sz w:val="24"/>
          <w:szCs w:val="24"/>
        </w:rPr>
        <w:t>e</w:t>
      </w:r>
      <w:r w:rsidR="008A6EFB" w:rsidRPr="00E42FB1">
        <w:rPr>
          <w:rFonts w:ascii="Helvetica" w:hAnsi="Helvetica" w:cs="Helvetica"/>
          <w:sz w:val="24"/>
          <w:szCs w:val="24"/>
        </w:rPr>
        <w:t>over,</w:t>
      </w:r>
      <w:r w:rsidR="00E60B37" w:rsidRPr="00E42FB1">
        <w:rPr>
          <w:rFonts w:ascii="Helvetica" w:hAnsi="Helvetica" w:cs="Helvetica"/>
          <w:sz w:val="24"/>
          <w:szCs w:val="24"/>
        </w:rPr>
        <w:t xml:space="preserve"> </w:t>
      </w:r>
      <w:r w:rsidR="00525E79" w:rsidRPr="00E42FB1">
        <w:rPr>
          <w:rFonts w:ascii="Helvetica" w:hAnsi="Helvetica" w:cs="Helvetica"/>
          <w:sz w:val="24"/>
          <w:szCs w:val="24"/>
        </w:rPr>
        <w:t xml:space="preserve">protein groups identified with less than 2 unique peptides were removed from the analysis. </w:t>
      </w:r>
      <w:r w:rsidR="0091753F" w:rsidRPr="00E42FB1">
        <w:rPr>
          <w:rFonts w:ascii="Helvetica" w:hAnsi="Helvetica" w:cs="Helvetica"/>
          <w:sz w:val="24"/>
          <w:szCs w:val="24"/>
        </w:rPr>
        <w:t xml:space="preserve">To calculate the incorporation rate, we analysed the peptide.txt output file of MaxQuant as described in </w:t>
      </w:r>
      <w:r w:rsidR="008E7BA5" w:rsidRPr="00E42FB1">
        <w:rPr>
          <w:rFonts w:ascii="Helvetica" w:hAnsi="Helvetica"/>
          <w:sz w:val="24"/>
          <w:szCs w:val="24"/>
        </w:rPr>
        <w:fldChar w:fldCharType="begin"/>
      </w:r>
      <w:r w:rsidR="00224E9F" w:rsidRPr="00E42FB1">
        <w:rPr>
          <w:rFonts w:ascii="Helvetica" w:hAnsi="Helvetica"/>
          <w:sz w:val="24"/>
          <w:szCs w:val="24"/>
        </w:rPr>
        <w:instrText xml:space="preserve"> ADDIN EN.CITE &lt;EndNote&gt;&lt;Cite&gt;&lt;Author&gt;Geiger&lt;/Author&gt;&lt;Year&gt;2011&lt;/Year&gt;&lt;RecNum&gt;38&lt;/RecNum&gt;&lt;DisplayText&gt;[15]&lt;/DisplayText&gt;&lt;record&gt;&lt;rec-number&gt;38&lt;/rec-number&gt;&lt;foreign-keys&gt;&lt;key app="EN" db-id="05wwz959cd959we0fr4x2pz55zadsesttrre" timestamp="1550236704"&gt;38&lt;/key&gt;&lt;/foreign-keys&gt;&lt;ref-type name="Journal Article"&gt;17&lt;/ref-type&gt;&lt;contributors&gt;&lt;authors&gt;&lt;author&gt;Geiger, T.&lt;/author&gt;&lt;author&gt;Wisniewski, J. R.&lt;/author&gt;&lt;author&gt;Cox, J.&lt;/author&gt;&lt;author&gt;Zanivan, S.&lt;/author&gt;&lt;author&gt;Kruger, M.&lt;/author&gt;&lt;author&gt;Ishihama, Y.&lt;/author&gt;&lt;author&gt;Mann, M.&lt;/author&gt;&lt;/authors&gt;&lt;/contributors&gt;&lt;auth-address&gt;Department of Proteomics and Signal Transduction, Max Planck Institute of Biochemistry, Martinsried, Germany.&lt;/auth-address&gt;&lt;titles&gt;&lt;title&gt;Use of stable isotope labeling by amino acids in cell culture as a spike-in standard in quantitative proteomics&lt;/title&gt;&lt;secondary-title&gt;Nat Protoc&lt;/secondary-title&gt;&lt;/titles&gt;&lt;periodical&gt;&lt;full-title&gt;Nat Protoc&lt;/full-title&gt;&lt;abbr-1&gt;Nature protocols&lt;/abbr-1&gt;&lt;/periodical&gt;&lt;pages&gt;147-57&lt;/pages&gt;&lt;volume&gt;6&lt;/volume&gt;&lt;number&gt;2&lt;/number&gt;&lt;edition&gt;2011/02/05&lt;/edition&gt;&lt;keywords&gt;&lt;keyword&gt;Amino Acids/chemistry&lt;/keyword&gt;&lt;keyword&gt;Cell Culture Techniques&lt;/keyword&gt;&lt;keyword&gt;Isotope Labeling/methods&lt;/keyword&gt;&lt;keyword&gt;Mass Spectrometry&lt;/keyword&gt;&lt;keyword&gt;Proteins/analysis/chemistry&lt;/keyword&gt;&lt;keyword&gt;Proteomics/*methods&lt;/keyword&gt;&lt;/keywords&gt;&lt;dates&gt;&lt;year&gt;2011&lt;/year&gt;&lt;pub-dates&gt;&lt;date&gt;Feb&lt;/date&gt;&lt;/pub-dates&gt;&lt;/dates&gt;&lt;isbn&gt;1750-2799 (Electronic)&amp;#xD;1750-2799 (Linking)&lt;/isbn&gt;&lt;accession-num&gt;21293456&lt;/accession-num&gt;&lt;urls&gt;&lt;related-urls&gt;&lt;url&gt;https://www.ncbi.nlm.nih.gov/pubmed/21293456&lt;/url&gt;&lt;/related-urls&gt;&lt;/urls&gt;&lt;electronic-resource-num&gt;10.1038/nprot.2010.192&lt;/electronic-resource-num&gt;&lt;/record&gt;&lt;/Cite&gt;&lt;/EndNote&gt;</w:instrText>
      </w:r>
      <w:r w:rsidR="008E7BA5" w:rsidRPr="00E42FB1">
        <w:rPr>
          <w:rFonts w:ascii="Helvetica" w:hAnsi="Helvetica"/>
          <w:sz w:val="24"/>
          <w:szCs w:val="24"/>
        </w:rPr>
        <w:fldChar w:fldCharType="separate"/>
      </w:r>
      <w:r w:rsidR="00224E9F" w:rsidRPr="00E42FB1">
        <w:rPr>
          <w:rFonts w:ascii="Helvetica" w:hAnsi="Helvetica"/>
          <w:noProof/>
          <w:sz w:val="24"/>
          <w:szCs w:val="24"/>
        </w:rPr>
        <w:t>[</w:t>
      </w:r>
      <w:hyperlink w:anchor="_ENREF_15" w:tooltip="Geiger, 2011 #38" w:history="1">
        <w:r w:rsidR="0055725C" w:rsidRPr="00E42FB1">
          <w:rPr>
            <w:rFonts w:ascii="Helvetica" w:hAnsi="Helvetica"/>
            <w:noProof/>
            <w:sz w:val="24"/>
            <w:szCs w:val="24"/>
          </w:rPr>
          <w:t>15</w:t>
        </w:r>
      </w:hyperlink>
      <w:r w:rsidR="00224E9F" w:rsidRPr="00E42FB1">
        <w:rPr>
          <w:rFonts w:ascii="Helvetica" w:hAnsi="Helvetica"/>
          <w:noProof/>
          <w:sz w:val="24"/>
          <w:szCs w:val="24"/>
        </w:rPr>
        <w:t>]</w:t>
      </w:r>
      <w:r w:rsidR="008E7BA5" w:rsidRPr="00E42FB1">
        <w:rPr>
          <w:rFonts w:ascii="Helvetica" w:hAnsi="Helvetica"/>
          <w:sz w:val="24"/>
          <w:szCs w:val="24"/>
        </w:rPr>
        <w:fldChar w:fldCharType="end"/>
      </w:r>
      <w:r w:rsidR="00B20AFF" w:rsidRPr="00E42FB1">
        <w:rPr>
          <w:rFonts w:ascii="Helvetica" w:hAnsi="Helvetica"/>
          <w:sz w:val="24"/>
          <w:szCs w:val="24"/>
        </w:rPr>
        <w:t xml:space="preserve"> </w:t>
      </w:r>
      <w:r w:rsidR="00B20AFF" w:rsidRPr="00E42FB1">
        <w:rPr>
          <w:rFonts w:ascii="Helvetica" w:hAnsi="Helvetica" w:cs="Helvetica"/>
          <w:sz w:val="24"/>
          <w:szCs w:val="24"/>
        </w:rPr>
        <w:t xml:space="preserve">at section 12. Briefly, we first distinguished between lysine- and arginine-containing peptides then, for each of these subsets, we determined the incorporation rate as 1–1/average ratio of the Heavy and Medium </w:t>
      </w:r>
      <w:r w:rsidR="00B20AFF" w:rsidRPr="00E42FB1">
        <w:rPr>
          <w:rFonts w:ascii="Helvetica" w:hAnsi="Helvetica" w:cs="Helvetica"/>
          <w:sz w:val="24"/>
          <w:szCs w:val="24"/>
        </w:rPr>
        <w:lastRenderedPageBreak/>
        <w:t>labels versus the Light label, using the non-normalized ratios outputs of MaxQuant.</w:t>
      </w:r>
      <w:r w:rsidR="00BF5AD5" w:rsidRPr="00E42FB1">
        <w:rPr>
          <w:rFonts w:ascii="Helvetica" w:hAnsi="Helvetica" w:cs="Helvetica"/>
          <w:sz w:val="24"/>
          <w:szCs w:val="24"/>
        </w:rPr>
        <w:t xml:space="preserve">. </w:t>
      </w:r>
      <w:r w:rsidR="00F625C9" w:rsidRPr="00E42FB1">
        <w:rPr>
          <w:rFonts w:ascii="Helvetica" w:hAnsi="Helvetica" w:cs="Helvetica"/>
          <w:sz w:val="24"/>
          <w:szCs w:val="24"/>
        </w:rPr>
        <w:t xml:space="preserve">The </w:t>
      </w:r>
      <w:r w:rsidR="003078DD" w:rsidRPr="00E42FB1">
        <w:rPr>
          <w:rFonts w:ascii="Helvetica" w:hAnsi="Helvetica" w:cs="Helvetica"/>
          <w:sz w:val="24"/>
          <w:szCs w:val="24"/>
        </w:rPr>
        <w:t xml:space="preserve">SILAC ratios </w:t>
      </w:r>
      <w:r w:rsidR="003078DD" w:rsidRPr="00E42FB1">
        <w:rPr>
          <w:rFonts w:ascii="Helvetica" w:hAnsi="Helvetica"/>
          <w:sz w:val="24"/>
          <w:szCs w:val="24"/>
        </w:rPr>
        <w:t>R6K4/R10K8 (</w:t>
      </w:r>
      <w:r w:rsidR="0007771B" w:rsidRPr="00E42FB1">
        <w:rPr>
          <w:rFonts w:ascii="Helvetica" w:hAnsi="Helvetica"/>
          <w:sz w:val="24"/>
          <w:szCs w:val="24"/>
        </w:rPr>
        <w:t>simplified</w:t>
      </w:r>
      <w:r w:rsidR="003078DD" w:rsidRPr="00E42FB1">
        <w:rPr>
          <w:rFonts w:ascii="Helvetica" w:hAnsi="Helvetica"/>
          <w:sz w:val="24"/>
          <w:szCs w:val="24"/>
        </w:rPr>
        <w:t xml:space="preserve"> M/H) for degradation and R0K0/R10K8 (</w:t>
      </w:r>
      <w:r w:rsidR="0007771B" w:rsidRPr="00E42FB1">
        <w:rPr>
          <w:rFonts w:ascii="Helvetica" w:hAnsi="Helvetica"/>
          <w:sz w:val="24"/>
          <w:szCs w:val="24"/>
        </w:rPr>
        <w:t>simplified</w:t>
      </w:r>
      <w:r w:rsidR="003078DD" w:rsidRPr="00E42FB1">
        <w:rPr>
          <w:rFonts w:ascii="Helvetica" w:hAnsi="Helvetica"/>
          <w:sz w:val="24"/>
          <w:szCs w:val="24"/>
        </w:rPr>
        <w:t xml:space="preserve"> L/H) for synthesis</w:t>
      </w:r>
      <w:r w:rsidR="003078DD" w:rsidRPr="00E42FB1">
        <w:rPr>
          <w:rFonts w:ascii="Helvetica" w:hAnsi="Helvetica" w:cs="Helvetica"/>
          <w:sz w:val="24"/>
          <w:szCs w:val="24"/>
        </w:rPr>
        <w:t xml:space="preserve"> </w:t>
      </w:r>
      <w:r w:rsidR="00150988" w:rsidRPr="00E42FB1">
        <w:rPr>
          <w:rFonts w:ascii="Helvetica" w:hAnsi="Helvetica" w:cs="Helvetica"/>
          <w:sz w:val="24"/>
          <w:szCs w:val="24"/>
        </w:rPr>
        <w:t xml:space="preserve">were extracted for each time point. </w:t>
      </w:r>
      <w:r w:rsidR="003078DD" w:rsidRPr="00E42FB1">
        <w:rPr>
          <w:rFonts w:ascii="Helvetica" w:hAnsi="Helvetica" w:cs="Helvetica"/>
          <w:sz w:val="24"/>
          <w:szCs w:val="24"/>
        </w:rPr>
        <w:t xml:space="preserve">The M/H and </w:t>
      </w:r>
      <w:r w:rsidR="00150988" w:rsidRPr="00E42FB1">
        <w:rPr>
          <w:rFonts w:ascii="Helvetica" w:hAnsi="Helvetica" w:cs="Helvetica"/>
          <w:sz w:val="24"/>
          <w:szCs w:val="24"/>
        </w:rPr>
        <w:t>L/H values where normalized such that M/H+L/H=1 by computing M/H=M/H/(M/H+L/H) and L/H=L/H/(M/H+L/H). It is important to not</w:t>
      </w:r>
      <w:r w:rsidR="00CB6ED5" w:rsidRPr="00E42FB1">
        <w:rPr>
          <w:rFonts w:ascii="Helvetica" w:hAnsi="Helvetica" w:cs="Helvetica"/>
          <w:sz w:val="24"/>
          <w:szCs w:val="24"/>
        </w:rPr>
        <w:t>e</w:t>
      </w:r>
      <w:r w:rsidR="00150988" w:rsidRPr="00E42FB1">
        <w:rPr>
          <w:rFonts w:ascii="Helvetica" w:hAnsi="Helvetica" w:cs="Helvetica"/>
          <w:sz w:val="24"/>
          <w:szCs w:val="24"/>
        </w:rPr>
        <w:t xml:space="preserve"> that this transformation</w:t>
      </w:r>
      <w:r w:rsidR="00AE2D67" w:rsidRPr="00E42FB1">
        <w:rPr>
          <w:rFonts w:ascii="Helvetica" w:hAnsi="Helvetica" w:cs="Helvetica"/>
          <w:sz w:val="24"/>
          <w:szCs w:val="24"/>
        </w:rPr>
        <w:t xml:space="preserve"> </w:t>
      </w:r>
      <w:r w:rsidR="00280864" w:rsidRPr="00E42FB1">
        <w:rPr>
          <w:rFonts w:ascii="Helvetica" w:hAnsi="Helvetica" w:cs="Helvetica"/>
          <w:sz w:val="24"/>
          <w:szCs w:val="24"/>
        </w:rPr>
        <w:t xml:space="preserve">normalises </w:t>
      </w:r>
      <w:r w:rsidR="00CB6ED5" w:rsidRPr="00E42FB1">
        <w:rPr>
          <w:rFonts w:ascii="Helvetica" w:hAnsi="Helvetica" w:cs="Helvetica"/>
          <w:sz w:val="24"/>
          <w:szCs w:val="24"/>
        </w:rPr>
        <w:t>for any sampling</w:t>
      </w:r>
      <w:r w:rsidR="00AE2D67" w:rsidRPr="00E42FB1">
        <w:rPr>
          <w:rFonts w:ascii="Helvetica" w:hAnsi="Helvetica" w:cs="Helvetica"/>
          <w:sz w:val="24"/>
          <w:szCs w:val="24"/>
        </w:rPr>
        <w:t xml:space="preserve"> artefact</w:t>
      </w:r>
      <w:r w:rsidR="00280864" w:rsidRPr="00E42FB1">
        <w:rPr>
          <w:rFonts w:ascii="Helvetica" w:hAnsi="Helvetica" w:cs="Helvetica"/>
          <w:sz w:val="24"/>
          <w:szCs w:val="24"/>
        </w:rPr>
        <w:t>s</w:t>
      </w:r>
      <w:r w:rsidR="00CB6ED5" w:rsidRPr="00E42FB1">
        <w:rPr>
          <w:rFonts w:ascii="Helvetica" w:hAnsi="Helvetica" w:cs="Helvetica"/>
          <w:sz w:val="24"/>
          <w:szCs w:val="24"/>
        </w:rPr>
        <w:t>.</w:t>
      </w:r>
      <w:r w:rsidR="00CB6ED5" w:rsidRPr="00E42FB1" w:rsidDel="00CB6ED5">
        <w:rPr>
          <w:rFonts w:ascii="Helvetica" w:hAnsi="Helvetica" w:cs="Helvetica"/>
          <w:sz w:val="24"/>
          <w:szCs w:val="24"/>
        </w:rPr>
        <w:t xml:space="preserve"> </w:t>
      </w:r>
      <w:r w:rsidR="00C07BC8" w:rsidRPr="00E42FB1">
        <w:rPr>
          <w:rFonts w:ascii="Helvetica" w:hAnsi="Helvetica" w:cs="Helvetica"/>
          <w:sz w:val="24"/>
          <w:szCs w:val="24"/>
        </w:rPr>
        <w:t xml:space="preserve">The </w:t>
      </w:r>
      <w:r w:rsidR="007A45D8" w:rsidRPr="00E42FB1">
        <w:rPr>
          <w:rFonts w:ascii="Helvetica" w:hAnsi="Helvetica" w:cs="Helvetica"/>
          <w:sz w:val="24"/>
          <w:szCs w:val="24"/>
        </w:rPr>
        <w:t>zero-hour</w:t>
      </w:r>
      <w:r w:rsidR="00C07BC8" w:rsidRPr="00E42FB1">
        <w:rPr>
          <w:rFonts w:ascii="Helvetica" w:hAnsi="Helvetica" w:cs="Helvetica"/>
          <w:sz w:val="24"/>
          <w:szCs w:val="24"/>
        </w:rPr>
        <w:t xml:space="preserve"> time point</w:t>
      </w:r>
      <w:r w:rsidR="00F36D6E" w:rsidRPr="00E42FB1">
        <w:rPr>
          <w:rFonts w:ascii="Helvetica" w:hAnsi="Helvetica" w:cs="Helvetica"/>
          <w:sz w:val="24"/>
          <w:szCs w:val="24"/>
        </w:rPr>
        <w:t>s of BSF and PCF</w:t>
      </w:r>
      <w:r w:rsidR="00C07BC8" w:rsidRPr="00E42FB1">
        <w:rPr>
          <w:rFonts w:ascii="Helvetica" w:hAnsi="Helvetica" w:cs="Helvetica"/>
          <w:sz w:val="24"/>
          <w:szCs w:val="24"/>
        </w:rPr>
        <w:t xml:space="preserve"> </w:t>
      </w:r>
      <w:r w:rsidR="00F36D6E" w:rsidRPr="00E42FB1">
        <w:rPr>
          <w:rFonts w:ascii="Helvetica" w:hAnsi="Helvetica" w:cs="Helvetica"/>
          <w:sz w:val="24"/>
          <w:szCs w:val="24"/>
        </w:rPr>
        <w:t>were</w:t>
      </w:r>
      <w:r w:rsidR="00C07BC8" w:rsidRPr="00E42FB1">
        <w:rPr>
          <w:rFonts w:ascii="Helvetica" w:hAnsi="Helvetica" w:cs="Helvetica"/>
          <w:sz w:val="24"/>
          <w:szCs w:val="24"/>
        </w:rPr>
        <w:t xml:space="preserve"> used to normali</w:t>
      </w:r>
      <w:r w:rsidR="007A45D8" w:rsidRPr="00E42FB1">
        <w:rPr>
          <w:rFonts w:ascii="Helvetica" w:hAnsi="Helvetica" w:cs="Helvetica"/>
          <w:sz w:val="24"/>
          <w:szCs w:val="24"/>
        </w:rPr>
        <w:t>s</w:t>
      </w:r>
      <w:r w:rsidR="00C07BC8" w:rsidRPr="00E42FB1">
        <w:rPr>
          <w:rFonts w:ascii="Helvetica" w:hAnsi="Helvetica" w:cs="Helvetica"/>
          <w:sz w:val="24"/>
          <w:szCs w:val="24"/>
        </w:rPr>
        <w:t>e the BSF degradation values to take in</w:t>
      </w:r>
      <w:r w:rsidR="00523FE6" w:rsidRPr="00E42FB1">
        <w:rPr>
          <w:rFonts w:ascii="Helvetica" w:hAnsi="Helvetica" w:cs="Helvetica"/>
          <w:sz w:val="24"/>
          <w:szCs w:val="24"/>
        </w:rPr>
        <w:t>to</w:t>
      </w:r>
      <w:r w:rsidR="00C07BC8" w:rsidRPr="00E42FB1">
        <w:rPr>
          <w:rFonts w:ascii="Helvetica" w:hAnsi="Helvetica" w:cs="Helvetica"/>
          <w:sz w:val="24"/>
          <w:szCs w:val="24"/>
        </w:rPr>
        <w:t xml:space="preserve"> account </w:t>
      </w:r>
      <w:r w:rsidR="004A55FB" w:rsidRPr="00E42FB1">
        <w:rPr>
          <w:rFonts w:ascii="Helvetica" w:hAnsi="Helvetica" w:cs="Helvetica"/>
          <w:sz w:val="24"/>
          <w:szCs w:val="24"/>
        </w:rPr>
        <w:t>incomplete steady-state</w:t>
      </w:r>
      <w:r w:rsidR="00C07BC8" w:rsidRPr="00E42FB1">
        <w:rPr>
          <w:rFonts w:ascii="Helvetica" w:hAnsi="Helvetica" w:cs="Helvetica"/>
          <w:sz w:val="24"/>
          <w:szCs w:val="24"/>
        </w:rPr>
        <w:t xml:space="preserve"> incorporation of the heavy and medium isotopes</w:t>
      </w:r>
      <w:r w:rsidR="00F36D6E" w:rsidRPr="00E42FB1">
        <w:rPr>
          <w:rFonts w:ascii="Helvetica" w:hAnsi="Helvetica" w:cs="Helvetica"/>
          <w:sz w:val="24"/>
          <w:szCs w:val="24"/>
        </w:rPr>
        <w:t xml:space="preserve"> with the formula:</w:t>
      </w:r>
    </w:p>
    <w:p w14:paraId="4CDDA1A4" w14:textId="3727DA33" w:rsidR="00C07BC8" w:rsidRPr="00E42FB1" w:rsidRDefault="00C07BC8" w:rsidP="00C264C6">
      <w:pPr>
        <w:jc w:val="both"/>
        <w:rPr>
          <w:rFonts w:ascii="Helvetica" w:hAnsi="Helvetica" w:cs="Helvetica"/>
          <w:sz w:val="24"/>
          <w:szCs w:val="24"/>
          <w:vertAlign w:val="subscript"/>
        </w:rPr>
      </w:pPr>
      <w:r w:rsidRPr="00E42FB1">
        <w:rPr>
          <w:rFonts w:ascii="Helvetica" w:hAnsi="Helvetica" w:cs="Helvetica"/>
          <w:sz w:val="24"/>
          <w:szCs w:val="24"/>
        </w:rPr>
        <w:t xml:space="preserve"> </w:t>
      </w:r>
      <w:r w:rsidR="00F36D6E" w:rsidRPr="00E42FB1">
        <w:rPr>
          <w:rFonts w:ascii="Helvetica" w:hAnsi="Helvetica" w:cs="Helvetica"/>
          <w:sz w:val="24"/>
          <w:szCs w:val="24"/>
        </w:rPr>
        <w:t>M/H’ = M/H * M/H</w:t>
      </w:r>
      <w:r w:rsidR="00F36D6E" w:rsidRPr="00E42FB1">
        <w:rPr>
          <w:rFonts w:ascii="Helvetica" w:hAnsi="Helvetica" w:cs="Helvetica"/>
          <w:sz w:val="24"/>
          <w:szCs w:val="24"/>
          <w:vertAlign w:val="subscript"/>
        </w:rPr>
        <w:t>pcf</w:t>
      </w:r>
      <w:r w:rsidR="00D00E27" w:rsidRPr="00E42FB1">
        <w:rPr>
          <w:rFonts w:ascii="Helvetica" w:hAnsi="Helvetica" w:cs="Helvetica"/>
          <w:sz w:val="24"/>
          <w:szCs w:val="24"/>
          <w:vertAlign w:val="subscript"/>
        </w:rPr>
        <w:t xml:space="preserve"> </w:t>
      </w:r>
      <w:r w:rsidR="00F36D6E" w:rsidRPr="00E42FB1">
        <w:rPr>
          <w:rFonts w:ascii="Helvetica" w:hAnsi="Helvetica" w:cs="Helvetica"/>
          <w:sz w:val="24"/>
          <w:szCs w:val="24"/>
        </w:rPr>
        <w:t>/ M/H</w:t>
      </w:r>
      <w:r w:rsidR="00F36D6E" w:rsidRPr="00E42FB1">
        <w:rPr>
          <w:rFonts w:ascii="Helvetica" w:hAnsi="Helvetica" w:cs="Helvetica"/>
          <w:sz w:val="24"/>
          <w:szCs w:val="24"/>
          <w:vertAlign w:val="subscript"/>
        </w:rPr>
        <w:t>bsf</w:t>
      </w:r>
      <w:r w:rsidR="00D00E27" w:rsidRPr="00E42FB1">
        <w:rPr>
          <w:rFonts w:ascii="Helvetica" w:hAnsi="Helvetica" w:cs="Helvetica"/>
          <w:sz w:val="24"/>
          <w:szCs w:val="24"/>
          <w:vertAlign w:val="subscript"/>
        </w:rPr>
        <w:t xml:space="preserve"> </w:t>
      </w:r>
    </w:p>
    <w:p w14:paraId="5E5CA91A" w14:textId="5C696532" w:rsidR="00F36D6E" w:rsidRPr="00E42FB1" w:rsidRDefault="00F36D6E" w:rsidP="00C264C6">
      <w:pPr>
        <w:jc w:val="both"/>
        <w:rPr>
          <w:rFonts w:ascii="Helvetica" w:hAnsi="Helvetica" w:cs="Helvetica"/>
          <w:sz w:val="24"/>
          <w:szCs w:val="24"/>
        </w:rPr>
      </w:pPr>
      <w:r w:rsidRPr="00E42FB1">
        <w:rPr>
          <w:rFonts w:ascii="Helvetica" w:hAnsi="Helvetica" w:cs="Helvetica"/>
          <w:sz w:val="24"/>
          <w:szCs w:val="24"/>
        </w:rPr>
        <w:t>W</w:t>
      </w:r>
      <w:r w:rsidR="007A45D8" w:rsidRPr="00E42FB1">
        <w:rPr>
          <w:rFonts w:ascii="Helvetica" w:hAnsi="Helvetica" w:cs="Helvetica"/>
          <w:sz w:val="24"/>
          <w:szCs w:val="24"/>
        </w:rPr>
        <w:t>h</w:t>
      </w:r>
      <w:r w:rsidRPr="00E42FB1">
        <w:rPr>
          <w:rFonts w:ascii="Helvetica" w:hAnsi="Helvetica" w:cs="Helvetica"/>
          <w:sz w:val="24"/>
          <w:szCs w:val="24"/>
        </w:rPr>
        <w:t>ere M/H</w:t>
      </w:r>
      <w:r w:rsidRPr="00E42FB1">
        <w:rPr>
          <w:rFonts w:ascii="Helvetica" w:hAnsi="Helvetica" w:cs="Helvetica"/>
          <w:sz w:val="24"/>
          <w:szCs w:val="24"/>
          <w:vertAlign w:val="subscript"/>
        </w:rPr>
        <w:t>bsf</w:t>
      </w:r>
      <w:r w:rsidR="00D00E27" w:rsidRPr="00E42FB1">
        <w:rPr>
          <w:rFonts w:ascii="Helvetica" w:hAnsi="Helvetica" w:cs="Helvetica"/>
          <w:sz w:val="24"/>
          <w:szCs w:val="24"/>
          <w:vertAlign w:val="subscript"/>
        </w:rPr>
        <w:t xml:space="preserve"> </w:t>
      </w:r>
      <w:r w:rsidRPr="00E42FB1">
        <w:rPr>
          <w:rFonts w:ascii="Helvetica" w:hAnsi="Helvetica" w:cs="Helvetica"/>
          <w:sz w:val="24"/>
          <w:szCs w:val="24"/>
        </w:rPr>
        <w:t>and M/H</w:t>
      </w:r>
      <w:r w:rsidRPr="00E42FB1">
        <w:rPr>
          <w:rFonts w:ascii="Helvetica" w:hAnsi="Helvetica" w:cs="Helvetica"/>
          <w:sz w:val="24"/>
          <w:szCs w:val="24"/>
          <w:vertAlign w:val="subscript"/>
        </w:rPr>
        <w:t xml:space="preserve">pcf </w:t>
      </w:r>
      <w:r w:rsidRPr="00E42FB1">
        <w:rPr>
          <w:rFonts w:ascii="Helvetica" w:hAnsi="Helvetica" w:cs="Helvetica"/>
          <w:sz w:val="24"/>
          <w:szCs w:val="24"/>
        </w:rPr>
        <w:t xml:space="preserve">are the </w:t>
      </w:r>
      <w:r w:rsidR="00D00E27" w:rsidRPr="00E42FB1">
        <w:rPr>
          <w:rFonts w:ascii="Helvetica" w:hAnsi="Helvetica" w:cs="Helvetica"/>
          <w:sz w:val="24"/>
          <w:szCs w:val="24"/>
        </w:rPr>
        <w:t xml:space="preserve">median </w:t>
      </w:r>
      <w:r w:rsidRPr="00E42FB1">
        <w:rPr>
          <w:rFonts w:ascii="Helvetica" w:hAnsi="Helvetica" w:cs="Helvetica"/>
          <w:sz w:val="24"/>
          <w:szCs w:val="24"/>
        </w:rPr>
        <w:t xml:space="preserve">M/H values at 0 hour for BSF and PCF </w:t>
      </w:r>
      <w:r w:rsidR="006B0249" w:rsidRPr="00E42FB1">
        <w:rPr>
          <w:rFonts w:ascii="Helvetica" w:hAnsi="Helvetica" w:cs="Helvetica"/>
          <w:sz w:val="24"/>
          <w:szCs w:val="24"/>
        </w:rPr>
        <w:t xml:space="preserve">proteome </w:t>
      </w:r>
      <w:r w:rsidR="00D00E27" w:rsidRPr="00E42FB1">
        <w:rPr>
          <w:rFonts w:ascii="Helvetica" w:hAnsi="Helvetica" w:cs="Helvetica"/>
          <w:sz w:val="24"/>
          <w:szCs w:val="24"/>
        </w:rPr>
        <w:t>respectively</w:t>
      </w:r>
      <w:r w:rsidRPr="00E42FB1">
        <w:rPr>
          <w:rFonts w:ascii="Helvetica" w:hAnsi="Helvetica" w:cs="Helvetica"/>
          <w:sz w:val="24"/>
          <w:szCs w:val="24"/>
        </w:rPr>
        <w:t>.</w:t>
      </w:r>
    </w:p>
    <w:p w14:paraId="0F80E5E5" w14:textId="2AC7779D" w:rsidR="002A23AC" w:rsidRPr="00E42FB1" w:rsidRDefault="00210159" w:rsidP="00C264C6">
      <w:pPr>
        <w:jc w:val="both"/>
        <w:rPr>
          <w:rFonts w:ascii="Helvetica" w:hAnsi="Helvetica" w:cs="Helvetica"/>
          <w:sz w:val="24"/>
          <w:szCs w:val="24"/>
        </w:rPr>
      </w:pPr>
      <w:r w:rsidRPr="00E42FB1">
        <w:rPr>
          <w:rFonts w:ascii="Helvetica" w:hAnsi="Helvetica" w:cs="Helvetica"/>
          <w:sz w:val="24"/>
          <w:szCs w:val="24"/>
        </w:rPr>
        <w:t xml:space="preserve">To monitor parasite </w:t>
      </w:r>
      <w:r w:rsidR="004A55FB" w:rsidRPr="00E42FB1">
        <w:rPr>
          <w:rFonts w:ascii="Helvetica" w:hAnsi="Helvetica" w:cs="Helvetica"/>
          <w:sz w:val="24"/>
          <w:szCs w:val="24"/>
        </w:rPr>
        <w:t>division</w:t>
      </w:r>
      <w:r w:rsidR="003078DD" w:rsidRPr="00E42FB1">
        <w:rPr>
          <w:rFonts w:ascii="Helvetica" w:hAnsi="Helvetica" w:cs="Helvetica"/>
          <w:sz w:val="24"/>
          <w:szCs w:val="24"/>
        </w:rPr>
        <w:t xml:space="preserve">, </w:t>
      </w:r>
      <w:r w:rsidR="00150988" w:rsidRPr="00E42FB1">
        <w:rPr>
          <w:rFonts w:ascii="Helvetica" w:hAnsi="Helvetica" w:cs="Helvetica"/>
          <w:sz w:val="24"/>
          <w:szCs w:val="24"/>
        </w:rPr>
        <w:t>we</w:t>
      </w:r>
      <w:r w:rsidRPr="00E42FB1">
        <w:rPr>
          <w:rFonts w:ascii="Helvetica" w:hAnsi="Helvetica" w:cs="Helvetica"/>
          <w:sz w:val="24"/>
          <w:szCs w:val="24"/>
        </w:rPr>
        <w:t xml:space="preserve"> </w:t>
      </w:r>
      <w:r w:rsidR="00CB6ED5" w:rsidRPr="00E42FB1">
        <w:rPr>
          <w:rFonts w:ascii="Helvetica" w:hAnsi="Helvetica" w:cs="Helvetica"/>
          <w:sz w:val="24"/>
          <w:szCs w:val="24"/>
        </w:rPr>
        <w:t xml:space="preserve">determined the parasite density </w:t>
      </w:r>
      <w:r w:rsidR="003078DD" w:rsidRPr="00E42FB1">
        <w:rPr>
          <w:rFonts w:ascii="Helvetica" w:hAnsi="Helvetica" w:cs="Helvetica"/>
          <w:sz w:val="24"/>
          <w:szCs w:val="24"/>
        </w:rPr>
        <w:t>at</w:t>
      </w:r>
      <w:r w:rsidR="00150988" w:rsidRPr="00E42FB1">
        <w:rPr>
          <w:rFonts w:ascii="Helvetica" w:hAnsi="Helvetica" w:cs="Helvetica"/>
          <w:sz w:val="24"/>
          <w:szCs w:val="24"/>
        </w:rPr>
        <w:t xml:space="preserve"> each time point</w:t>
      </w:r>
      <w:r w:rsidR="00402F40" w:rsidRPr="00E42FB1">
        <w:rPr>
          <w:rFonts w:ascii="Helvetica" w:hAnsi="Helvetica" w:cs="Helvetica"/>
          <w:sz w:val="24"/>
          <w:szCs w:val="24"/>
        </w:rPr>
        <w:t xml:space="preserve"> (Table 1)</w:t>
      </w:r>
      <w:r w:rsidR="00150988" w:rsidRPr="00E42FB1">
        <w:rPr>
          <w:rFonts w:ascii="Helvetica" w:hAnsi="Helvetica" w:cs="Helvetica"/>
          <w:sz w:val="24"/>
          <w:szCs w:val="24"/>
        </w:rPr>
        <w:t>.</w:t>
      </w:r>
      <w:r w:rsidR="002A23AC" w:rsidRPr="00E42FB1">
        <w:rPr>
          <w:rFonts w:ascii="Helvetica" w:hAnsi="Helvetica" w:cs="Helvetica"/>
          <w:sz w:val="24"/>
          <w:szCs w:val="24"/>
        </w:rPr>
        <w:t xml:space="preserve"> </w:t>
      </w:r>
      <w:r w:rsidR="00150988" w:rsidRPr="00E42FB1">
        <w:rPr>
          <w:rFonts w:ascii="Helvetica" w:hAnsi="Helvetica" w:cs="Helvetica"/>
          <w:sz w:val="24"/>
          <w:szCs w:val="24"/>
        </w:rPr>
        <w:t>Each degradation curve was fitted with an exponential decay model defined as</w:t>
      </w:r>
      <w:r w:rsidR="00696A73" w:rsidRPr="00E42FB1">
        <w:rPr>
          <w:rFonts w:ascii="Helvetica" w:hAnsi="Helvetica" w:cs="Helvetica"/>
          <w:sz w:val="24"/>
          <w:szCs w:val="24"/>
        </w:rPr>
        <w:t xml:space="preserve"> described in Boisvert et al. 2012</w:t>
      </w:r>
      <w:r w:rsidR="00B93A9E" w:rsidRPr="00E42FB1">
        <w:rPr>
          <w:rFonts w:ascii="Helvetica" w:hAnsi="Helvetica" w:cs="Helvetica"/>
          <w:sz w:val="24"/>
          <w:szCs w:val="24"/>
        </w:rPr>
        <w:t xml:space="preserve"> and </w:t>
      </w:r>
      <w:r w:rsidR="00E669E6" w:rsidRPr="00E42FB1">
        <w:rPr>
          <w:rFonts w:ascii="Helvetica" w:hAnsi="Helvetica" w:cs="Helvetica"/>
          <w:sz w:val="24"/>
          <w:szCs w:val="24"/>
        </w:rPr>
        <w:t xml:space="preserve">Ly et al. 2018 </w:t>
      </w:r>
      <w:r w:rsidR="00696A73" w:rsidRPr="00E42FB1">
        <w:rPr>
          <w:rFonts w:ascii="Helvetica" w:hAnsi="Helvetica" w:cs="Helvetica"/>
          <w:sz w:val="24"/>
          <w:szCs w:val="24"/>
        </w:rPr>
        <w:fldChar w:fldCharType="begin">
          <w:fldData xml:space="preserve">PEVuZE5vdGU+PENpdGU+PEF1dGhvcj5Cb2lzdmVydDwvQXV0aG9yPjxZZWFyPjIwMTI8L1llYXI+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PEVuZE5vdGU+PENpdGU+PEF1dGhvcj5Cb2lzdmVydDwvQXV0aG9yPjxZZWFyPjIwMTI8L1llYXI+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696A73" w:rsidRPr="00E42FB1">
        <w:rPr>
          <w:rFonts w:ascii="Helvetica" w:hAnsi="Helvetica" w:cs="Helvetica"/>
          <w:sz w:val="24"/>
          <w:szCs w:val="24"/>
        </w:rPr>
      </w:r>
      <w:r w:rsidR="00696A73"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16" w:tooltip="Boisvert, 2012 #172" w:history="1">
        <w:r w:rsidR="0055725C" w:rsidRPr="00E42FB1">
          <w:rPr>
            <w:rFonts w:ascii="Helvetica" w:hAnsi="Helvetica" w:cs="Helvetica"/>
            <w:noProof/>
            <w:sz w:val="24"/>
            <w:szCs w:val="24"/>
          </w:rPr>
          <w:t>16</w:t>
        </w:r>
      </w:hyperlink>
      <w:r w:rsidR="00E669E6" w:rsidRPr="00E42FB1">
        <w:rPr>
          <w:rFonts w:ascii="Helvetica" w:hAnsi="Helvetica" w:cs="Helvetica"/>
          <w:noProof/>
          <w:sz w:val="24"/>
          <w:szCs w:val="24"/>
        </w:rPr>
        <w:t xml:space="preserve">, </w:t>
      </w:r>
      <w:hyperlink w:anchor="_ENREF_17" w:tooltip="Ly, 2018 #75" w:history="1">
        <w:r w:rsidR="0055725C" w:rsidRPr="00E42FB1">
          <w:rPr>
            <w:rFonts w:ascii="Helvetica" w:hAnsi="Helvetica" w:cs="Helvetica"/>
            <w:noProof/>
            <w:sz w:val="24"/>
            <w:szCs w:val="24"/>
          </w:rPr>
          <w:t>17</w:t>
        </w:r>
      </w:hyperlink>
      <w:r w:rsidR="00E669E6" w:rsidRPr="00E42FB1">
        <w:rPr>
          <w:rFonts w:ascii="Helvetica" w:hAnsi="Helvetica" w:cs="Helvetica"/>
          <w:noProof/>
          <w:sz w:val="24"/>
          <w:szCs w:val="24"/>
        </w:rPr>
        <w:t>]</w:t>
      </w:r>
      <w:r w:rsidR="00696A73" w:rsidRPr="00E42FB1">
        <w:rPr>
          <w:rFonts w:ascii="Helvetica" w:hAnsi="Helvetica" w:cs="Helvetica"/>
          <w:sz w:val="24"/>
          <w:szCs w:val="24"/>
        </w:rPr>
        <w:fldChar w:fldCharType="end"/>
      </w:r>
      <w:r w:rsidR="002A23AC" w:rsidRPr="00E42FB1">
        <w:rPr>
          <w:rFonts w:ascii="Helvetica" w:hAnsi="Helvetica" w:cs="Helvetica"/>
          <w:sz w:val="24"/>
          <w:szCs w:val="24"/>
        </w:rPr>
        <w:t>:</w:t>
      </w:r>
    </w:p>
    <w:p w14:paraId="74534F4B" w14:textId="63906667" w:rsidR="002A23AC" w:rsidRPr="00E42FB1" w:rsidRDefault="00150988" w:rsidP="00C264C6">
      <w:pPr>
        <w:jc w:val="both"/>
        <w:rPr>
          <w:rFonts w:ascii="Helvetica" w:hAnsi="Helvetica" w:cs="Helvetica"/>
          <w:sz w:val="24"/>
          <w:szCs w:val="24"/>
        </w:rPr>
      </w:pPr>
      <w:r w:rsidRPr="00E42FB1">
        <w:rPr>
          <w:rFonts w:ascii="Helvetica" w:hAnsi="Helvetica" w:cs="Helvetica"/>
          <w:sz w:val="24"/>
          <w:szCs w:val="24"/>
        </w:rPr>
        <w:t xml:space="preserve"> </w:t>
      </w:r>
      <w:r w:rsidRPr="00E42FB1">
        <w:rPr>
          <w:rFonts w:ascii="Helvetica" w:hAnsi="Helvetica" w:cs="Helvetica"/>
          <w:i/>
          <w:sz w:val="24"/>
          <w:szCs w:val="24"/>
        </w:rPr>
        <w:t xml:space="preserve">y = </w:t>
      </w:r>
      <w:r w:rsidR="00F34687" w:rsidRPr="00E42FB1">
        <w:rPr>
          <w:rFonts w:ascii="Helvetica" w:hAnsi="Helvetica" w:cs="Helvetica"/>
          <w:i/>
          <w:sz w:val="24"/>
          <w:szCs w:val="24"/>
        </w:rPr>
        <w:t>amplitude</w:t>
      </w:r>
      <w:r w:rsidRPr="00E42FB1">
        <w:rPr>
          <w:rFonts w:ascii="Helvetica" w:hAnsi="Helvetica" w:cs="Helvetica"/>
          <w:i/>
          <w:sz w:val="24"/>
          <w:szCs w:val="24"/>
        </w:rPr>
        <w:t>*exp(-x/tau</w:t>
      </w:r>
      <w:r w:rsidR="00696A73" w:rsidRPr="00E42FB1">
        <w:rPr>
          <w:rFonts w:ascii="Helvetica" w:hAnsi="Helvetica" w:cs="Helvetica"/>
          <w:i/>
          <w:sz w:val="24"/>
          <w:szCs w:val="24"/>
        </w:rPr>
        <w:t>’</w:t>
      </w:r>
      <w:r w:rsidRPr="00E42FB1">
        <w:rPr>
          <w:rFonts w:ascii="Helvetica" w:hAnsi="Helvetica" w:cs="Helvetica"/>
          <w:i/>
          <w:sz w:val="24"/>
          <w:szCs w:val="24"/>
        </w:rPr>
        <w:t>)+offset</w:t>
      </w:r>
    </w:p>
    <w:p w14:paraId="06BAB97C" w14:textId="74C80B86" w:rsidR="003D0478" w:rsidRPr="00E42FB1" w:rsidRDefault="00150988" w:rsidP="00C264C6">
      <w:pPr>
        <w:jc w:val="both"/>
        <w:rPr>
          <w:rFonts w:ascii="Helvetica" w:hAnsi="Helvetica" w:cs="Helvetica"/>
          <w:sz w:val="24"/>
          <w:szCs w:val="24"/>
        </w:rPr>
      </w:pPr>
      <w:r w:rsidRPr="00E42FB1">
        <w:rPr>
          <w:rFonts w:ascii="Helvetica" w:hAnsi="Helvetica" w:cs="Helvetica"/>
          <w:sz w:val="24"/>
          <w:szCs w:val="24"/>
        </w:rPr>
        <w:t xml:space="preserve">with the </w:t>
      </w:r>
      <w:r w:rsidR="00F34687" w:rsidRPr="00E42FB1">
        <w:rPr>
          <w:rFonts w:ascii="Helvetica" w:hAnsi="Helvetica" w:cs="Helvetica"/>
          <w:sz w:val="24"/>
          <w:szCs w:val="24"/>
        </w:rPr>
        <w:t xml:space="preserve">limfit </w:t>
      </w:r>
      <w:r w:rsidR="004D4325" w:rsidRPr="00E42FB1">
        <w:rPr>
          <w:rFonts w:ascii="Helvetica" w:hAnsi="Helvetica" w:cs="Helvetica"/>
          <w:sz w:val="24"/>
          <w:szCs w:val="24"/>
        </w:rPr>
        <w:t>Python library</w:t>
      </w:r>
      <w:r w:rsidRPr="00E42FB1">
        <w:rPr>
          <w:rFonts w:ascii="Helvetica" w:hAnsi="Helvetica" w:cs="Helvetica"/>
          <w:sz w:val="24"/>
          <w:szCs w:val="24"/>
        </w:rPr>
        <w:t xml:space="preserve"> </w:t>
      </w:r>
      <w:r w:rsidR="00890238" w:rsidRPr="00E42FB1">
        <w:rPr>
          <w:rFonts w:ascii="Helvetica" w:hAnsi="Helvetica" w:cs="Helvetica"/>
          <w:sz w:val="24"/>
          <w:szCs w:val="24"/>
        </w:rPr>
        <w:t xml:space="preserve">that uses non-linear least squares </w:t>
      </w:r>
      <w:r w:rsidR="008E7087" w:rsidRPr="00E42FB1">
        <w:rPr>
          <w:rFonts w:ascii="Helvetica" w:hAnsi="Helvetica" w:cs="Helvetica"/>
          <w:sz w:val="24"/>
          <w:szCs w:val="24"/>
        </w:rPr>
        <w:fldChar w:fldCharType="begin">
          <w:fldData xml:space="preserve">PEVuZE5vdGU+PENpdGU+PEF1dGhvcj5PbGl2aWVyPC9BdXRob3I+PFllYXI+MjAwMjwvWWVhcj48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PEVuZE5vdGU+PENpdGU+PEF1dGhvcj5PbGl2aWVyPC9BdXRob3I+PFllYXI+MjAwMjwvWWVhcj48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8E7087" w:rsidRPr="00E42FB1">
        <w:rPr>
          <w:rFonts w:ascii="Helvetica" w:hAnsi="Helvetica" w:cs="Helvetica"/>
          <w:sz w:val="24"/>
          <w:szCs w:val="24"/>
        </w:rPr>
      </w:r>
      <w:r w:rsidR="008E7087"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18" w:tooltip="Olivier, 2002 #10" w:history="1">
        <w:r w:rsidR="0055725C" w:rsidRPr="00E42FB1">
          <w:rPr>
            <w:rFonts w:ascii="Helvetica" w:hAnsi="Helvetica" w:cs="Helvetica"/>
            <w:noProof/>
            <w:sz w:val="24"/>
            <w:szCs w:val="24"/>
          </w:rPr>
          <w:t>18</w:t>
        </w:r>
      </w:hyperlink>
      <w:r w:rsidR="00E669E6" w:rsidRPr="00E42FB1">
        <w:rPr>
          <w:rFonts w:ascii="Helvetica" w:hAnsi="Helvetica" w:cs="Helvetica"/>
          <w:noProof/>
          <w:sz w:val="24"/>
          <w:szCs w:val="24"/>
        </w:rPr>
        <w:t xml:space="preserve">, </w:t>
      </w:r>
      <w:hyperlink w:anchor="_ENREF_19" w:tooltip="Newville Matthew, 2014 #33" w:history="1">
        <w:r w:rsidR="0055725C" w:rsidRPr="00E42FB1">
          <w:rPr>
            <w:rFonts w:ascii="Helvetica" w:hAnsi="Helvetica" w:cs="Helvetica"/>
            <w:noProof/>
            <w:sz w:val="24"/>
            <w:szCs w:val="24"/>
          </w:rPr>
          <w:t>19</w:t>
        </w:r>
      </w:hyperlink>
      <w:r w:rsidR="00E669E6" w:rsidRPr="00E42FB1">
        <w:rPr>
          <w:rFonts w:ascii="Helvetica" w:hAnsi="Helvetica" w:cs="Helvetica"/>
          <w:noProof/>
          <w:sz w:val="24"/>
          <w:szCs w:val="24"/>
        </w:rPr>
        <w:t>]</w:t>
      </w:r>
      <w:r w:rsidR="008E7087" w:rsidRPr="00E42FB1">
        <w:rPr>
          <w:rFonts w:ascii="Helvetica" w:hAnsi="Helvetica" w:cs="Helvetica"/>
          <w:sz w:val="24"/>
          <w:szCs w:val="24"/>
        </w:rPr>
        <w:fldChar w:fldCharType="end"/>
      </w:r>
      <w:r w:rsidRPr="00E42FB1">
        <w:rPr>
          <w:rFonts w:ascii="Helvetica" w:hAnsi="Helvetica" w:cs="Helvetica"/>
          <w:sz w:val="24"/>
          <w:szCs w:val="24"/>
        </w:rPr>
        <w:t xml:space="preserve">. </w:t>
      </w:r>
      <w:r w:rsidR="00523FE6" w:rsidRPr="00E42FB1">
        <w:rPr>
          <w:rFonts w:ascii="Helvetica" w:hAnsi="Helvetica" w:cs="Helvetica"/>
          <w:sz w:val="24"/>
          <w:szCs w:val="24"/>
        </w:rPr>
        <w:t>The amplitude</w:t>
      </w:r>
      <w:r w:rsidR="000944F4" w:rsidRPr="00E42FB1">
        <w:rPr>
          <w:rFonts w:ascii="Helvetica" w:hAnsi="Helvetica" w:cs="Helvetica"/>
          <w:sz w:val="24"/>
          <w:szCs w:val="24"/>
        </w:rPr>
        <w:t xml:space="preserve"> offset and tau</w:t>
      </w:r>
      <w:r w:rsidR="00696A73" w:rsidRPr="00E42FB1">
        <w:rPr>
          <w:rFonts w:ascii="Helvetica" w:hAnsi="Helvetica" w:cs="Helvetica"/>
          <w:sz w:val="24"/>
          <w:szCs w:val="24"/>
        </w:rPr>
        <w:t>’</w:t>
      </w:r>
      <w:r w:rsidR="000944F4" w:rsidRPr="00E42FB1">
        <w:rPr>
          <w:rFonts w:ascii="Helvetica" w:hAnsi="Helvetica" w:cs="Helvetica"/>
          <w:sz w:val="24"/>
          <w:szCs w:val="24"/>
        </w:rPr>
        <w:t xml:space="preserve"> parameters were initialised with the values of 0.9, 0.2 and 2 </w:t>
      </w:r>
      <w:r w:rsidR="00F76CE5" w:rsidRPr="00E42FB1">
        <w:rPr>
          <w:rFonts w:ascii="Helvetica" w:hAnsi="Helvetica" w:cs="Helvetica"/>
          <w:sz w:val="24"/>
          <w:szCs w:val="24"/>
        </w:rPr>
        <w:t>respectively</w:t>
      </w:r>
      <w:r w:rsidR="000944F4" w:rsidRPr="00E42FB1">
        <w:rPr>
          <w:rFonts w:ascii="Helvetica" w:hAnsi="Helvetica" w:cs="Helvetica"/>
          <w:sz w:val="24"/>
          <w:szCs w:val="24"/>
        </w:rPr>
        <w:t xml:space="preserve">. The parameters were </w:t>
      </w:r>
      <w:r w:rsidR="00137402" w:rsidRPr="00E42FB1">
        <w:rPr>
          <w:rFonts w:ascii="Helvetica" w:hAnsi="Helvetica" w:cs="Helvetica"/>
          <w:sz w:val="24"/>
          <w:szCs w:val="24"/>
        </w:rPr>
        <w:t xml:space="preserve">set </w:t>
      </w:r>
      <w:r w:rsidR="00B6218F" w:rsidRPr="00E42FB1">
        <w:rPr>
          <w:rFonts w:ascii="Helvetica" w:hAnsi="Helvetica" w:cs="Helvetica"/>
          <w:sz w:val="24"/>
          <w:szCs w:val="24"/>
        </w:rPr>
        <w:t>with a</w:t>
      </w:r>
      <w:r w:rsidR="00137402" w:rsidRPr="00E42FB1">
        <w:rPr>
          <w:rFonts w:ascii="Helvetica" w:hAnsi="Helvetica" w:cs="Helvetica"/>
          <w:sz w:val="24"/>
          <w:szCs w:val="24"/>
        </w:rPr>
        <w:t xml:space="preserve"> lower </w:t>
      </w:r>
      <w:r w:rsidR="000944F4" w:rsidRPr="00E42FB1">
        <w:rPr>
          <w:rFonts w:ascii="Helvetica" w:hAnsi="Helvetica" w:cs="Helvetica"/>
          <w:sz w:val="24"/>
          <w:szCs w:val="24"/>
        </w:rPr>
        <w:t xml:space="preserve">bound of zero. </w:t>
      </w:r>
      <w:r w:rsidR="00402F40" w:rsidRPr="00E42FB1">
        <w:rPr>
          <w:rFonts w:ascii="Helvetica" w:hAnsi="Helvetica" w:cs="Helvetica"/>
          <w:sz w:val="24"/>
          <w:szCs w:val="24"/>
        </w:rPr>
        <w:t>We used a weighted fitting</w:t>
      </w:r>
      <w:r w:rsidR="00743481" w:rsidRPr="00E42FB1">
        <w:rPr>
          <w:rFonts w:ascii="Helvetica" w:hAnsi="Helvetica" w:cs="Helvetica"/>
          <w:sz w:val="24"/>
          <w:szCs w:val="24"/>
        </w:rPr>
        <w:t>,</w:t>
      </w:r>
      <w:r w:rsidR="0024154D" w:rsidRPr="00E42FB1">
        <w:rPr>
          <w:rFonts w:ascii="Helvetica" w:hAnsi="Helvetica" w:cs="Helvetica"/>
          <w:sz w:val="24"/>
          <w:szCs w:val="24"/>
        </w:rPr>
        <w:t xml:space="preserve"> </w:t>
      </w:r>
      <w:r w:rsidR="00CA3618" w:rsidRPr="00E42FB1">
        <w:rPr>
          <w:rFonts w:ascii="Helvetica" w:hAnsi="Helvetica" w:cs="Helvetica"/>
          <w:sz w:val="24"/>
          <w:szCs w:val="24"/>
        </w:rPr>
        <w:t>meaning that</w:t>
      </w:r>
      <w:r w:rsidR="0024154D" w:rsidRPr="00E42FB1">
        <w:rPr>
          <w:rFonts w:ascii="Helvetica" w:hAnsi="Helvetica" w:cs="Helvetica"/>
          <w:sz w:val="24"/>
          <w:szCs w:val="24"/>
        </w:rPr>
        <w:t xml:space="preserve"> data points with smaller standard deviation had more importance for the </w:t>
      </w:r>
      <w:r w:rsidR="002A1BF2" w:rsidRPr="00E42FB1">
        <w:rPr>
          <w:rFonts w:ascii="Helvetica" w:hAnsi="Helvetica" w:cs="Helvetica"/>
          <w:sz w:val="24"/>
          <w:szCs w:val="24"/>
        </w:rPr>
        <w:t xml:space="preserve">curve fitting. </w:t>
      </w:r>
      <w:r w:rsidR="00890238" w:rsidRPr="00E42FB1">
        <w:rPr>
          <w:rFonts w:ascii="Helvetica" w:hAnsi="Helvetica" w:cs="Helvetica"/>
          <w:sz w:val="24"/>
          <w:szCs w:val="24"/>
        </w:rPr>
        <w:t xml:space="preserve">The </w:t>
      </w:r>
      <w:r w:rsidR="00743481" w:rsidRPr="00E42FB1">
        <w:rPr>
          <w:rFonts w:ascii="Helvetica" w:hAnsi="Helvetica" w:cs="Helvetica"/>
          <w:sz w:val="24"/>
          <w:szCs w:val="24"/>
        </w:rPr>
        <w:t xml:space="preserve">root mean </w:t>
      </w:r>
      <w:r w:rsidR="00890238" w:rsidRPr="00E42FB1">
        <w:rPr>
          <w:rFonts w:ascii="Helvetica" w:hAnsi="Helvetica" w:cs="Helvetica"/>
          <w:sz w:val="24"/>
          <w:szCs w:val="24"/>
        </w:rPr>
        <w:t xml:space="preserve">square </w:t>
      </w:r>
      <w:r w:rsidR="00743481" w:rsidRPr="00E42FB1">
        <w:rPr>
          <w:rFonts w:ascii="Helvetica" w:hAnsi="Helvetica" w:cs="Helvetica"/>
          <w:sz w:val="24"/>
          <w:szCs w:val="24"/>
        </w:rPr>
        <w:t xml:space="preserve">error (RMSE) </w:t>
      </w:r>
      <w:r w:rsidR="00890238" w:rsidRPr="00E42FB1">
        <w:rPr>
          <w:rFonts w:ascii="Helvetica" w:hAnsi="Helvetica" w:cs="Helvetica"/>
          <w:sz w:val="24"/>
          <w:szCs w:val="24"/>
        </w:rPr>
        <w:t>between the estimated values and the predicted value</w:t>
      </w:r>
      <w:r w:rsidR="00B90C10" w:rsidRPr="00E42FB1">
        <w:rPr>
          <w:rFonts w:ascii="Helvetica" w:hAnsi="Helvetica" w:cs="Helvetica"/>
          <w:sz w:val="24"/>
          <w:szCs w:val="24"/>
        </w:rPr>
        <w:t>s</w:t>
      </w:r>
      <w:r w:rsidR="00890238" w:rsidRPr="00E42FB1">
        <w:rPr>
          <w:rFonts w:ascii="Helvetica" w:hAnsi="Helvetica" w:cs="Helvetica"/>
          <w:sz w:val="24"/>
          <w:szCs w:val="24"/>
        </w:rPr>
        <w:t xml:space="preserve"> </w:t>
      </w:r>
      <w:r w:rsidRPr="00E42FB1">
        <w:rPr>
          <w:rFonts w:ascii="Helvetica" w:hAnsi="Helvetica" w:cs="Helvetica"/>
          <w:sz w:val="24"/>
          <w:szCs w:val="24"/>
        </w:rPr>
        <w:t>were computed for all the fitted curves and reported</w:t>
      </w:r>
      <w:r w:rsidR="002F39CC" w:rsidRPr="00E42FB1">
        <w:rPr>
          <w:rFonts w:ascii="Helvetica" w:hAnsi="Helvetica" w:cs="Helvetica"/>
          <w:sz w:val="24"/>
          <w:szCs w:val="24"/>
        </w:rPr>
        <w:t xml:space="preserve"> to evaluate the quality</w:t>
      </w:r>
      <w:r w:rsidR="00D02CB9" w:rsidRPr="00E42FB1">
        <w:rPr>
          <w:rFonts w:ascii="Helvetica" w:hAnsi="Helvetica" w:cs="Helvetica"/>
          <w:sz w:val="24"/>
          <w:szCs w:val="24"/>
        </w:rPr>
        <w:t xml:space="preserve"> of the fitting</w:t>
      </w:r>
      <w:r w:rsidR="006A22B7" w:rsidRPr="00E42FB1">
        <w:rPr>
          <w:rFonts w:ascii="Helvetica" w:hAnsi="Helvetica" w:cs="Helvetica"/>
          <w:sz w:val="24"/>
          <w:szCs w:val="24"/>
        </w:rPr>
        <w:t xml:space="preserve"> (Table 2 and 3)</w:t>
      </w:r>
      <w:r w:rsidRPr="00E42FB1">
        <w:rPr>
          <w:rFonts w:ascii="Helvetica" w:hAnsi="Helvetica" w:cs="Helvetica"/>
          <w:sz w:val="24"/>
          <w:szCs w:val="24"/>
        </w:rPr>
        <w:t>.</w:t>
      </w:r>
      <w:r w:rsidR="00890238" w:rsidRPr="00E42FB1">
        <w:rPr>
          <w:rFonts w:ascii="Helvetica" w:hAnsi="Helvetica" w:cs="Helvetica"/>
          <w:sz w:val="24"/>
          <w:szCs w:val="24"/>
        </w:rPr>
        <w:t xml:space="preserve"> </w:t>
      </w:r>
      <w:r w:rsidR="00083486" w:rsidRPr="00E42FB1">
        <w:rPr>
          <w:rFonts w:ascii="Helvetica" w:hAnsi="Helvetica" w:cs="Helvetica"/>
          <w:sz w:val="24"/>
          <w:szCs w:val="24"/>
        </w:rPr>
        <w:t xml:space="preserve">The half-life of the exponential decay models was computed </w:t>
      </w:r>
      <w:r w:rsidR="002A23AC" w:rsidRPr="00E42FB1">
        <w:rPr>
          <w:rFonts w:ascii="Helvetica" w:hAnsi="Helvetica" w:cs="Helvetica"/>
          <w:sz w:val="24"/>
          <w:szCs w:val="24"/>
        </w:rPr>
        <w:t xml:space="preserve">by taking account of the cell </w:t>
      </w:r>
      <w:r w:rsidR="00696A73" w:rsidRPr="00E42FB1">
        <w:rPr>
          <w:rFonts w:ascii="Helvetica" w:hAnsi="Helvetica" w:cs="Helvetica"/>
          <w:sz w:val="24"/>
          <w:szCs w:val="24"/>
        </w:rPr>
        <w:t>division</w:t>
      </w:r>
      <w:r w:rsidR="002A23AC" w:rsidRPr="00E42FB1">
        <w:rPr>
          <w:rFonts w:ascii="Helvetica" w:hAnsi="Helvetica" w:cs="Helvetica"/>
          <w:sz w:val="24"/>
          <w:szCs w:val="24"/>
        </w:rPr>
        <w:t xml:space="preserve"> time. </w:t>
      </w:r>
      <w:r w:rsidR="003D0478" w:rsidRPr="00E42FB1">
        <w:rPr>
          <w:rFonts w:ascii="Helvetica" w:hAnsi="Helvetica" w:cs="Helvetica"/>
          <w:sz w:val="24"/>
          <w:szCs w:val="24"/>
        </w:rPr>
        <w:t xml:space="preserve">To this aim the </w:t>
      </w:r>
      <w:r w:rsidR="002A23AC" w:rsidRPr="00E42FB1">
        <w:rPr>
          <w:rFonts w:ascii="Helvetica" w:hAnsi="Helvetica" w:cs="Helvetica"/>
          <w:sz w:val="24"/>
          <w:szCs w:val="24"/>
        </w:rPr>
        <w:t>tau</w:t>
      </w:r>
      <w:r w:rsidR="00696A73" w:rsidRPr="00E42FB1">
        <w:rPr>
          <w:rFonts w:ascii="Helvetica" w:hAnsi="Helvetica" w:cs="Helvetica"/>
          <w:sz w:val="24"/>
          <w:szCs w:val="24"/>
          <w:vertAlign w:val="superscript"/>
        </w:rPr>
        <w:t>’</w:t>
      </w:r>
      <w:r w:rsidR="002A23AC" w:rsidRPr="00E42FB1">
        <w:rPr>
          <w:rFonts w:ascii="Helvetica" w:hAnsi="Helvetica" w:cs="Helvetica"/>
          <w:sz w:val="24"/>
          <w:szCs w:val="24"/>
        </w:rPr>
        <w:t xml:space="preserve"> </w:t>
      </w:r>
      <w:r w:rsidR="003D0478" w:rsidRPr="00E42FB1">
        <w:rPr>
          <w:rFonts w:ascii="Helvetica" w:hAnsi="Helvetica" w:cs="Helvetica"/>
          <w:sz w:val="24"/>
          <w:szCs w:val="24"/>
        </w:rPr>
        <w:t>was corrected with the formula:</w:t>
      </w:r>
    </w:p>
    <w:p w14:paraId="3EAA090A" w14:textId="0ED55E6F" w:rsidR="003D0478" w:rsidRPr="00E42FB1" w:rsidRDefault="003D0478" w:rsidP="00C264C6">
      <w:pPr>
        <w:jc w:val="both"/>
        <w:rPr>
          <w:rFonts w:ascii="Helvetica" w:hAnsi="Helvetica" w:cs="Helvetica"/>
          <w:sz w:val="24"/>
          <w:szCs w:val="24"/>
        </w:rPr>
      </w:pPr>
      <m:oMathPara>
        <m:oMath>
          <m:r>
            <w:rPr>
              <w:rFonts w:ascii="Cambria Math" w:hAnsi="Cambria Math" w:cs="Cambria Math"/>
              <w:sz w:val="24"/>
              <w:szCs w:val="24"/>
            </w:rPr>
            <m:t>tau</m:t>
          </m:r>
          <m:r>
            <m:rPr>
              <m:sty m:val="p"/>
            </m:rPr>
            <w:rPr>
              <w:rFonts w:ascii="Cambria Math" w:hAnsi="Cambria Math" w:cs="Cambria Math"/>
              <w:sz w:val="24"/>
              <w:szCs w:val="24"/>
            </w:rPr>
            <m:t>=</m:t>
          </m:r>
          <m:f>
            <m:fPr>
              <m:ctrlPr>
                <w:rPr>
                  <w:rFonts w:ascii="Cambria Math" w:hAnsi="Cambria Math" w:cs="Helvetica"/>
                  <w:sz w:val="24"/>
                  <w:szCs w:val="24"/>
                </w:rPr>
              </m:ctrlPr>
            </m:fPr>
            <m:num>
              <m:r>
                <m:rPr>
                  <m:sty m:val="p"/>
                </m:rPr>
                <w:rPr>
                  <w:rFonts w:ascii="Cambria Math" w:hAnsi="Cambria Math" w:cs="Cambria Math"/>
                  <w:sz w:val="24"/>
                  <w:szCs w:val="24"/>
                </w:rPr>
                <m:t>1</m:t>
              </m:r>
            </m:num>
            <m:den>
              <m:f>
                <m:fPr>
                  <m:ctrlPr>
                    <w:rPr>
                      <w:rFonts w:ascii="Cambria Math" w:hAnsi="Cambria Math" w:cs="Helvetica"/>
                      <w:sz w:val="24"/>
                      <w:szCs w:val="24"/>
                    </w:rPr>
                  </m:ctrlPr>
                </m:fPr>
                <m:num>
                  <m:r>
                    <m:rPr>
                      <m:sty m:val="p"/>
                    </m:rPr>
                    <w:rPr>
                      <w:rFonts w:ascii="Cambria Math" w:hAnsi="Cambria Math" w:cs="Cambria Math"/>
                      <w:sz w:val="24"/>
                      <w:szCs w:val="24"/>
                    </w:rPr>
                    <m:t>1</m:t>
                  </m:r>
                </m:num>
                <m:den>
                  <m:sSup>
                    <m:sSupPr>
                      <m:ctrlPr>
                        <w:rPr>
                          <w:rFonts w:ascii="Cambria Math" w:hAnsi="Cambria Math" w:cs="Cambria Math"/>
                          <w:i/>
                          <w:sz w:val="24"/>
                          <w:szCs w:val="24"/>
                        </w:rPr>
                      </m:ctrlPr>
                    </m:sSupPr>
                    <m:e>
                      <m:r>
                        <w:rPr>
                          <w:rFonts w:ascii="Cambria Math" w:hAnsi="Cambria Math" w:cs="Cambria Math"/>
                          <w:sz w:val="24"/>
                          <w:szCs w:val="24"/>
                        </w:rPr>
                        <m:t>tau</m:t>
                      </m:r>
                    </m:e>
                    <m:sup>
                      <m:r>
                        <w:rPr>
                          <w:rFonts w:ascii="Cambria Math" w:hAnsi="Cambria Math" w:cs="Cambria Math"/>
                          <w:sz w:val="24"/>
                          <w:szCs w:val="24"/>
                        </w:rPr>
                        <m:t>'</m:t>
                      </m:r>
                    </m:sup>
                  </m:sSup>
                </m:den>
              </m:f>
              <m:r>
                <m:rPr>
                  <m:sty m:val="p"/>
                </m:rPr>
                <w:rPr>
                  <w:rFonts w:ascii="Cambria Math" w:hAnsi="Cambria Math" w:cs="Helvetica"/>
                  <w:sz w:val="24"/>
                  <w:szCs w:val="24"/>
                </w:rPr>
                <m:t>-</m:t>
              </m:r>
              <m:f>
                <m:fPr>
                  <m:ctrlPr>
                    <w:rPr>
                      <w:rFonts w:ascii="Cambria Math" w:hAnsi="Cambria Math" w:cs="Helvetica"/>
                      <w:i/>
                      <w:sz w:val="24"/>
                      <w:szCs w:val="24"/>
                    </w:rPr>
                  </m:ctrlPr>
                </m:fPr>
                <m:num>
                  <m:r>
                    <w:rPr>
                      <w:rFonts w:ascii="Cambria Math" w:hAnsi="Cambria Math" w:cs="Cambria Math"/>
                      <w:sz w:val="24"/>
                      <w:szCs w:val="24"/>
                    </w:rPr>
                    <m:t>ln2</m:t>
                  </m:r>
                </m:num>
                <m:den>
                  <m:r>
                    <w:rPr>
                      <w:rFonts w:ascii="Cambria Math" w:hAnsi="Cambria Math" w:cs="Cambria Math"/>
                      <w:sz w:val="24"/>
                      <w:szCs w:val="24"/>
                    </w:rPr>
                    <m:t>cdt</m:t>
                  </m:r>
                </m:den>
              </m:f>
            </m:den>
          </m:f>
        </m:oMath>
      </m:oMathPara>
    </w:p>
    <w:p w14:paraId="39831A8D" w14:textId="76C86ACF" w:rsidR="003D0478" w:rsidRPr="00E42FB1" w:rsidRDefault="003D0478" w:rsidP="00C264C6">
      <w:pPr>
        <w:jc w:val="both"/>
        <w:rPr>
          <w:rFonts w:ascii="Helvetica" w:hAnsi="Helvetica" w:cs="Helvetica"/>
          <w:sz w:val="24"/>
          <w:szCs w:val="24"/>
        </w:rPr>
      </w:pPr>
      <w:r w:rsidRPr="00E42FB1">
        <w:rPr>
          <w:rFonts w:ascii="Helvetica" w:hAnsi="Helvetica" w:cs="Helvetica"/>
          <w:sz w:val="24"/>
          <w:szCs w:val="24"/>
        </w:rPr>
        <w:t xml:space="preserve">were ln2 is the </w:t>
      </w:r>
      <w:r w:rsidR="00083486" w:rsidRPr="00E42FB1">
        <w:rPr>
          <w:rFonts w:ascii="Helvetica" w:hAnsi="Helvetica" w:cs="Helvetica"/>
          <w:sz w:val="24"/>
          <w:szCs w:val="24"/>
        </w:rPr>
        <w:t>natural logarithm of 2</w:t>
      </w:r>
      <w:r w:rsidRPr="00E42FB1">
        <w:rPr>
          <w:rFonts w:ascii="Helvetica" w:hAnsi="Helvetica" w:cs="Helvetica"/>
          <w:sz w:val="24"/>
          <w:szCs w:val="24"/>
        </w:rPr>
        <w:t xml:space="preserve"> and cdt is the cell doubling time</w:t>
      </w:r>
      <w:r w:rsidR="00083486" w:rsidRPr="00E42FB1">
        <w:rPr>
          <w:rFonts w:ascii="Helvetica" w:hAnsi="Helvetica" w:cs="Helvetica"/>
          <w:sz w:val="24"/>
          <w:szCs w:val="24"/>
        </w:rPr>
        <w:t xml:space="preserve">. </w:t>
      </w:r>
      <w:r w:rsidRPr="00E42FB1">
        <w:rPr>
          <w:rFonts w:ascii="Helvetica" w:hAnsi="Helvetica" w:cs="Helvetica"/>
          <w:sz w:val="24"/>
          <w:szCs w:val="24"/>
        </w:rPr>
        <w:t xml:space="preserve">The reported </w:t>
      </w:r>
      <w:r w:rsidR="001460B7" w:rsidRPr="00E42FB1">
        <w:rPr>
          <w:rFonts w:ascii="Helvetica" w:hAnsi="Helvetica" w:cs="Helvetica"/>
          <w:sz w:val="24"/>
          <w:szCs w:val="24"/>
        </w:rPr>
        <w:t>half-life</w:t>
      </w:r>
      <w:r w:rsidRPr="00E42FB1">
        <w:rPr>
          <w:rFonts w:ascii="Helvetica" w:hAnsi="Helvetica" w:cs="Helvetica"/>
          <w:sz w:val="24"/>
          <w:szCs w:val="24"/>
        </w:rPr>
        <w:t xml:space="preserve"> was than computed as:</w:t>
      </w:r>
    </w:p>
    <w:p w14:paraId="1BC87FC2" w14:textId="034F1B05" w:rsidR="003D0478" w:rsidRPr="00E42FB1" w:rsidRDefault="003D0478" w:rsidP="003D0478">
      <w:pPr>
        <w:jc w:val="both"/>
        <w:rPr>
          <w:rFonts w:ascii="Helvetica" w:hAnsi="Helvetica" w:cs="Helvetica"/>
          <w:sz w:val="24"/>
          <w:szCs w:val="24"/>
        </w:rPr>
      </w:pPr>
      <m:oMathPara>
        <m:oMath>
          <m:r>
            <w:rPr>
              <w:rFonts w:ascii="Cambria Math" w:hAnsi="Cambria Math" w:cs="Cambria Math"/>
              <w:sz w:val="24"/>
              <w:szCs w:val="24"/>
            </w:rPr>
            <m:t>half life</m:t>
          </m:r>
          <m:r>
            <m:rPr>
              <m:sty m:val="p"/>
            </m:rPr>
            <w:rPr>
              <w:rFonts w:ascii="Cambria Math" w:hAnsi="Cambria Math" w:cs="Cambria Math"/>
              <w:sz w:val="24"/>
              <w:szCs w:val="24"/>
            </w:rPr>
            <m:t>=</m:t>
          </m:r>
          <m:r>
            <w:rPr>
              <w:rFonts w:ascii="Cambria Math" w:hAnsi="Cambria Math" w:cs="Cambria Math"/>
              <w:sz w:val="24"/>
              <w:szCs w:val="24"/>
            </w:rPr>
            <m:t>-tau*</m:t>
          </m:r>
          <m:r>
            <w:rPr>
              <w:rFonts w:ascii="Cambria Math" w:hAnsi="Cambria Math" w:cs="Helvetica"/>
              <w:sz w:val="24"/>
              <w:szCs w:val="24"/>
            </w:rPr>
            <m:t xml:space="preserve"> ln</m:t>
          </m:r>
          <m:f>
            <m:fPr>
              <m:ctrlPr>
                <w:rPr>
                  <w:rFonts w:ascii="Cambria Math" w:hAnsi="Cambria Math" w:cs="Helvetica"/>
                  <w:sz w:val="24"/>
                  <w:szCs w:val="24"/>
                </w:rPr>
              </m:ctrlPr>
            </m:fPr>
            <m:num>
              <m:r>
                <w:rPr>
                  <w:rFonts w:ascii="Cambria Math" w:hAnsi="Cambria Math" w:cs="Cambria Math"/>
                  <w:sz w:val="24"/>
                  <w:szCs w:val="24"/>
                </w:rPr>
                <m:t>amplitude-offset</m:t>
              </m:r>
            </m:num>
            <m:den>
              <m:r>
                <w:rPr>
                  <w:rFonts w:ascii="Cambria Math" w:hAnsi="Cambria Math" w:cs="Helvetica"/>
                  <w:sz w:val="24"/>
                  <w:szCs w:val="24"/>
                </w:rPr>
                <m:t>amplitude</m:t>
              </m:r>
              <m:r>
                <m:rPr>
                  <m:sty m:val="p"/>
                </m:rPr>
                <w:rPr>
                  <w:rFonts w:ascii="Cambria Math" w:hAnsi="Cambria Math" w:cs="Helvetica"/>
                  <w:sz w:val="24"/>
                  <w:szCs w:val="24"/>
                </w:rPr>
                <m:t>*2</m:t>
              </m:r>
            </m:den>
          </m:f>
        </m:oMath>
      </m:oMathPara>
    </w:p>
    <w:p w14:paraId="0D9E929A" w14:textId="5BBD602F" w:rsidR="003D0478" w:rsidRPr="00E42FB1" w:rsidRDefault="003D0478" w:rsidP="00C264C6">
      <w:pPr>
        <w:jc w:val="both"/>
        <w:rPr>
          <w:rFonts w:ascii="Helvetica" w:hAnsi="Helvetica" w:cs="Helvetica"/>
          <w:sz w:val="24"/>
          <w:szCs w:val="24"/>
        </w:rPr>
      </w:pPr>
    </w:p>
    <w:p w14:paraId="09E09F6B" w14:textId="2DB5EA38" w:rsidR="003A3F11" w:rsidRPr="00E42FB1" w:rsidRDefault="00DC5D0C" w:rsidP="00C264C6">
      <w:pPr>
        <w:jc w:val="both"/>
        <w:rPr>
          <w:rFonts w:ascii="Helvetica" w:hAnsi="Helvetica" w:cs="Helvetica"/>
          <w:sz w:val="24"/>
          <w:szCs w:val="24"/>
        </w:rPr>
      </w:pPr>
      <w:r w:rsidRPr="00E42FB1">
        <w:rPr>
          <w:rFonts w:ascii="Helvetica" w:hAnsi="Helvetica" w:cs="Helvetica"/>
          <w:sz w:val="24"/>
          <w:szCs w:val="24"/>
        </w:rPr>
        <w:t>The BSF and PCF protein abundance was extracted by averaging the H Intensity</w:t>
      </w:r>
      <w:r w:rsidR="003A3F11" w:rsidRPr="00E42FB1">
        <w:rPr>
          <w:rFonts w:ascii="Helvetica" w:hAnsi="Helvetica" w:cs="Helvetica"/>
          <w:sz w:val="24"/>
          <w:szCs w:val="24"/>
        </w:rPr>
        <w:t xml:space="preserve"> (summed extracted ion current, XIC)</w:t>
      </w:r>
      <w:r w:rsidRPr="00E42FB1">
        <w:rPr>
          <w:rFonts w:ascii="Helvetica" w:hAnsi="Helvetica" w:cs="Helvetica"/>
          <w:sz w:val="24"/>
          <w:szCs w:val="24"/>
        </w:rPr>
        <w:t xml:space="preserve"> values of the time course experiments for each protein.</w:t>
      </w:r>
      <w:r w:rsidR="002D4D18" w:rsidRPr="00E42FB1">
        <w:rPr>
          <w:rFonts w:ascii="Helvetica" w:hAnsi="Helvetica" w:cs="Helvetica"/>
          <w:sz w:val="24"/>
          <w:szCs w:val="24"/>
        </w:rPr>
        <w:t xml:space="preserve"> </w:t>
      </w:r>
      <w:r w:rsidR="003A3F11" w:rsidRPr="00E42FB1">
        <w:rPr>
          <w:rFonts w:ascii="Helvetica" w:hAnsi="Helvetica" w:cs="Helvetica"/>
          <w:sz w:val="24"/>
          <w:szCs w:val="24"/>
        </w:rPr>
        <w:t xml:space="preserve">The degradation linear motifs </w:t>
      </w:r>
      <w:r w:rsidR="002D4D18" w:rsidRPr="00E42FB1">
        <w:rPr>
          <w:rFonts w:ascii="Helvetica" w:hAnsi="Helvetica" w:cs="Helvetica"/>
          <w:sz w:val="24"/>
          <w:szCs w:val="24"/>
        </w:rPr>
        <w:t xml:space="preserve">(degrons) </w:t>
      </w:r>
      <w:r w:rsidR="003A3F11" w:rsidRPr="00E42FB1">
        <w:rPr>
          <w:rFonts w:ascii="Helvetica" w:hAnsi="Helvetica" w:cs="Helvetica"/>
          <w:sz w:val="24"/>
          <w:szCs w:val="24"/>
        </w:rPr>
        <w:t>were downloaded from the ELM database</w:t>
      </w:r>
      <w:r w:rsidR="002D4D18" w:rsidRPr="00E42FB1">
        <w:rPr>
          <w:rFonts w:ascii="Helvetica" w:hAnsi="Helvetica" w:cs="Helvetica"/>
          <w:sz w:val="24"/>
          <w:szCs w:val="24"/>
        </w:rPr>
        <w:t xml:space="preserve"> </w:t>
      </w:r>
      <w:r w:rsidR="002D4D18" w:rsidRPr="00E42FB1">
        <w:rPr>
          <w:rFonts w:ascii="Helvetica" w:hAnsi="Helvetica" w:cs="Helvetica"/>
          <w:sz w:val="24"/>
          <w:szCs w:val="24"/>
        </w:rPr>
        <w:fldChar w:fldCharType="begin">
          <w:fldData xml:space="preserve">PEVuZE5vdGU+PENpdGU+PEF1dGhvcj5Hb3V3PC9BdXRob3I+PFllYXI+MjAxODwvWWVhcj48UmVj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PEVuZE5vdGU+PENpdGU+PEF1dGhvcj5Hb3V3PC9BdXRob3I+PFllYXI+MjAxODwvWWVhcj48UmVj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2D4D18" w:rsidRPr="00E42FB1">
        <w:rPr>
          <w:rFonts w:ascii="Helvetica" w:hAnsi="Helvetica" w:cs="Helvetica"/>
          <w:sz w:val="24"/>
          <w:szCs w:val="24"/>
        </w:rPr>
      </w:r>
      <w:r w:rsidR="002D4D18"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0" w:tooltip="Gouw, 2018 #68" w:history="1">
        <w:r w:rsidR="0055725C" w:rsidRPr="00E42FB1">
          <w:rPr>
            <w:rFonts w:ascii="Helvetica" w:hAnsi="Helvetica" w:cs="Helvetica"/>
            <w:noProof/>
            <w:sz w:val="24"/>
            <w:szCs w:val="24"/>
          </w:rPr>
          <w:t>20</w:t>
        </w:r>
      </w:hyperlink>
      <w:r w:rsidR="00E669E6" w:rsidRPr="00E42FB1">
        <w:rPr>
          <w:rFonts w:ascii="Helvetica" w:hAnsi="Helvetica" w:cs="Helvetica"/>
          <w:noProof/>
          <w:sz w:val="24"/>
          <w:szCs w:val="24"/>
        </w:rPr>
        <w:t>]</w:t>
      </w:r>
      <w:r w:rsidR="002D4D18" w:rsidRPr="00E42FB1">
        <w:rPr>
          <w:rFonts w:ascii="Helvetica" w:hAnsi="Helvetica" w:cs="Helvetica"/>
          <w:sz w:val="24"/>
          <w:szCs w:val="24"/>
        </w:rPr>
        <w:fldChar w:fldCharType="end"/>
      </w:r>
      <w:r w:rsidR="002D4D18" w:rsidRPr="00E42FB1">
        <w:rPr>
          <w:rFonts w:ascii="Helvetica" w:hAnsi="Helvetica" w:cs="Helvetica"/>
          <w:sz w:val="24"/>
          <w:szCs w:val="24"/>
        </w:rPr>
        <w:t>. T</w:t>
      </w:r>
      <w:r w:rsidR="003A3F11" w:rsidRPr="00E42FB1">
        <w:rPr>
          <w:rFonts w:ascii="Helvetica" w:hAnsi="Helvetica" w:cs="Helvetica"/>
          <w:sz w:val="24"/>
          <w:szCs w:val="24"/>
        </w:rPr>
        <w:t>he regular expression</w:t>
      </w:r>
      <w:r w:rsidR="002D4D18" w:rsidRPr="00E42FB1">
        <w:rPr>
          <w:rFonts w:ascii="Helvetica" w:hAnsi="Helvetica" w:cs="Helvetica"/>
          <w:sz w:val="24"/>
          <w:szCs w:val="24"/>
        </w:rPr>
        <w:t>s (REs) corresponding to the degrons were</w:t>
      </w:r>
      <w:r w:rsidR="003A3F11" w:rsidRPr="00E42FB1">
        <w:rPr>
          <w:rFonts w:ascii="Helvetica" w:hAnsi="Helvetica" w:cs="Helvetica"/>
          <w:sz w:val="24"/>
          <w:szCs w:val="24"/>
        </w:rPr>
        <w:t xml:space="preserve"> </w:t>
      </w:r>
      <w:r w:rsidR="003A3F11" w:rsidRPr="00E42FB1">
        <w:rPr>
          <w:rFonts w:ascii="Helvetica" w:hAnsi="Helvetica" w:cs="Helvetica"/>
          <w:sz w:val="24"/>
          <w:szCs w:val="24"/>
        </w:rPr>
        <w:lastRenderedPageBreak/>
        <w:t xml:space="preserve">searched </w:t>
      </w:r>
      <w:r w:rsidR="008C3B30" w:rsidRPr="00E42FB1">
        <w:rPr>
          <w:rFonts w:ascii="Helvetica" w:hAnsi="Helvetica" w:cs="Helvetica"/>
          <w:sz w:val="24"/>
          <w:szCs w:val="24"/>
        </w:rPr>
        <w:t xml:space="preserve">for </w:t>
      </w:r>
      <w:r w:rsidR="003A3F11" w:rsidRPr="00E42FB1">
        <w:rPr>
          <w:rFonts w:ascii="Helvetica" w:hAnsi="Helvetica" w:cs="Helvetica"/>
          <w:sz w:val="24"/>
          <w:szCs w:val="24"/>
        </w:rPr>
        <w:t xml:space="preserve">in the primary protein sequence with a custom </w:t>
      </w:r>
      <w:r w:rsidR="002D4D18" w:rsidRPr="00E42FB1">
        <w:rPr>
          <w:rFonts w:ascii="Helvetica" w:hAnsi="Helvetica" w:cs="Helvetica"/>
          <w:sz w:val="24"/>
          <w:szCs w:val="24"/>
        </w:rPr>
        <w:t>P</w:t>
      </w:r>
      <w:r w:rsidR="003A3F11" w:rsidRPr="00E42FB1">
        <w:rPr>
          <w:rFonts w:ascii="Helvetica" w:hAnsi="Helvetica" w:cs="Helvetica"/>
          <w:sz w:val="24"/>
          <w:szCs w:val="24"/>
        </w:rPr>
        <w:t>yt</w:t>
      </w:r>
      <w:r w:rsidR="002D4D18" w:rsidRPr="00E42FB1">
        <w:rPr>
          <w:rFonts w:ascii="Helvetica" w:hAnsi="Helvetica" w:cs="Helvetica"/>
          <w:sz w:val="24"/>
          <w:szCs w:val="24"/>
        </w:rPr>
        <w:t>h</w:t>
      </w:r>
      <w:r w:rsidR="003A3F11" w:rsidRPr="00E42FB1">
        <w:rPr>
          <w:rFonts w:ascii="Helvetica" w:hAnsi="Helvetica" w:cs="Helvetica"/>
          <w:sz w:val="24"/>
          <w:szCs w:val="24"/>
        </w:rPr>
        <w:t>on code.</w:t>
      </w:r>
      <w:r w:rsidR="002D4D18" w:rsidRPr="00E42FB1">
        <w:rPr>
          <w:rFonts w:ascii="Helvetica" w:hAnsi="Helvetica" w:cs="Helvetica"/>
          <w:sz w:val="24"/>
          <w:szCs w:val="24"/>
        </w:rPr>
        <w:t xml:space="preserve"> The half-li</w:t>
      </w:r>
      <w:r w:rsidR="008C3B30" w:rsidRPr="00E42FB1">
        <w:rPr>
          <w:rFonts w:ascii="Helvetica" w:hAnsi="Helvetica" w:cs="Helvetica"/>
          <w:sz w:val="24"/>
          <w:szCs w:val="24"/>
        </w:rPr>
        <w:t>fe</w:t>
      </w:r>
      <w:r w:rsidR="002D4D18" w:rsidRPr="00E42FB1">
        <w:rPr>
          <w:rFonts w:ascii="Helvetica" w:hAnsi="Helvetica" w:cs="Helvetica"/>
          <w:sz w:val="24"/>
          <w:szCs w:val="24"/>
        </w:rPr>
        <w:t xml:space="preserve"> values were binned into decile groups</w:t>
      </w:r>
      <w:r w:rsidR="0079254A" w:rsidRPr="00E42FB1">
        <w:rPr>
          <w:rFonts w:ascii="Helvetica" w:hAnsi="Helvetica" w:cs="Helvetica"/>
          <w:sz w:val="24"/>
          <w:szCs w:val="24"/>
        </w:rPr>
        <w:t>.</w:t>
      </w:r>
      <w:r w:rsidR="002D4D18" w:rsidRPr="00E42FB1">
        <w:rPr>
          <w:rFonts w:ascii="Helvetica" w:hAnsi="Helvetica" w:cs="Helvetica"/>
          <w:sz w:val="24"/>
          <w:szCs w:val="24"/>
        </w:rPr>
        <w:t xml:space="preserve"> </w:t>
      </w:r>
      <w:r w:rsidR="0079254A" w:rsidRPr="00E42FB1">
        <w:rPr>
          <w:rFonts w:ascii="Helvetica" w:hAnsi="Helvetica" w:cs="Helvetica"/>
          <w:sz w:val="24"/>
          <w:szCs w:val="24"/>
        </w:rPr>
        <w:t>T</w:t>
      </w:r>
      <w:r w:rsidR="002D4D18" w:rsidRPr="00E42FB1">
        <w:rPr>
          <w:rFonts w:ascii="Helvetica" w:hAnsi="Helvetica" w:cs="Helvetica"/>
          <w:sz w:val="24"/>
          <w:szCs w:val="24"/>
        </w:rPr>
        <w:t xml:space="preserve">he degron REs were searched </w:t>
      </w:r>
      <w:r w:rsidR="008C3B30" w:rsidRPr="00E42FB1">
        <w:rPr>
          <w:rFonts w:ascii="Helvetica" w:hAnsi="Helvetica" w:cs="Helvetica"/>
          <w:sz w:val="24"/>
          <w:szCs w:val="24"/>
        </w:rPr>
        <w:t xml:space="preserve">for </w:t>
      </w:r>
      <w:r w:rsidR="002D4D18" w:rsidRPr="00E42FB1">
        <w:rPr>
          <w:rFonts w:ascii="Helvetica" w:hAnsi="Helvetica" w:cs="Helvetica"/>
          <w:sz w:val="24"/>
          <w:szCs w:val="24"/>
        </w:rPr>
        <w:t>in the 1</w:t>
      </w:r>
      <w:r w:rsidR="008C3B30" w:rsidRPr="00E42FB1">
        <w:rPr>
          <w:rFonts w:ascii="Helvetica" w:hAnsi="Helvetica" w:cs="Helvetica"/>
          <w:sz w:val="24"/>
          <w:szCs w:val="24"/>
        </w:rPr>
        <w:t>st</w:t>
      </w:r>
      <w:r w:rsidR="002D4D18" w:rsidRPr="00E42FB1">
        <w:rPr>
          <w:rFonts w:ascii="Helvetica" w:hAnsi="Helvetica" w:cs="Helvetica"/>
          <w:sz w:val="24"/>
          <w:szCs w:val="24"/>
        </w:rPr>
        <w:t xml:space="preserve"> and 2</w:t>
      </w:r>
      <w:r w:rsidR="008C3B30" w:rsidRPr="00E42FB1">
        <w:rPr>
          <w:rFonts w:ascii="Helvetica" w:hAnsi="Helvetica" w:cs="Helvetica"/>
          <w:sz w:val="24"/>
          <w:szCs w:val="24"/>
        </w:rPr>
        <w:t>nd</w:t>
      </w:r>
      <w:r w:rsidR="002D4D18" w:rsidRPr="00E42FB1">
        <w:rPr>
          <w:rFonts w:ascii="Helvetica" w:hAnsi="Helvetica" w:cs="Helvetica"/>
          <w:sz w:val="24"/>
          <w:szCs w:val="24"/>
        </w:rPr>
        <w:t xml:space="preserve"> decile groups for </w:t>
      </w:r>
      <w:r w:rsidR="0079254A" w:rsidRPr="00E42FB1">
        <w:rPr>
          <w:rFonts w:ascii="Helvetica" w:hAnsi="Helvetica" w:cs="Helvetica"/>
          <w:sz w:val="24"/>
          <w:szCs w:val="24"/>
        </w:rPr>
        <w:t xml:space="preserve">proteins with </w:t>
      </w:r>
      <w:r w:rsidR="002D4D18" w:rsidRPr="00E42FB1">
        <w:rPr>
          <w:rFonts w:ascii="Helvetica" w:hAnsi="Helvetica" w:cs="Helvetica"/>
          <w:sz w:val="24"/>
          <w:szCs w:val="24"/>
        </w:rPr>
        <w:t>short half-lives and in the 9</w:t>
      </w:r>
      <w:r w:rsidR="008C3B30" w:rsidRPr="00E42FB1">
        <w:rPr>
          <w:rFonts w:ascii="Helvetica" w:hAnsi="Helvetica" w:cs="Helvetica"/>
          <w:sz w:val="24"/>
          <w:szCs w:val="24"/>
        </w:rPr>
        <w:t>th</w:t>
      </w:r>
      <w:r w:rsidR="002D4D18" w:rsidRPr="00E42FB1">
        <w:rPr>
          <w:rFonts w:ascii="Helvetica" w:hAnsi="Helvetica" w:cs="Helvetica"/>
          <w:sz w:val="24"/>
          <w:szCs w:val="24"/>
        </w:rPr>
        <w:t xml:space="preserve"> and 10</w:t>
      </w:r>
      <w:r w:rsidR="008C3B30" w:rsidRPr="00E42FB1">
        <w:rPr>
          <w:rFonts w:ascii="Helvetica" w:hAnsi="Helvetica" w:cs="Helvetica"/>
          <w:sz w:val="24"/>
          <w:szCs w:val="24"/>
        </w:rPr>
        <w:t>th</w:t>
      </w:r>
      <w:r w:rsidR="002D4D18" w:rsidRPr="00E42FB1">
        <w:rPr>
          <w:rFonts w:ascii="Helvetica" w:hAnsi="Helvetica" w:cs="Helvetica"/>
          <w:sz w:val="24"/>
          <w:szCs w:val="24"/>
        </w:rPr>
        <w:t xml:space="preserve"> decile groups for </w:t>
      </w:r>
      <w:r w:rsidR="0079254A" w:rsidRPr="00E42FB1">
        <w:rPr>
          <w:rFonts w:ascii="Helvetica" w:hAnsi="Helvetica" w:cs="Helvetica"/>
          <w:sz w:val="24"/>
          <w:szCs w:val="24"/>
        </w:rPr>
        <w:t xml:space="preserve">proteins with </w:t>
      </w:r>
      <w:r w:rsidR="002D4D18" w:rsidRPr="00E42FB1">
        <w:rPr>
          <w:rFonts w:ascii="Helvetica" w:hAnsi="Helvetica" w:cs="Helvetica"/>
          <w:sz w:val="24"/>
          <w:szCs w:val="24"/>
        </w:rPr>
        <w:t>long half-lives. For each degron, we reported the fraction of proteins with at least one RE match in each decile bin under analysis.</w:t>
      </w:r>
    </w:p>
    <w:p w14:paraId="55B539EC" w14:textId="223BF848" w:rsidR="00A26073" w:rsidRPr="00E42FB1" w:rsidRDefault="002F3E85" w:rsidP="00C264C6">
      <w:pPr>
        <w:jc w:val="both"/>
        <w:rPr>
          <w:rFonts w:ascii="Helvetica" w:hAnsi="Helvetica" w:cs="Helvetica"/>
          <w:sz w:val="24"/>
          <w:szCs w:val="24"/>
        </w:rPr>
      </w:pPr>
      <w:r w:rsidRPr="00E42FB1">
        <w:rPr>
          <w:rFonts w:ascii="Helvetica" w:hAnsi="Helvetica" w:cs="Helvetica"/>
          <w:sz w:val="24"/>
          <w:szCs w:val="24"/>
        </w:rPr>
        <w:t>T</w:t>
      </w:r>
      <w:r w:rsidR="008E7087" w:rsidRPr="00E42FB1">
        <w:rPr>
          <w:rFonts w:ascii="Helvetica" w:hAnsi="Helvetica" w:cs="Helvetica"/>
          <w:sz w:val="24"/>
          <w:szCs w:val="24"/>
        </w:rPr>
        <w:t xml:space="preserve">he </w:t>
      </w:r>
      <w:r w:rsidR="00CA3618" w:rsidRPr="00E42FB1">
        <w:rPr>
          <w:rFonts w:ascii="Helvetica" w:hAnsi="Helvetica" w:cs="Helvetica"/>
          <w:sz w:val="24"/>
          <w:szCs w:val="24"/>
        </w:rPr>
        <w:t>Gene Ontology (</w:t>
      </w:r>
      <w:r w:rsidR="005F7E8B" w:rsidRPr="00E42FB1">
        <w:rPr>
          <w:rFonts w:ascii="Helvetica" w:hAnsi="Helvetica" w:cs="Helvetica"/>
          <w:sz w:val="24"/>
          <w:szCs w:val="24"/>
        </w:rPr>
        <w:t>GO</w:t>
      </w:r>
      <w:r w:rsidR="00CA3618" w:rsidRPr="00E42FB1">
        <w:rPr>
          <w:rFonts w:ascii="Helvetica" w:hAnsi="Helvetica" w:cs="Helvetica"/>
          <w:sz w:val="24"/>
          <w:szCs w:val="24"/>
        </w:rPr>
        <w:t>)</w:t>
      </w:r>
      <w:r w:rsidR="005F7E8B" w:rsidRPr="00E42FB1">
        <w:rPr>
          <w:rFonts w:ascii="Helvetica" w:hAnsi="Helvetica" w:cs="Helvetica"/>
          <w:sz w:val="24"/>
          <w:szCs w:val="24"/>
        </w:rPr>
        <w:t xml:space="preserve"> term enrichment </w:t>
      </w:r>
      <w:r w:rsidRPr="00E42FB1">
        <w:rPr>
          <w:rFonts w:ascii="Helvetica" w:hAnsi="Helvetica" w:cs="Helvetica"/>
          <w:sz w:val="24"/>
          <w:szCs w:val="24"/>
        </w:rPr>
        <w:t>analysis was</w:t>
      </w:r>
      <w:r w:rsidR="005F7E8B" w:rsidRPr="00E42FB1">
        <w:rPr>
          <w:rFonts w:ascii="Helvetica" w:hAnsi="Helvetica" w:cs="Helvetica"/>
          <w:noProof/>
          <w:sz w:val="24"/>
          <w:szCs w:val="24"/>
        </w:rPr>
        <w:t xml:space="preserve"> computed</w:t>
      </w:r>
      <w:r w:rsidR="00883977" w:rsidRPr="00E42FB1">
        <w:rPr>
          <w:rFonts w:ascii="Helvetica" w:hAnsi="Helvetica" w:cs="Helvetica"/>
          <w:sz w:val="24"/>
          <w:szCs w:val="24"/>
        </w:rPr>
        <w:t xml:space="preserve"> </w:t>
      </w:r>
      <w:r w:rsidR="00FF0228" w:rsidRPr="00E42FB1">
        <w:rPr>
          <w:rFonts w:ascii="Helvetica" w:hAnsi="Helvetica" w:cs="Helvetica"/>
          <w:sz w:val="24"/>
          <w:szCs w:val="24"/>
        </w:rPr>
        <w:t xml:space="preserve">with the GOATOOLS python package </w:t>
      </w:r>
      <w:r w:rsidR="00FF0228" w:rsidRPr="00E42FB1">
        <w:rPr>
          <w:rFonts w:ascii="Helvetica" w:hAnsi="Helvetica" w:cs="Helvetica"/>
          <w:sz w:val="24"/>
          <w:szCs w:val="24"/>
        </w:rPr>
        <w:fldChar w:fldCharType="begin">
          <w:fldData xml:space="preserve">PEVuZE5vdGU+PENpdGU+PEF1dGhvcj5LbG9wZmVuc3RlaW48L0F1dGhvcj48WWVhcj4yMDE4PC9Z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==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PEVuZE5vdGU+PENpdGU+PEF1dGhvcj5LbG9wZmVuc3RlaW48L0F1dGhvcj48WWVhcj4yMDE4PC9Z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==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FF0228" w:rsidRPr="00E42FB1">
        <w:rPr>
          <w:rFonts w:ascii="Helvetica" w:hAnsi="Helvetica" w:cs="Helvetica"/>
          <w:sz w:val="24"/>
          <w:szCs w:val="24"/>
        </w:rPr>
      </w:r>
      <w:r w:rsidR="00FF0228"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1" w:tooltip="Klopfenstein, 2018 #11" w:history="1">
        <w:r w:rsidR="0055725C" w:rsidRPr="00E42FB1">
          <w:rPr>
            <w:rFonts w:ascii="Helvetica" w:hAnsi="Helvetica" w:cs="Helvetica"/>
            <w:noProof/>
            <w:sz w:val="24"/>
            <w:szCs w:val="24"/>
          </w:rPr>
          <w:t>21</w:t>
        </w:r>
      </w:hyperlink>
      <w:r w:rsidR="00E669E6" w:rsidRPr="00E42FB1">
        <w:rPr>
          <w:rFonts w:ascii="Helvetica" w:hAnsi="Helvetica" w:cs="Helvetica"/>
          <w:noProof/>
          <w:sz w:val="24"/>
          <w:szCs w:val="24"/>
        </w:rPr>
        <w:t>]</w:t>
      </w:r>
      <w:r w:rsidR="00FF0228" w:rsidRPr="00E42FB1">
        <w:rPr>
          <w:rFonts w:ascii="Helvetica" w:hAnsi="Helvetica" w:cs="Helvetica"/>
          <w:sz w:val="24"/>
          <w:szCs w:val="24"/>
        </w:rPr>
        <w:fldChar w:fldCharType="end"/>
      </w:r>
      <w:r w:rsidR="00FF0228" w:rsidRPr="00E42FB1">
        <w:rPr>
          <w:rFonts w:ascii="Helvetica" w:hAnsi="Helvetica" w:cs="Helvetica"/>
          <w:sz w:val="24"/>
          <w:szCs w:val="24"/>
        </w:rPr>
        <w:t xml:space="preserve"> and the protein to </w:t>
      </w:r>
      <w:r w:rsidR="00CA3618" w:rsidRPr="00E42FB1">
        <w:rPr>
          <w:rFonts w:ascii="Helvetica" w:hAnsi="Helvetica" w:cs="Helvetica"/>
          <w:sz w:val="24"/>
          <w:szCs w:val="24"/>
        </w:rPr>
        <w:t xml:space="preserve">GO </w:t>
      </w:r>
      <w:r w:rsidR="00FF0228" w:rsidRPr="00E42FB1">
        <w:rPr>
          <w:rFonts w:ascii="Helvetica" w:hAnsi="Helvetica" w:cs="Helvetica"/>
          <w:sz w:val="24"/>
          <w:szCs w:val="24"/>
        </w:rPr>
        <w:t>term annotation was downloaded from Tri</w:t>
      </w:r>
      <w:r w:rsidR="00F76CE5" w:rsidRPr="00E42FB1">
        <w:rPr>
          <w:rFonts w:ascii="Helvetica" w:hAnsi="Helvetica" w:cs="Helvetica"/>
          <w:sz w:val="24"/>
          <w:szCs w:val="24"/>
        </w:rPr>
        <w:t>T</w:t>
      </w:r>
      <w:r w:rsidR="00FF0228" w:rsidRPr="00E42FB1">
        <w:rPr>
          <w:rFonts w:ascii="Helvetica" w:hAnsi="Helvetica" w:cs="Helvetica"/>
          <w:sz w:val="24"/>
          <w:szCs w:val="24"/>
        </w:rPr>
        <w:t xml:space="preserve">rypDB </w:t>
      </w:r>
      <w:r w:rsidR="00FF0228" w:rsidRPr="00E42FB1">
        <w:rPr>
          <w:rFonts w:ascii="Helvetica" w:hAnsi="Helvetica" w:cs="Helvetica"/>
          <w:sz w:val="24"/>
          <w:szCs w:val="24"/>
        </w:rPr>
        <w:fldChar w:fldCharType="begin">
          <w:fldData xml:space="preserve">PEVuZE5vdGU+PENpdGU+PEF1dGhvcj5Bc2xldHQ8L0F1dGhvcj48WWVhcj4yMDEwPC9ZZWFyPjxS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Z2VzPkQ0NTctNjI8L3BhZ2VzPjx2b2x1bWU+Mzg8L3ZvbHVtZT48bnVtYmVyPkRhdGFiYXNlIGlz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</w:fldData>
        </w:fldChar>
      </w:r>
      <w:r w:rsidR="00224E9F" w:rsidRPr="00E42FB1">
        <w:rPr>
          <w:rFonts w:ascii="Helvetica" w:hAnsi="Helvetica" w:cs="Helvetica"/>
          <w:sz w:val="24"/>
          <w:szCs w:val="24"/>
        </w:rPr>
        <w:instrText xml:space="preserve"> ADDIN EN.CITE </w:instrText>
      </w:r>
      <w:r w:rsidR="00224E9F" w:rsidRPr="00E42FB1">
        <w:rPr>
          <w:rFonts w:ascii="Helvetica" w:hAnsi="Helvetica" w:cs="Helvetica"/>
          <w:sz w:val="24"/>
          <w:szCs w:val="24"/>
        </w:rPr>
        <w:fldChar w:fldCharType="begin">
          <w:fldData xml:space="preserve">PEVuZE5vdGU+PENpdGU+PEF1dGhvcj5Bc2xldHQ8L0F1dGhvcj48WWVhcj4yMDEwPC9ZZWFyPjxS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Z2VzPkQ0NTctNjI8L3BhZ2VzPjx2b2x1bWU+Mzg8L3ZvbHVtZT48bnVtYmVyPkRhdGFiYXNlIGlz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</w:fldData>
        </w:fldChar>
      </w:r>
      <w:r w:rsidR="00224E9F" w:rsidRPr="00E42FB1">
        <w:rPr>
          <w:rFonts w:ascii="Helvetica" w:hAnsi="Helvetica" w:cs="Helvetica"/>
          <w:sz w:val="24"/>
          <w:szCs w:val="24"/>
        </w:rPr>
        <w:instrText xml:space="preserve"> ADDIN EN.CITE.DATA </w:instrText>
      </w:r>
      <w:r w:rsidR="00224E9F" w:rsidRPr="00E42FB1">
        <w:rPr>
          <w:rFonts w:ascii="Helvetica" w:hAnsi="Helvetica" w:cs="Helvetica"/>
          <w:sz w:val="24"/>
          <w:szCs w:val="24"/>
        </w:rPr>
      </w:r>
      <w:r w:rsidR="00224E9F" w:rsidRPr="00E42FB1">
        <w:rPr>
          <w:rFonts w:ascii="Helvetica" w:hAnsi="Helvetica" w:cs="Helvetica"/>
          <w:sz w:val="24"/>
          <w:szCs w:val="24"/>
        </w:rPr>
        <w:fldChar w:fldCharType="end"/>
      </w:r>
      <w:r w:rsidR="00FF0228" w:rsidRPr="00E42FB1">
        <w:rPr>
          <w:rFonts w:ascii="Helvetica" w:hAnsi="Helvetica" w:cs="Helvetica"/>
          <w:sz w:val="24"/>
          <w:szCs w:val="24"/>
        </w:rPr>
      </w:r>
      <w:r w:rsidR="00FF0228" w:rsidRPr="00E42FB1">
        <w:rPr>
          <w:rFonts w:ascii="Helvetica" w:hAnsi="Helvetica" w:cs="Helvetica"/>
          <w:sz w:val="24"/>
          <w:szCs w:val="24"/>
        </w:rPr>
        <w:fldChar w:fldCharType="separate"/>
      </w:r>
      <w:r w:rsidR="00224E9F" w:rsidRPr="00E42FB1">
        <w:rPr>
          <w:rFonts w:ascii="Helvetica" w:hAnsi="Helvetica" w:cs="Helvetica"/>
          <w:noProof/>
          <w:sz w:val="24"/>
          <w:szCs w:val="24"/>
        </w:rPr>
        <w:t>[</w:t>
      </w:r>
      <w:hyperlink w:anchor="_ENREF_14" w:tooltip="Aslett, 2010 #9" w:history="1">
        <w:r w:rsidR="0055725C" w:rsidRPr="00E42FB1">
          <w:rPr>
            <w:rFonts w:ascii="Helvetica" w:hAnsi="Helvetica" w:cs="Helvetica"/>
            <w:noProof/>
            <w:sz w:val="24"/>
            <w:szCs w:val="24"/>
          </w:rPr>
          <w:t>14</w:t>
        </w:r>
      </w:hyperlink>
      <w:r w:rsidR="00224E9F" w:rsidRPr="00E42FB1">
        <w:rPr>
          <w:rFonts w:ascii="Helvetica" w:hAnsi="Helvetica" w:cs="Helvetica"/>
          <w:noProof/>
          <w:sz w:val="24"/>
          <w:szCs w:val="24"/>
        </w:rPr>
        <w:t>]</w:t>
      </w:r>
      <w:r w:rsidR="00FF0228" w:rsidRPr="00E42FB1">
        <w:rPr>
          <w:rFonts w:ascii="Helvetica" w:hAnsi="Helvetica" w:cs="Helvetica"/>
          <w:sz w:val="24"/>
          <w:szCs w:val="24"/>
        </w:rPr>
        <w:fldChar w:fldCharType="end"/>
      </w:r>
      <w:r w:rsidR="008E7087" w:rsidRPr="00E42FB1">
        <w:rPr>
          <w:rFonts w:ascii="Helvetica" w:hAnsi="Helvetica" w:cs="Helvetica"/>
          <w:sz w:val="24"/>
          <w:szCs w:val="24"/>
        </w:rPr>
        <w:t xml:space="preserve">. </w:t>
      </w:r>
      <w:r w:rsidR="0076798B" w:rsidRPr="00E42FB1">
        <w:rPr>
          <w:rFonts w:ascii="Helvetica" w:hAnsi="Helvetica" w:cs="Helvetica"/>
          <w:sz w:val="24"/>
          <w:szCs w:val="24"/>
        </w:rPr>
        <w:t>Only GO term</w:t>
      </w:r>
      <w:r w:rsidR="00811CC1" w:rsidRPr="00E42FB1">
        <w:rPr>
          <w:rFonts w:ascii="Helvetica" w:hAnsi="Helvetica" w:cs="Helvetica"/>
          <w:sz w:val="24"/>
          <w:szCs w:val="24"/>
        </w:rPr>
        <w:t>s with a p-value less than 0.0</w:t>
      </w:r>
      <w:r w:rsidR="00F76CE5" w:rsidRPr="00E42FB1">
        <w:rPr>
          <w:rFonts w:ascii="Helvetica" w:hAnsi="Helvetica" w:cs="Helvetica"/>
          <w:sz w:val="24"/>
          <w:szCs w:val="24"/>
        </w:rPr>
        <w:t>1</w:t>
      </w:r>
      <w:r w:rsidR="00811CC1" w:rsidRPr="00E42FB1">
        <w:rPr>
          <w:rFonts w:ascii="Helvetica" w:hAnsi="Helvetica" w:cs="Helvetica"/>
          <w:sz w:val="24"/>
          <w:szCs w:val="24"/>
        </w:rPr>
        <w:t xml:space="preserve"> </w:t>
      </w:r>
      <w:r w:rsidR="00CB2032" w:rsidRPr="00E42FB1">
        <w:rPr>
          <w:rFonts w:ascii="Helvetica" w:hAnsi="Helvetica" w:cs="Helvetica"/>
          <w:sz w:val="24"/>
          <w:szCs w:val="24"/>
        </w:rPr>
        <w:t xml:space="preserve">and </w:t>
      </w:r>
      <w:r w:rsidR="00E67E01" w:rsidRPr="00E42FB1">
        <w:rPr>
          <w:rFonts w:ascii="Helvetica" w:hAnsi="Helvetica" w:cs="Helvetica"/>
          <w:sz w:val="24"/>
          <w:szCs w:val="24"/>
        </w:rPr>
        <w:t>a minimum of 10 proteins annot</w:t>
      </w:r>
      <w:r w:rsidR="00FB0D6B" w:rsidRPr="00E42FB1">
        <w:rPr>
          <w:rFonts w:ascii="Helvetica" w:hAnsi="Helvetica" w:cs="Helvetica"/>
          <w:sz w:val="24"/>
          <w:szCs w:val="24"/>
        </w:rPr>
        <w:t>a</w:t>
      </w:r>
      <w:r w:rsidR="00E67E01" w:rsidRPr="00E42FB1">
        <w:rPr>
          <w:rFonts w:ascii="Helvetica" w:hAnsi="Helvetica" w:cs="Helvetica"/>
          <w:sz w:val="24"/>
          <w:szCs w:val="24"/>
        </w:rPr>
        <w:t xml:space="preserve">ted </w:t>
      </w:r>
      <w:r w:rsidR="00FF0228" w:rsidRPr="00E42FB1">
        <w:rPr>
          <w:rFonts w:ascii="Helvetica" w:hAnsi="Helvetica" w:cs="Helvetica"/>
          <w:sz w:val="24"/>
          <w:szCs w:val="24"/>
        </w:rPr>
        <w:t xml:space="preserve">were reported. </w:t>
      </w:r>
      <w:r w:rsidR="00A26073" w:rsidRPr="00E42FB1">
        <w:rPr>
          <w:rFonts w:ascii="Helvetica" w:hAnsi="Helvetica" w:cs="Helvetica"/>
          <w:sz w:val="24"/>
          <w:szCs w:val="24"/>
        </w:rPr>
        <w:t xml:space="preserve">The localization information of the TrypTag project </w:t>
      </w:r>
      <w:r w:rsidR="00A26073"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&lt;EndNote&gt;&lt;Cite&gt;&lt;Author&gt;Dean&lt;/Author&gt;&lt;Year&gt;2017&lt;/Year&gt;&lt;RecNum&gt;36&lt;/RecNum&gt;&lt;DisplayText&gt;[22]&lt;/DisplayText&gt;&lt;record&gt;&lt;rec-number&gt;36&lt;/rec-number&gt;&lt;foreign-keys&gt;&lt;key app="EN" db-id="05wwz959cd959we0fr4x2pz55zadsesttrre" timestamp="1550075404"&gt;36&lt;/key&gt;&lt;/foreign-keys&gt;&lt;ref-type name="Journal Article"&gt;17&lt;/ref-type&gt;&lt;contributors&gt;&lt;authors&gt;&lt;author&gt;Dean, S.&lt;/author&gt;&lt;author&gt;Sunter, J. D.&lt;/author&gt;&lt;author&gt;Wheeler, R. J.&lt;/author&gt;&lt;/authors&gt;&lt;/contributors&gt;&lt;auth-address&gt;Sir William Dunn School of Pathology, University of Oxford, Oxford, UK. Electronic address: samuel.dean@path.ox.ac.uk.&amp;#xD;Sir William Dunn School of Pathology, University of Oxford, Oxford, UK. Electronic address: jack.sunter@path.ox.ac.uk.&amp;#xD;Sir William Dunn School of Pathology, University of Oxford, Oxford, UK. Electronic address: richard.wheeler@path.ox.ac.uk.&lt;/auth-address&gt;&lt;titles&gt;&lt;title&gt;TrypTag.org: A Trypanosome Genome-wide Protein Localisation Resource&lt;/title&gt;&lt;secondary-title&gt;Trends Parasitol&lt;/secondary-title&gt;&lt;/titles&gt;&lt;periodical&gt;&lt;full-title&gt;Trends Parasitol&lt;/full-title&gt;&lt;/periodical&gt;&lt;pages&gt;80-82&lt;/pages&gt;&lt;volume&gt;33&lt;/volume&gt;&lt;number&gt;2&lt;/number&gt;&lt;edition&gt;2016/11/20&lt;/edition&gt;&lt;keywords&gt;&lt;keyword&gt;*Databases, Genetic&lt;/keyword&gt;&lt;keyword&gt;*Genome, Protozoan&lt;/keyword&gt;&lt;keyword&gt;*Internet&lt;/keyword&gt;&lt;keyword&gt;Protozoan Proteins/*genetics&lt;/keyword&gt;&lt;keyword&gt;Trypanosoma brucei brucei/*genetics&lt;/keyword&gt;&lt;/keywords&gt;&lt;dates&gt;&lt;year&gt;2017&lt;/year&gt;&lt;pub-dates&gt;&lt;date&gt;Feb&lt;/date&gt;&lt;/pub-dates&gt;&lt;/dates&gt;&lt;isbn&gt;1471-5007 (Electronic)&amp;#xD;1471-4922 (Linking)&lt;/isbn&gt;&lt;accession-num&gt;27863903&lt;/accession-num&gt;&lt;urls&gt;&lt;related-urls&gt;&lt;url&gt;https://www.ncbi.nlm.nih.gov/pubmed/27863903&lt;/url&gt;&lt;/related-urls&gt;&lt;/urls&gt;&lt;custom2&gt;PMC5270239&lt;/custom2&gt;&lt;electronic-resource-num&gt;10.1016/j.pt.2016.10.009&lt;/electronic-resource-num&gt;&lt;/record&gt;&lt;/Cite&gt;&lt;/EndNote&gt;</w:instrText>
      </w:r>
      <w:r w:rsidR="00A26073"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2" w:tooltip="Dean, 2017 #36" w:history="1">
        <w:r w:rsidR="0055725C" w:rsidRPr="00E42FB1">
          <w:rPr>
            <w:rFonts w:ascii="Helvetica" w:hAnsi="Helvetica" w:cs="Helvetica"/>
            <w:noProof/>
            <w:sz w:val="24"/>
            <w:szCs w:val="24"/>
          </w:rPr>
          <w:t>22</w:t>
        </w:r>
      </w:hyperlink>
      <w:r w:rsidR="00E669E6" w:rsidRPr="00E42FB1">
        <w:rPr>
          <w:rFonts w:ascii="Helvetica" w:hAnsi="Helvetica" w:cs="Helvetica"/>
          <w:noProof/>
          <w:sz w:val="24"/>
          <w:szCs w:val="24"/>
        </w:rPr>
        <w:t>]</w:t>
      </w:r>
      <w:r w:rsidR="00A26073" w:rsidRPr="00E42FB1">
        <w:rPr>
          <w:rFonts w:ascii="Helvetica" w:hAnsi="Helvetica" w:cs="Helvetica"/>
          <w:sz w:val="24"/>
          <w:szCs w:val="24"/>
        </w:rPr>
        <w:fldChar w:fldCharType="end"/>
      </w:r>
      <w:r w:rsidR="00A26073" w:rsidRPr="00E42FB1">
        <w:rPr>
          <w:rFonts w:ascii="Helvetica" w:hAnsi="Helvetica" w:cs="Helvetica"/>
          <w:sz w:val="24"/>
          <w:szCs w:val="24"/>
        </w:rPr>
        <w:t xml:space="preserve"> was </w:t>
      </w:r>
      <w:r w:rsidR="0008232C" w:rsidRPr="00E42FB1">
        <w:rPr>
          <w:rFonts w:ascii="Helvetica" w:hAnsi="Helvetica" w:cs="Helvetica"/>
          <w:sz w:val="24"/>
          <w:szCs w:val="24"/>
        </w:rPr>
        <w:t>retrieved</w:t>
      </w:r>
      <w:r w:rsidR="00A26073" w:rsidRPr="00E42FB1">
        <w:rPr>
          <w:rFonts w:ascii="Helvetica" w:hAnsi="Helvetica" w:cs="Helvetica"/>
          <w:sz w:val="24"/>
          <w:szCs w:val="24"/>
        </w:rPr>
        <w:t xml:space="preserve"> from the TriTrypDB web site using the download function </w:t>
      </w:r>
      <w:r w:rsidR="0008232C" w:rsidRPr="00E42FB1">
        <w:rPr>
          <w:rFonts w:ascii="Helvetica" w:hAnsi="Helvetica" w:cs="Helvetica"/>
          <w:sz w:val="24"/>
          <w:szCs w:val="24"/>
        </w:rPr>
        <w:t xml:space="preserve">of a pre-configured table and selecting Cellular Localization and Protein targeting and localization. The downloaded text file was parsed with a python script to extract the localization annotation from the </w:t>
      </w:r>
      <w:r w:rsidR="00FB0D6B" w:rsidRPr="00E42FB1">
        <w:rPr>
          <w:rFonts w:ascii="Helvetica" w:hAnsi="Helvetica" w:cs="Helvetica"/>
          <w:sz w:val="24"/>
          <w:szCs w:val="24"/>
        </w:rPr>
        <w:t>HTML</w:t>
      </w:r>
      <w:r w:rsidR="0008232C" w:rsidRPr="00E42FB1">
        <w:rPr>
          <w:rFonts w:ascii="Helvetica" w:hAnsi="Helvetica" w:cs="Helvetica"/>
          <w:sz w:val="24"/>
          <w:szCs w:val="24"/>
        </w:rPr>
        <w:t xml:space="preserve"> lines.</w:t>
      </w:r>
      <w:r w:rsidR="00F52D7A" w:rsidRPr="00E42FB1">
        <w:rPr>
          <w:rFonts w:ascii="Helvetica" w:hAnsi="Helvetica" w:cs="Helvetica"/>
          <w:sz w:val="24"/>
          <w:szCs w:val="24"/>
        </w:rPr>
        <w:t xml:space="preserve"> For </w:t>
      </w:r>
      <w:r w:rsidR="007C244A" w:rsidRPr="00E42FB1">
        <w:rPr>
          <w:rFonts w:ascii="Helvetica" w:hAnsi="Helvetica" w:cs="Helvetica"/>
          <w:sz w:val="24"/>
          <w:szCs w:val="24"/>
        </w:rPr>
        <w:t xml:space="preserve">data </w:t>
      </w:r>
      <w:r w:rsidR="00F52D7A" w:rsidRPr="00E42FB1">
        <w:rPr>
          <w:rFonts w:ascii="Helvetica" w:hAnsi="Helvetica" w:cs="Helvetica"/>
          <w:sz w:val="24"/>
          <w:szCs w:val="24"/>
        </w:rPr>
        <w:t>visualization</w:t>
      </w:r>
      <w:r w:rsidR="007C244A" w:rsidRPr="00E42FB1">
        <w:rPr>
          <w:rFonts w:ascii="Helvetica" w:hAnsi="Helvetica" w:cs="Helvetica"/>
          <w:sz w:val="24"/>
          <w:szCs w:val="24"/>
        </w:rPr>
        <w:t>,</w:t>
      </w:r>
      <w:r w:rsidR="00F52D7A" w:rsidRPr="00E42FB1">
        <w:rPr>
          <w:rFonts w:ascii="Helvetica" w:hAnsi="Helvetica" w:cs="Helvetica"/>
          <w:sz w:val="24"/>
          <w:szCs w:val="24"/>
        </w:rPr>
        <w:t xml:space="preserve"> only cellular compartments with more than 30 proteins annotated</w:t>
      </w:r>
      <w:r w:rsidR="007C244A" w:rsidRPr="00E42FB1">
        <w:rPr>
          <w:rFonts w:ascii="Helvetica" w:hAnsi="Helvetica" w:cs="Helvetica"/>
          <w:sz w:val="24"/>
          <w:szCs w:val="24"/>
        </w:rPr>
        <w:t xml:space="preserve"> were used</w:t>
      </w:r>
      <w:r w:rsidR="00F52D7A" w:rsidRPr="00E42FB1">
        <w:rPr>
          <w:rFonts w:ascii="Helvetica" w:hAnsi="Helvetica" w:cs="Helvetica"/>
          <w:sz w:val="24"/>
          <w:szCs w:val="24"/>
        </w:rPr>
        <w:t xml:space="preserve">. </w:t>
      </w:r>
      <w:r w:rsidR="00523FE6" w:rsidRPr="00E42FB1">
        <w:rPr>
          <w:rFonts w:ascii="Helvetica" w:hAnsi="Helvetica" w:cs="Helvetica"/>
          <w:sz w:val="24"/>
          <w:szCs w:val="24"/>
        </w:rPr>
        <w:t>C</w:t>
      </w:r>
      <w:r w:rsidR="00A7106D" w:rsidRPr="00E42FB1">
        <w:rPr>
          <w:rFonts w:ascii="Helvetica" w:hAnsi="Helvetica" w:cs="Helvetica"/>
          <w:sz w:val="24"/>
          <w:szCs w:val="24"/>
        </w:rPr>
        <w:t>ell cycle regulated protein</w:t>
      </w:r>
      <w:r w:rsidR="00523FE6" w:rsidRPr="00E42FB1">
        <w:rPr>
          <w:rFonts w:ascii="Helvetica" w:hAnsi="Helvetica" w:cs="Helvetica"/>
          <w:sz w:val="24"/>
          <w:szCs w:val="24"/>
        </w:rPr>
        <w:t>s</w:t>
      </w:r>
      <w:r w:rsidR="00A7106D" w:rsidRPr="00E42FB1">
        <w:rPr>
          <w:rFonts w:ascii="Helvetica" w:hAnsi="Helvetica" w:cs="Helvetica"/>
          <w:sz w:val="24"/>
          <w:szCs w:val="24"/>
        </w:rPr>
        <w:t xml:space="preserve"> were </w:t>
      </w:r>
      <w:r w:rsidR="00A26073" w:rsidRPr="00E42FB1">
        <w:rPr>
          <w:rFonts w:ascii="Helvetica" w:hAnsi="Helvetica" w:cs="Helvetica"/>
          <w:sz w:val="24"/>
          <w:szCs w:val="24"/>
        </w:rPr>
        <w:t>retrieved</w:t>
      </w:r>
      <w:r w:rsidR="00A7106D" w:rsidRPr="00E42FB1">
        <w:rPr>
          <w:rFonts w:ascii="Helvetica" w:hAnsi="Helvetica" w:cs="Helvetica"/>
          <w:sz w:val="24"/>
          <w:szCs w:val="24"/>
        </w:rPr>
        <w:t xml:space="preserve"> </w:t>
      </w:r>
      <w:r w:rsidR="00821801" w:rsidRPr="00E42FB1">
        <w:rPr>
          <w:rFonts w:ascii="Helvetica" w:hAnsi="Helvetica" w:cs="Helvetica"/>
          <w:sz w:val="24"/>
          <w:szCs w:val="24"/>
        </w:rPr>
        <w:t>from</w:t>
      </w:r>
      <w:r w:rsidR="00A7106D" w:rsidRPr="00E42FB1">
        <w:rPr>
          <w:rFonts w:ascii="Helvetica" w:hAnsi="Helvetica" w:cs="Helvetica"/>
          <w:sz w:val="24"/>
          <w:szCs w:val="24"/>
        </w:rPr>
        <w:t xml:space="preserve"> Crozier </w:t>
      </w:r>
      <w:r w:rsidR="00A7106D" w:rsidRPr="00E42FB1">
        <w:rPr>
          <w:rFonts w:ascii="Helvetica" w:hAnsi="Helvetica" w:cs="Helvetica"/>
          <w:i/>
          <w:sz w:val="24"/>
          <w:szCs w:val="24"/>
        </w:rPr>
        <w:t>et al</w:t>
      </w:r>
      <w:r w:rsidR="00821801" w:rsidRPr="00E42FB1">
        <w:rPr>
          <w:rFonts w:ascii="Helvetica" w:hAnsi="Helvetica" w:cs="Helvetica"/>
          <w:i/>
          <w:sz w:val="24"/>
          <w:szCs w:val="24"/>
        </w:rPr>
        <w:t>.</w:t>
      </w:r>
      <w:r w:rsidR="00A7106D" w:rsidRPr="00E42FB1">
        <w:rPr>
          <w:rFonts w:ascii="Helvetica" w:hAnsi="Helvetica" w:cs="Helvetica"/>
          <w:sz w:val="24"/>
          <w:szCs w:val="24"/>
        </w:rPr>
        <w:t xml:space="preserve"> </w:t>
      </w:r>
      <w:r w:rsidR="0077458B"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77458B" w:rsidRPr="00E42FB1">
        <w:rPr>
          <w:rFonts w:ascii="Helvetica" w:hAnsi="Helvetica" w:cs="Helvetica"/>
          <w:sz w:val="24"/>
          <w:szCs w:val="24"/>
        </w:rPr>
      </w:r>
      <w:r w:rsidR="0077458B"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3" w:tooltip="Crozier, 2018 #31" w:history="1">
        <w:r w:rsidR="0055725C" w:rsidRPr="00E42FB1">
          <w:rPr>
            <w:rFonts w:ascii="Helvetica" w:hAnsi="Helvetica" w:cs="Helvetica"/>
            <w:noProof/>
            <w:sz w:val="24"/>
            <w:szCs w:val="24"/>
          </w:rPr>
          <w:t>23</w:t>
        </w:r>
      </w:hyperlink>
      <w:r w:rsidR="00E669E6" w:rsidRPr="00E42FB1">
        <w:rPr>
          <w:rFonts w:ascii="Helvetica" w:hAnsi="Helvetica" w:cs="Helvetica"/>
          <w:noProof/>
          <w:sz w:val="24"/>
          <w:szCs w:val="24"/>
        </w:rPr>
        <w:t>]</w:t>
      </w:r>
      <w:r w:rsidR="0077458B" w:rsidRPr="00E42FB1">
        <w:rPr>
          <w:rFonts w:ascii="Helvetica" w:hAnsi="Helvetica" w:cs="Helvetica"/>
          <w:sz w:val="24"/>
          <w:szCs w:val="24"/>
        </w:rPr>
        <w:fldChar w:fldCharType="end"/>
      </w:r>
      <w:r w:rsidR="00A7106D" w:rsidRPr="00E42FB1">
        <w:rPr>
          <w:rFonts w:ascii="Helvetica" w:hAnsi="Helvetica" w:cs="Helvetica"/>
          <w:sz w:val="24"/>
          <w:szCs w:val="24"/>
        </w:rPr>
        <w:t>.</w:t>
      </w:r>
      <w:r w:rsidR="000944F4" w:rsidRPr="00E42FB1">
        <w:rPr>
          <w:rFonts w:ascii="Helvetica" w:hAnsi="Helvetica" w:cs="Helvetica"/>
          <w:sz w:val="24"/>
          <w:szCs w:val="24"/>
        </w:rPr>
        <w:t xml:space="preserve"> </w:t>
      </w:r>
      <w:r w:rsidR="00BF2A11" w:rsidRPr="00E42FB1">
        <w:rPr>
          <w:rFonts w:ascii="Helvetica" w:hAnsi="Helvetica" w:cs="Helvetica"/>
          <w:sz w:val="24"/>
          <w:szCs w:val="24"/>
        </w:rPr>
        <w:t>Only</w:t>
      </w:r>
      <w:r w:rsidR="00A26073" w:rsidRPr="00E42FB1">
        <w:rPr>
          <w:rFonts w:ascii="Helvetica" w:hAnsi="Helvetica" w:cs="Helvetica"/>
          <w:sz w:val="24"/>
          <w:szCs w:val="24"/>
        </w:rPr>
        <w:t xml:space="preserve"> protein</w:t>
      </w:r>
      <w:r w:rsidR="00BF2A11" w:rsidRPr="00E42FB1">
        <w:rPr>
          <w:rFonts w:ascii="Helvetica" w:hAnsi="Helvetica" w:cs="Helvetica"/>
          <w:sz w:val="24"/>
          <w:szCs w:val="24"/>
        </w:rPr>
        <w:t>s</w:t>
      </w:r>
      <w:r w:rsidR="00A26073" w:rsidRPr="00E42FB1">
        <w:rPr>
          <w:rFonts w:ascii="Helvetica" w:hAnsi="Helvetica" w:cs="Helvetica"/>
          <w:sz w:val="24"/>
          <w:szCs w:val="24"/>
        </w:rPr>
        <w:t xml:space="preserve"> </w:t>
      </w:r>
      <w:r w:rsidR="00BF2A11" w:rsidRPr="00E42FB1">
        <w:rPr>
          <w:rFonts w:ascii="Helvetica" w:hAnsi="Helvetica" w:cs="Helvetica"/>
          <w:sz w:val="24"/>
          <w:szCs w:val="24"/>
        </w:rPr>
        <w:t>with a</w:t>
      </w:r>
      <w:r w:rsidR="00A26073" w:rsidRPr="00E42FB1">
        <w:rPr>
          <w:rFonts w:ascii="Helvetica" w:hAnsi="Helvetica" w:cs="Helvetica"/>
          <w:sz w:val="24"/>
          <w:szCs w:val="24"/>
        </w:rPr>
        <w:t xml:space="preserve"> fold change value </w:t>
      </w:r>
      <w:r w:rsidR="00BF2A11" w:rsidRPr="00E42FB1">
        <w:rPr>
          <w:rFonts w:ascii="Helvetica" w:hAnsi="Helvetica" w:cs="Helvetica"/>
          <w:sz w:val="24"/>
          <w:szCs w:val="24"/>
        </w:rPr>
        <w:t xml:space="preserve">greater than 1.3 were selected (Supplementary Table 1 of Crozier </w:t>
      </w:r>
      <w:r w:rsidR="00BF2A11" w:rsidRPr="00E42FB1">
        <w:rPr>
          <w:rFonts w:ascii="Helvetica" w:hAnsi="Helvetica" w:cs="Helvetica"/>
          <w:i/>
          <w:sz w:val="24"/>
          <w:szCs w:val="24"/>
        </w:rPr>
        <w:t>et al</w:t>
      </w:r>
      <w:r w:rsidR="00821801" w:rsidRPr="00E42FB1">
        <w:rPr>
          <w:rFonts w:ascii="Helvetica" w:hAnsi="Helvetica" w:cs="Helvetica"/>
          <w:i/>
          <w:sz w:val="24"/>
          <w:szCs w:val="24"/>
        </w:rPr>
        <w:t>.</w:t>
      </w:r>
      <w:r w:rsidR="00BF2A11" w:rsidRPr="00E42FB1">
        <w:rPr>
          <w:rFonts w:ascii="Helvetica" w:hAnsi="Helvetica" w:cs="Helvetica"/>
          <w:sz w:val="24"/>
          <w:szCs w:val="24"/>
        </w:rPr>
        <w:t xml:space="preserve"> </w:t>
      </w:r>
      <w:r w:rsidR="00BF2A11"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BF2A11" w:rsidRPr="00E42FB1">
        <w:rPr>
          <w:rFonts w:ascii="Helvetica" w:hAnsi="Helvetica" w:cs="Helvetica"/>
          <w:sz w:val="24"/>
          <w:szCs w:val="24"/>
        </w:rPr>
      </w:r>
      <w:r w:rsidR="00BF2A11"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3" w:tooltip="Crozier, 2018 #31" w:history="1">
        <w:r w:rsidR="0055725C" w:rsidRPr="00E42FB1">
          <w:rPr>
            <w:rFonts w:ascii="Helvetica" w:hAnsi="Helvetica" w:cs="Helvetica"/>
            <w:noProof/>
            <w:sz w:val="24"/>
            <w:szCs w:val="24"/>
          </w:rPr>
          <w:t>23</w:t>
        </w:r>
      </w:hyperlink>
      <w:r w:rsidR="00E669E6" w:rsidRPr="00E42FB1">
        <w:rPr>
          <w:rFonts w:ascii="Helvetica" w:hAnsi="Helvetica" w:cs="Helvetica"/>
          <w:noProof/>
          <w:sz w:val="24"/>
          <w:szCs w:val="24"/>
        </w:rPr>
        <w:t>]</w:t>
      </w:r>
      <w:r w:rsidR="00BF2A11" w:rsidRPr="00E42FB1">
        <w:rPr>
          <w:rFonts w:ascii="Helvetica" w:hAnsi="Helvetica" w:cs="Helvetica"/>
          <w:sz w:val="24"/>
          <w:szCs w:val="24"/>
        </w:rPr>
        <w:fldChar w:fldCharType="end"/>
      </w:r>
      <w:r w:rsidR="00BF2A11" w:rsidRPr="00E42FB1">
        <w:rPr>
          <w:rFonts w:ascii="Helvetica" w:hAnsi="Helvetica" w:cs="Helvetica"/>
          <w:sz w:val="24"/>
          <w:szCs w:val="24"/>
        </w:rPr>
        <w:t>)</w:t>
      </w:r>
      <w:r w:rsidR="00A26073" w:rsidRPr="00E42FB1">
        <w:rPr>
          <w:rFonts w:ascii="Helvetica" w:hAnsi="Helvetica" w:cs="Helvetica"/>
          <w:sz w:val="24"/>
          <w:szCs w:val="24"/>
        </w:rPr>
        <w:t>. T</w:t>
      </w:r>
      <w:r w:rsidR="00826B0A" w:rsidRPr="00E42FB1">
        <w:rPr>
          <w:rFonts w:ascii="Helvetica" w:hAnsi="Helvetica" w:cs="Helvetica"/>
          <w:sz w:val="24"/>
          <w:szCs w:val="24"/>
        </w:rPr>
        <w:t xml:space="preserve">he </w:t>
      </w:r>
      <w:r w:rsidR="00E666D0" w:rsidRPr="00E42FB1">
        <w:rPr>
          <w:rFonts w:ascii="Helvetica" w:hAnsi="Helvetica" w:cs="Helvetica"/>
          <w:sz w:val="24"/>
          <w:szCs w:val="24"/>
        </w:rPr>
        <w:t xml:space="preserve">predicted </w:t>
      </w:r>
      <w:r w:rsidR="000A11BA" w:rsidRPr="00E42FB1">
        <w:rPr>
          <w:rFonts w:ascii="Helvetica" w:hAnsi="Helvetica" w:cs="Helvetica"/>
          <w:sz w:val="24"/>
          <w:szCs w:val="24"/>
        </w:rPr>
        <w:t xml:space="preserve">protein complexes were retrieved from Crozier et al. </w:t>
      </w:r>
      <w:r w:rsidR="000A11BA" w:rsidRPr="00E42FB1">
        <w:rPr>
          <w:rFonts w:ascii="Helvetica" w:hAnsi="Helvetica" w:cs="Helvetica"/>
          <w:sz w:val="24"/>
          <w:szCs w:val="24"/>
        </w:rPr>
        <w:fldChar w:fldCharType="begin">
          <w:fldData xml:space="preserve">PEVuZE5vdGU+PENpdGU+PEF1dGhvcj5Dcm96aWVyPC9BdXRob3I+PFllYXI+MjAxNzwvWWVhcj48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PEVuZE5vdGU+PENpdGU+PEF1dGhvcj5Dcm96aWVyPC9BdXRob3I+PFllYXI+MjAxNzwvWWVhcj48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0A11BA" w:rsidRPr="00E42FB1">
        <w:rPr>
          <w:rFonts w:ascii="Helvetica" w:hAnsi="Helvetica" w:cs="Helvetica"/>
          <w:sz w:val="24"/>
          <w:szCs w:val="24"/>
        </w:rPr>
      </w:r>
      <w:r w:rsidR="000A11BA"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4" w:tooltip="Crozier, 2017 #12" w:history="1">
        <w:r w:rsidR="0055725C" w:rsidRPr="00E42FB1">
          <w:rPr>
            <w:rFonts w:ascii="Helvetica" w:hAnsi="Helvetica" w:cs="Helvetica"/>
            <w:noProof/>
            <w:sz w:val="24"/>
            <w:szCs w:val="24"/>
          </w:rPr>
          <w:t>24</w:t>
        </w:r>
      </w:hyperlink>
      <w:r w:rsidR="00E669E6" w:rsidRPr="00E42FB1">
        <w:rPr>
          <w:rFonts w:ascii="Helvetica" w:hAnsi="Helvetica" w:cs="Helvetica"/>
          <w:noProof/>
          <w:sz w:val="24"/>
          <w:szCs w:val="24"/>
        </w:rPr>
        <w:t>]</w:t>
      </w:r>
      <w:r w:rsidR="000A11BA" w:rsidRPr="00E42FB1">
        <w:rPr>
          <w:rFonts w:ascii="Helvetica" w:hAnsi="Helvetica" w:cs="Helvetica"/>
          <w:sz w:val="24"/>
          <w:szCs w:val="24"/>
        </w:rPr>
        <w:fldChar w:fldCharType="end"/>
      </w:r>
      <w:r w:rsidR="000A11BA" w:rsidRPr="00E42FB1">
        <w:rPr>
          <w:rFonts w:ascii="Helvetica" w:hAnsi="Helvetica" w:cs="Helvetica"/>
          <w:sz w:val="24"/>
          <w:szCs w:val="24"/>
        </w:rPr>
        <w:t>.</w:t>
      </w:r>
      <w:r w:rsidR="00424AE3" w:rsidRPr="00E42FB1">
        <w:rPr>
          <w:rFonts w:ascii="Helvetica" w:hAnsi="Helvetica" w:cs="Helvetica"/>
          <w:sz w:val="24"/>
          <w:szCs w:val="24"/>
        </w:rPr>
        <w:t xml:space="preserve"> </w:t>
      </w:r>
      <w:r w:rsidR="00A26073" w:rsidRPr="00E42FB1">
        <w:rPr>
          <w:rFonts w:ascii="Helvetica" w:hAnsi="Helvetica" w:cs="Helvetica"/>
          <w:sz w:val="24"/>
          <w:szCs w:val="24"/>
        </w:rPr>
        <w:t>W</w:t>
      </w:r>
      <w:r w:rsidR="00826B0A" w:rsidRPr="00E42FB1">
        <w:rPr>
          <w:rFonts w:ascii="Helvetica" w:hAnsi="Helvetica" w:cs="Helvetica"/>
          <w:sz w:val="24"/>
          <w:szCs w:val="24"/>
        </w:rPr>
        <w:t xml:space="preserve">e </w:t>
      </w:r>
      <w:r w:rsidR="00457851" w:rsidRPr="00E42FB1">
        <w:rPr>
          <w:rFonts w:ascii="Helvetica" w:hAnsi="Helvetica" w:cs="Helvetica"/>
          <w:sz w:val="24"/>
          <w:szCs w:val="24"/>
        </w:rPr>
        <w:t>used the cumulative distribution of</w:t>
      </w:r>
      <w:r w:rsidR="00202B3B" w:rsidRPr="00E42FB1">
        <w:rPr>
          <w:rFonts w:ascii="Helvetica" w:hAnsi="Helvetica" w:cs="Helvetica"/>
          <w:sz w:val="24"/>
          <w:szCs w:val="24"/>
        </w:rPr>
        <w:t xml:space="preserve"> the </w:t>
      </w:r>
      <w:r w:rsidR="001460B7" w:rsidRPr="00E42FB1">
        <w:rPr>
          <w:rFonts w:ascii="Helvetica" w:hAnsi="Helvetica" w:cs="Helvetica"/>
          <w:sz w:val="24"/>
          <w:szCs w:val="24"/>
        </w:rPr>
        <w:t>half-life</w:t>
      </w:r>
      <w:r w:rsidR="00E666D0" w:rsidRPr="00E42FB1">
        <w:rPr>
          <w:rFonts w:ascii="Helvetica" w:hAnsi="Helvetica" w:cs="Helvetica"/>
          <w:sz w:val="24"/>
          <w:szCs w:val="24"/>
        </w:rPr>
        <w:t xml:space="preserve"> </w:t>
      </w:r>
      <w:r w:rsidR="00202B3B" w:rsidRPr="00E42FB1">
        <w:rPr>
          <w:rFonts w:ascii="Helvetica" w:hAnsi="Helvetica" w:cs="Helvetica"/>
          <w:sz w:val="24"/>
          <w:szCs w:val="24"/>
        </w:rPr>
        <w:t>variance</w:t>
      </w:r>
      <w:r w:rsidR="00826B0A" w:rsidRPr="00E42FB1">
        <w:rPr>
          <w:rFonts w:ascii="Helvetica" w:hAnsi="Helvetica" w:cs="Helvetica"/>
          <w:sz w:val="24"/>
          <w:szCs w:val="24"/>
        </w:rPr>
        <w:t xml:space="preserve"> of proteins within the same </w:t>
      </w:r>
      <w:r w:rsidR="00202B3B" w:rsidRPr="00E42FB1">
        <w:rPr>
          <w:rFonts w:ascii="Helvetica" w:hAnsi="Helvetica" w:cs="Helvetica"/>
          <w:sz w:val="24"/>
          <w:szCs w:val="24"/>
        </w:rPr>
        <w:t>predicted protein complexes</w:t>
      </w:r>
      <w:r w:rsidR="00457851" w:rsidRPr="00E42FB1">
        <w:rPr>
          <w:rFonts w:ascii="Helvetica" w:hAnsi="Helvetica" w:cs="Helvetica"/>
          <w:sz w:val="24"/>
          <w:szCs w:val="24"/>
        </w:rPr>
        <w:t xml:space="preserve"> and the </w:t>
      </w:r>
      <w:r w:rsidR="00A26073" w:rsidRPr="00E42FB1">
        <w:rPr>
          <w:rFonts w:ascii="Helvetica" w:hAnsi="Helvetica" w:cs="Helvetica"/>
          <w:sz w:val="24"/>
          <w:szCs w:val="24"/>
        </w:rPr>
        <w:t xml:space="preserve">residual protein </w:t>
      </w:r>
      <w:r w:rsidR="00BC12A9" w:rsidRPr="00E42FB1">
        <w:rPr>
          <w:rFonts w:ascii="Helvetica" w:hAnsi="Helvetica" w:cs="Helvetica"/>
          <w:sz w:val="24"/>
          <w:szCs w:val="24"/>
        </w:rPr>
        <w:t>a</w:t>
      </w:r>
      <w:r w:rsidR="00A26073" w:rsidRPr="00E42FB1">
        <w:rPr>
          <w:rFonts w:ascii="Helvetica" w:hAnsi="Helvetica" w:cs="Helvetica"/>
          <w:sz w:val="24"/>
          <w:szCs w:val="24"/>
        </w:rPr>
        <w:t xml:space="preserve">mount </w:t>
      </w:r>
      <w:r w:rsidR="00457851" w:rsidRPr="00E42FB1">
        <w:rPr>
          <w:rFonts w:ascii="Helvetica" w:hAnsi="Helvetica" w:cs="Helvetica"/>
          <w:sz w:val="24"/>
          <w:szCs w:val="24"/>
        </w:rPr>
        <w:t>variance of random complexes</w:t>
      </w:r>
      <w:r w:rsidR="00C533D6" w:rsidRPr="00E42FB1">
        <w:rPr>
          <w:rFonts w:ascii="Helvetica" w:hAnsi="Helvetica" w:cs="Helvetica"/>
          <w:sz w:val="24"/>
          <w:szCs w:val="24"/>
        </w:rPr>
        <w:t xml:space="preserve"> (t</w:t>
      </w:r>
      <w:r w:rsidR="00E666D0" w:rsidRPr="00E42FB1">
        <w:rPr>
          <w:rFonts w:ascii="Helvetica" w:hAnsi="Helvetica" w:cs="Helvetica"/>
          <w:sz w:val="24"/>
          <w:szCs w:val="24"/>
        </w:rPr>
        <w:t>he random complexes were equal in number and in size to the predicted protein complexes</w:t>
      </w:r>
      <w:r w:rsidR="00C533D6" w:rsidRPr="00E42FB1">
        <w:rPr>
          <w:rFonts w:ascii="Helvetica" w:hAnsi="Helvetica" w:cs="Helvetica"/>
          <w:sz w:val="24"/>
          <w:szCs w:val="24"/>
        </w:rPr>
        <w:t>)</w:t>
      </w:r>
      <w:r w:rsidR="00E666D0" w:rsidRPr="00E42FB1">
        <w:rPr>
          <w:rFonts w:ascii="Helvetica" w:hAnsi="Helvetica" w:cs="Helvetica"/>
          <w:sz w:val="24"/>
          <w:szCs w:val="24"/>
        </w:rPr>
        <w:t>. The comparison was then repeated 100</w:t>
      </w:r>
      <w:r w:rsidR="005B413C" w:rsidRPr="00E42FB1">
        <w:rPr>
          <w:rFonts w:ascii="Helvetica" w:hAnsi="Helvetica" w:cs="Helvetica"/>
          <w:sz w:val="24"/>
          <w:szCs w:val="24"/>
        </w:rPr>
        <w:t>0</w:t>
      </w:r>
      <w:r w:rsidR="00E666D0" w:rsidRPr="00E42FB1">
        <w:rPr>
          <w:rFonts w:ascii="Helvetica" w:hAnsi="Helvetica" w:cs="Helvetica"/>
          <w:sz w:val="24"/>
          <w:szCs w:val="24"/>
        </w:rPr>
        <w:t xml:space="preserve"> times, each time using a different seed for randomisation. We visualize</w:t>
      </w:r>
      <w:r w:rsidR="00C533D6" w:rsidRPr="00E42FB1">
        <w:rPr>
          <w:rFonts w:ascii="Helvetica" w:hAnsi="Helvetica" w:cs="Helvetica"/>
          <w:sz w:val="24"/>
          <w:szCs w:val="24"/>
        </w:rPr>
        <w:t>d</w:t>
      </w:r>
      <w:r w:rsidR="00E666D0" w:rsidRPr="00E42FB1">
        <w:rPr>
          <w:rFonts w:ascii="Helvetica" w:hAnsi="Helvetica" w:cs="Helvetica"/>
          <w:sz w:val="24"/>
          <w:szCs w:val="24"/>
        </w:rPr>
        <w:t xml:space="preserve"> the cumulative distribution of the </w:t>
      </w:r>
      <w:r w:rsidR="00457851" w:rsidRPr="00E42FB1">
        <w:rPr>
          <w:rFonts w:ascii="Helvetica" w:hAnsi="Helvetica" w:cs="Helvetica"/>
          <w:sz w:val="24"/>
          <w:szCs w:val="24"/>
        </w:rPr>
        <w:t xml:space="preserve">variance </w:t>
      </w:r>
      <w:r w:rsidR="00355982" w:rsidRPr="00E42FB1">
        <w:rPr>
          <w:rFonts w:ascii="Helvetica" w:hAnsi="Helvetica" w:cs="Helvetica"/>
          <w:sz w:val="24"/>
          <w:szCs w:val="24"/>
        </w:rPr>
        <w:t xml:space="preserve">between the </w:t>
      </w:r>
      <w:r w:rsidR="00E666D0" w:rsidRPr="00E42FB1">
        <w:rPr>
          <w:rFonts w:ascii="Helvetica" w:hAnsi="Helvetica" w:cs="Helvetica"/>
          <w:sz w:val="24"/>
          <w:szCs w:val="24"/>
        </w:rPr>
        <w:t>predicted protein complex</w:t>
      </w:r>
      <w:r w:rsidR="004809F2" w:rsidRPr="00E42FB1">
        <w:rPr>
          <w:rFonts w:ascii="Helvetica" w:hAnsi="Helvetica" w:cs="Helvetica"/>
          <w:sz w:val="24"/>
          <w:szCs w:val="24"/>
        </w:rPr>
        <w:t>es</w:t>
      </w:r>
      <w:r w:rsidR="00E666D0" w:rsidRPr="00E42FB1">
        <w:rPr>
          <w:rFonts w:ascii="Helvetica" w:hAnsi="Helvetica" w:cs="Helvetica"/>
          <w:sz w:val="24"/>
          <w:szCs w:val="24"/>
        </w:rPr>
        <w:t xml:space="preserve"> </w:t>
      </w:r>
      <w:r w:rsidR="00355982" w:rsidRPr="00E42FB1">
        <w:rPr>
          <w:rFonts w:ascii="Helvetica" w:hAnsi="Helvetica" w:cs="Helvetica"/>
          <w:sz w:val="24"/>
          <w:szCs w:val="24"/>
        </w:rPr>
        <w:t>and</w:t>
      </w:r>
      <w:r w:rsidR="00E666D0" w:rsidRPr="00E42FB1">
        <w:rPr>
          <w:rFonts w:ascii="Helvetica" w:hAnsi="Helvetica" w:cs="Helvetica"/>
          <w:sz w:val="24"/>
          <w:szCs w:val="24"/>
        </w:rPr>
        <w:t xml:space="preserve"> the random complexes</w:t>
      </w:r>
      <w:r w:rsidR="004809F2" w:rsidRPr="00E42FB1">
        <w:rPr>
          <w:rFonts w:ascii="Helvetica" w:hAnsi="Helvetica" w:cs="Helvetica"/>
          <w:sz w:val="24"/>
          <w:szCs w:val="24"/>
        </w:rPr>
        <w:t xml:space="preserve"> and </w:t>
      </w:r>
      <w:r w:rsidR="00E666D0" w:rsidRPr="00E42FB1">
        <w:rPr>
          <w:rFonts w:ascii="Helvetica" w:hAnsi="Helvetica" w:cs="Helvetica"/>
          <w:sz w:val="24"/>
          <w:szCs w:val="24"/>
        </w:rPr>
        <w:t>computed the p-value of the Kolmogorov-Smirnov test between the variance</w:t>
      </w:r>
      <w:r w:rsidR="004809F2" w:rsidRPr="00E42FB1">
        <w:rPr>
          <w:rFonts w:ascii="Helvetica" w:hAnsi="Helvetica" w:cs="Helvetica"/>
          <w:sz w:val="24"/>
          <w:szCs w:val="24"/>
        </w:rPr>
        <w:t>s</w:t>
      </w:r>
      <w:r w:rsidR="00E666D0" w:rsidRPr="00E42FB1">
        <w:rPr>
          <w:rFonts w:ascii="Helvetica" w:hAnsi="Helvetica" w:cs="Helvetica"/>
          <w:sz w:val="24"/>
          <w:szCs w:val="24"/>
        </w:rPr>
        <w:t xml:space="preserve"> in the predicted </w:t>
      </w:r>
      <w:r w:rsidR="004809F2" w:rsidRPr="00E42FB1">
        <w:rPr>
          <w:rFonts w:ascii="Helvetica" w:hAnsi="Helvetica" w:cs="Helvetica"/>
          <w:sz w:val="24"/>
          <w:szCs w:val="24"/>
        </w:rPr>
        <w:t xml:space="preserve">and </w:t>
      </w:r>
      <w:r w:rsidR="00457851" w:rsidRPr="00E42FB1">
        <w:rPr>
          <w:rFonts w:ascii="Helvetica" w:hAnsi="Helvetica" w:cs="Helvetica"/>
          <w:sz w:val="24"/>
          <w:szCs w:val="24"/>
        </w:rPr>
        <w:t xml:space="preserve">random </w:t>
      </w:r>
      <w:r w:rsidR="004809F2" w:rsidRPr="00E42FB1">
        <w:rPr>
          <w:rFonts w:ascii="Helvetica" w:hAnsi="Helvetica" w:cs="Helvetica"/>
          <w:sz w:val="24"/>
          <w:szCs w:val="24"/>
        </w:rPr>
        <w:t xml:space="preserve">protein </w:t>
      </w:r>
      <w:r w:rsidR="00457851" w:rsidRPr="00E42FB1">
        <w:rPr>
          <w:rFonts w:ascii="Helvetica" w:hAnsi="Helvetica" w:cs="Helvetica"/>
          <w:sz w:val="24"/>
          <w:szCs w:val="24"/>
        </w:rPr>
        <w:t>complexes</w:t>
      </w:r>
      <w:r w:rsidR="00E666D0" w:rsidRPr="00E42FB1">
        <w:rPr>
          <w:rFonts w:ascii="Helvetica" w:hAnsi="Helvetica" w:cs="Helvetica"/>
          <w:sz w:val="24"/>
          <w:szCs w:val="24"/>
        </w:rPr>
        <w:t>.</w:t>
      </w:r>
      <w:r w:rsidR="00355982" w:rsidRPr="00E42FB1">
        <w:rPr>
          <w:rFonts w:ascii="Helvetica" w:hAnsi="Helvetica" w:cs="Helvetica"/>
          <w:sz w:val="24"/>
          <w:szCs w:val="24"/>
        </w:rPr>
        <w:t xml:space="preserve"> </w:t>
      </w:r>
    </w:p>
    <w:p w14:paraId="16839DEA" w14:textId="4D238DC8" w:rsidR="005F7E8B" w:rsidRPr="00E42FB1" w:rsidRDefault="00424AE3" w:rsidP="00C264C6">
      <w:pPr>
        <w:contextualSpacing/>
        <w:jc w:val="both"/>
        <w:rPr>
          <w:rFonts w:ascii="Helvetica" w:hAnsi="Helvetica" w:cs="Helvetica"/>
          <w:sz w:val="24"/>
          <w:szCs w:val="24"/>
        </w:rPr>
      </w:pPr>
      <w:r w:rsidRPr="00E42FB1">
        <w:rPr>
          <w:rFonts w:ascii="Helvetica" w:hAnsi="Helvetica" w:cs="Helvetica"/>
          <w:sz w:val="24"/>
          <w:szCs w:val="24"/>
        </w:rPr>
        <w:t xml:space="preserve">The </w:t>
      </w:r>
      <w:r w:rsidR="000E23EB" w:rsidRPr="00E42FB1">
        <w:rPr>
          <w:rFonts w:ascii="Helvetica" w:hAnsi="Helvetica" w:cs="Helvetica"/>
          <w:sz w:val="24"/>
          <w:szCs w:val="24"/>
        </w:rPr>
        <w:t>P</w:t>
      </w:r>
      <w:r w:rsidRPr="00E42FB1">
        <w:rPr>
          <w:rFonts w:ascii="Helvetica" w:hAnsi="Helvetica" w:cs="Helvetica"/>
          <w:sz w:val="24"/>
          <w:szCs w:val="24"/>
        </w:rPr>
        <w:t xml:space="preserve">ython code to reproduce the analysis </w:t>
      </w:r>
      <w:r w:rsidR="00C61831" w:rsidRPr="00E42FB1">
        <w:rPr>
          <w:rFonts w:ascii="Helvetica" w:hAnsi="Helvetica" w:cs="Helvetica"/>
          <w:sz w:val="24"/>
          <w:szCs w:val="24"/>
        </w:rPr>
        <w:t>pipeline</w:t>
      </w:r>
      <w:r w:rsidRPr="00E42FB1">
        <w:rPr>
          <w:rFonts w:ascii="Helvetica" w:hAnsi="Helvetica" w:cs="Helvetica"/>
          <w:sz w:val="24"/>
          <w:szCs w:val="24"/>
        </w:rPr>
        <w:t xml:space="preserve"> </w:t>
      </w:r>
      <w:r w:rsidR="00402F40" w:rsidRPr="00E42FB1">
        <w:rPr>
          <w:rFonts w:ascii="Helvetica" w:hAnsi="Helvetica" w:cs="Helvetica"/>
          <w:sz w:val="24"/>
          <w:szCs w:val="24"/>
        </w:rPr>
        <w:t>and the figure</w:t>
      </w:r>
      <w:r w:rsidR="00BC0F2F" w:rsidRPr="00E42FB1">
        <w:rPr>
          <w:rFonts w:ascii="Helvetica" w:hAnsi="Helvetica" w:cs="Helvetica"/>
          <w:sz w:val="24"/>
          <w:szCs w:val="24"/>
        </w:rPr>
        <w:t>s</w:t>
      </w:r>
      <w:r w:rsidR="00402F40" w:rsidRPr="00E42FB1">
        <w:rPr>
          <w:rFonts w:ascii="Helvetica" w:hAnsi="Helvetica" w:cs="Helvetica"/>
          <w:sz w:val="24"/>
          <w:szCs w:val="24"/>
        </w:rPr>
        <w:t xml:space="preserve"> reported in this paper are </w:t>
      </w:r>
      <w:r w:rsidRPr="00E42FB1">
        <w:rPr>
          <w:rFonts w:ascii="Helvetica" w:hAnsi="Helvetica" w:cs="Helvetica"/>
          <w:sz w:val="24"/>
          <w:szCs w:val="24"/>
        </w:rPr>
        <w:t xml:space="preserve">available </w:t>
      </w:r>
      <w:r w:rsidR="00402F40" w:rsidRPr="00E42FB1">
        <w:rPr>
          <w:rFonts w:ascii="Helvetica" w:hAnsi="Helvetica" w:cs="Helvetica"/>
          <w:sz w:val="24"/>
          <w:szCs w:val="24"/>
        </w:rPr>
        <w:t>as a</w:t>
      </w:r>
      <w:r w:rsidRPr="00E42FB1">
        <w:rPr>
          <w:rFonts w:ascii="Helvetica" w:hAnsi="Helvetica" w:cs="Helvetica"/>
          <w:sz w:val="24"/>
          <w:szCs w:val="24"/>
        </w:rPr>
        <w:t xml:space="preserve"> series of </w:t>
      </w:r>
      <w:r w:rsidR="00FB0D6B" w:rsidRPr="00E42FB1">
        <w:rPr>
          <w:rFonts w:ascii="Helvetica" w:hAnsi="Helvetica" w:cs="Helvetica"/>
          <w:sz w:val="24"/>
          <w:szCs w:val="24"/>
        </w:rPr>
        <w:t>J</w:t>
      </w:r>
      <w:r w:rsidRPr="00E42FB1">
        <w:rPr>
          <w:rFonts w:ascii="Helvetica" w:hAnsi="Helvetica" w:cs="Helvetica"/>
          <w:sz w:val="24"/>
          <w:szCs w:val="24"/>
        </w:rPr>
        <w:t>upyter notebooks at https://github.com/mtinti/wor_turnover.</w:t>
      </w:r>
    </w:p>
    <w:p w14:paraId="7365A989" w14:textId="77777777" w:rsidR="005F7E8B" w:rsidRPr="00E42FB1" w:rsidRDefault="005F7E8B" w:rsidP="00C264C6">
      <w:pPr>
        <w:jc w:val="both"/>
        <w:rPr>
          <w:rFonts w:ascii="Arial" w:hAnsi="Arial" w:cs="Arial"/>
          <w:color w:val="333333"/>
          <w:sz w:val="20"/>
          <w:szCs w:val="20"/>
          <w:shd w:val="clear" w:color="auto" w:fill="FFFFFF"/>
        </w:rPr>
      </w:pPr>
    </w:p>
    <w:p w14:paraId="1D68DAC7" w14:textId="31B735E0" w:rsidR="00D21460" w:rsidRPr="00E42FB1" w:rsidRDefault="00476720" w:rsidP="00C264C6">
      <w:pPr>
        <w:rPr>
          <w:rFonts w:ascii="Helvetica" w:hAnsi="Helvetica" w:cs="Helvetica"/>
          <w:b/>
          <w:sz w:val="24"/>
          <w:szCs w:val="24"/>
        </w:rPr>
      </w:pPr>
      <w:r w:rsidRPr="00E42FB1">
        <w:rPr>
          <w:rFonts w:ascii="Helvetica" w:hAnsi="Helvetica" w:cs="Helvetica"/>
          <w:b/>
          <w:sz w:val="24"/>
          <w:szCs w:val="24"/>
        </w:rPr>
        <w:t>Result</w:t>
      </w:r>
      <w:r w:rsidR="000A3BE3" w:rsidRPr="00E42FB1">
        <w:rPr>
          <w:rFonts w:ascii="Helvetica" w:hAnsi="Helvetica" w:cs="Helvetica"/>
          <w:b/>
          <w:sz w:val="24"/>
          <w:szCs w:val="24"/>
        </w:rPr>
        <w:t>s</w:t>
      </w:r>
    </w:p>
    <w:p w14:paraId="4CD09B62" w14:textId="119B2197" w:rsidR="00A706B4" w:rsidRPr="00E42FB1" w:rsidRDefault="009A1131" w:rsidP="00C264C6">
      <w:pPr>
        <w:jc w:val="both"/>
        <w:rPr>
          <w:rFonts w:ascii="Helvetica" w:hAnsi="Helvetica" w:cs="Helvetica"/>
          <w:sz w:val="24"/>
          <w:szCs w:val="24"/>
        </w:rPr>
      </w:pPr>
      <w:r w:rsidRPr="00E42FB1">
        <w:rPr>
          <w:rFonts w:ascii="Helvetica" w:hAnsi="Helvetica" w:cs="Helvetica"/>
          <w:sz w:val="24"/>
          <w:szCs w:val="24"/>
        </w:rPr>
        <w:t>A</w:t>
      </w:r>
      <w:r w:rsidR="00D21460" w:rsidRPr="00E42FB1">
        <w:rPr>
          <w:rFonts w:ascii="Helvetica" w:hAnsi="Helvetica" w:cs="Helvetica"/>
          <w:sz w:val="24"/>
          <w:szCs w:val="24"/>
        </w:rPr>
        <w:t xml:space="preserve"> SILAC </w:t>
      </w:r>
      <w:r w:rsidR="000A3BE3" w:rsidRPr="00E42FB1">
        <w:rPr>
          <w:rFonts w:ascii="Helvetica" w:hAnsi="Helvetica" w:cs="Helvetica"/>
          <w:noProof/>
          <w:sz w:val="24"/>
          <w:szCs w:val="24"/>
        </w:rPr>
        <w:t>label</w:t>
      </w:r>
      <w:r w:rsidR="005D7741" w:rsidRPr="00E42FB1">
        <w:rPr>
          <w:rFonts w:ascii="Helvetica" w:hAnsi="Helvetica" w:cs="Helvetica"/>
          <w:sz w:val="24"/>
          <w:szCs w:val="24"/>
        </w:rPr>
        <w:t xml:space="preserve">-chase </w:t>
      </w:r>
      <w:r w:rsidR="00D21460" w:rsidRPr="00E42FB1">
        <w:rPr>
          <w:rFonts w:ascii="Helvetica" w:hAnsi="Helvetica" w:cs="Helvetica"/>
          <w:sz w:val="24"/>
          <w:szCs w:val="24"/>
        </w:rPr>
        <w:t xml:space="preserve">technique was used to study the turnover </w:t>
      </w:r>
      <w:r w:rsidRPr="00E42FB1">
        <w:rPr>
          <w:rFonts w:ascii="Helvetica" w:hAnsi="Helvetica" w:cs="Helvetica"/>
          <w:sz w:val="24"/>
          <w:szCs w:val="24"/>
        </w:rPr>
        <w:t>rate</w:t>
      </w:r>
      <w:r w:rsidR="009A52B7" w:rsidRPr="00E42FB1">
        <w:rPr>
          <w:rFonts w:ascii="Helvetica" w:hAnsi="Helvetica" w:cs="Helvetica"/>
          <w:sz w:val="24"/>
          <w:szCs w:val="24"/>
        </w:rPr>
        <w:t xml:space="preserve"> </w:t>
      </w:r>
      <w:r w:rsidR="00D21460" w:rsidRPr="00E42FB1">
        <w:rPr>
          <w:rFonts w:ascii="Helvetica" w:hAnsi="Helvetica" w:cs="Helvetica"/>
          <w:sz w:val="24"/>
          <w:szCs w:val="24"/>
        </w:rPr>
        <w:t xml:space="preserve">of the </w:t>
      </w:r>
      <w:r w:rsidR="00D21460" w:rsidRPr="00E42FB1">
        <w:rPr>
          <w:rFonts w:ascii="Helvetica" w:hAnsi="Helvetica" w:cs="Helvetica"/>
          <w:i/>
          <w:sz w:val="24"/>
          <w:szCs w:val="24"/>
        </w:rPr>
        <w:t>T. brucei</w:t>
      </w:r>
      <w:r w:rsidR="00D21460" w:rsidRPr="00E42FB1">
        <w:rPr>
          <w:rFonts w:ascii="Helvetica" w:hAnsi="Helvetica" w:cs="Helvetica"/>
          <w:sz w:val="24"/>
          <w:szCs w:val="24"/>
        </w:rPr>
        <w:t xml:space="preserve"> </w:t>
      </w:r>
      <w:r w:rsidR="005D7741" w:rsidRPr="00E42FB1">
        <w:rPr>
          <w:rFonts w:ascii="Helvetica" w:hAnsi="Helvetica" w:cs="Helvetica"/>
          <w:sz w:val="24"/>
          <w:szCs w:val="24"/>
        </w:rPr>
        <w:t xml:space="preserve">bloodstream (BSF) and procyclic forms (PCF) </w:t>
      </w:r>
      <w:r w:rsidR="00D21460" w:rsidRPr="00E42FB1">
        <w:rPr>
          <w:rFonts w:ascii="Helvetica" w:hAnsi="Helvetica" w:cs="Helvetica"/>
          <w:sz w:val="24"/>
          <w:szCs w:val="24"/>
        </w:rPr>
        <w:t>proteome</w:t>
      </w:r>
      <w:r w:rsidR="005D7741" w:rsidRPr="00E42FB1">
        <w:rPr>
          <w:rFonts w:ascii="Helvetica" w:hAnsi="Helvetica" w:cs="Helvetica"/>
          <w:sz w:val="24"/>
          <w:szCs w:val="24"/>
        </w:rPr>
        <w:t>s</w:t>
      </w:r>
      <w:r w:rsidR="008A6DF8" w:rsidRPr="00E42FB1">
        <w:rPr>
          <w:rFonts w:ascii="Helvetica" w:hAnsi="Helvetica" w:cs="Helvetica"/>
          <w:sz w:val="24"/>
          <w:szCs w:val="24"/>
        </w:rPr>
        <w:t xml:space="preserve"> (Fig</w:t>
      </w:r>
      <w:r w:rsidR="009521D8" w:rsidRPr="00E42FB1">
        <w:rPr>
          <w:rFonts w:ascii="Helvetica" w:hAnsi="Helvetica" w:cs="Helvetica"/>
          <w:sz w:val="24"/>
          <w:szCs w:val="24"/>
        </w:rPr>
        <w:t>ure</w:t>
      </w:r>
      <w:r w:rsidR="008A6DF8" w:rsidRPr="00E42FB1">
        <w:rPr>
          <w:rFonts w:ascii="Helvetica" w:hAnsi="Helvetica" w:cs="Helvetica"/>
          <w:sz w:val="24"/>
          <w:szCs w:val="24"/>
        </w:rPr>
        <w:t xml:space="preserve"> 1</w:t>
      </w:r>
      <w:r w:rsidR="00C00807" w:rsidRPr="00E42FB1">
        <w:rPr>
          <w:rFonts w:ascii="Helvetica" w:hAnsi="Helvetica" w:cs="Helvetica"/>
          <w:sz w:val="24"/>
          <w:szCs w:val="24"/>
        </w:rPr>
        <w:t>). T</w:t>
      </w:r>
      <w:r w:rsidR="005D7741" w:rsidRPr="00E42FB1">
        <w:rPr>
          <w:rFonts w:ascii="Helvetica" w:hAnsi="Helvetica" w:cs="Helvetica"/>
          <w:sz w:val="24"/>
          <w:szCs w:val="24"/>
        </w:rPr>
        <w:t xml:space="preserve">riplicate </w:t>
      </w:r>
      <w:r w:rsidR="000A3BE3" w:rsidRPr="00E42FB1">
        <w:rPr>
          <w:rFonts w:ascii="Helvetica" w:hAnsi="Helvetica" w:cs="Helvetica"/>
          <w:sz w:val="24"/>
          <w:szCs w:val="24"/>
        </w:rPr>
        <w:t>biological replicates</w:t>
      </w:r>
      <w:r w:rsidR="005D7741" w:rsidRPr="00E42FB1">
        <w:rPr>
          <w:rFonts w:ascii="Helvetica" w:hAnsi="Helvetica" w:cs="Helvetica"/>
          <w:sz w:val="24"/>
          <w:szCs w:val="24"/>
        </w:rPr>
        <w:t xml:space="preserve"> were </w:t>
      </w:r>
      <w:r w:rsidR="000A3BE3" w:rsidRPr="00E42FB1">
        <w:rPr>
          <w:rFonts w:ascii="Helvetica" w:hAnsi="Helvetica" w:cs="Helvetica"/>
          <w:sz w:val="24"/>
          <w:szCs w:val="24"/>
        </w:rPr>
        <w:t>analysed</w:t>
      </w:r>
      <w:r w:rsidR="005D7741" w:rsidRPr="00E42FB1">
        <w:rPr>
          <w:rFonts w:ascii="Helvetica" w:hAnsi="Helvetica" w:cs="Helvetica"/>
          <w:sz w:val="24"/>
          <w:szCs w:val="24"/>
        </w:rPr>
        <w:t xml:space="preserve"> for </w:t>
      </w:r>
      <w:r w:rsidR="00C00807" w:rsidRPr="00E42FB1">
        <w:rPr>
          <w:rFonts w:ascii="Helvetica" w:hAnsi="Helvetica" w:cs="Helvetica"/>
          <w:sz w:val="24"/>
          <w:szCs w:val="24"/>
        </w:rPr>
        <w:t xml:space="preserve">both </w:t>
      </w:r>
      <w:r w:rsidR="005D7741" w:rsidRPr="00E42FB1">
        <w:rPr>
          <w:rFonts w:ascii="Helvetica" w:hAnsi="Helvetica" w:cs="Helvetica"/>
          <w:sz w:val="24"/>
          <w:szCs w:val="24"/>
        </w:rPr>
        <w:t>BSF and PCF</w:t>
      </w:r>
      <w:r w:rsidR="00C63E39" w:rsidRPr="00E42FB1">
        <w:rPr>
          <w:rFonts w:ascii="Helvetica" w:hAnsi="Helvetica" w:cs="Helvetica"/>
          <w:sz w:val="24"/>
          <w:szCs w:val="24"/>
        </w:rPr>
        <w:t xml:space="preserve"> </w:t>
      </w:r>
      <w:r w:rsidR="00C00807" w:rsidRPr="00E42FB1">
        <w:rPr>
          <w:rFonts w:ascii="Helvetica" w:hAnsi="Helvetica" w:cs="Helvetica"/>
          <w:sz w:val="24"/>
          <w:szCs w:val="24"/>
        </w:rPr>
        <w:t xml:space="preserve">cultures. </w:t>
      </w:r>
      <w:r w:rsidR="00416929" w:rsidRPr="00E42FB1">
        <w:rPr>
          <w:rFonts w:ascii="Helvetica" w:hAnsi="Helvetica" w:cs="Helvetica"/>
          <w:sz w:val="24"/>
          <w:szCs w:val="24"/>
        </w:rPr>
        <w:t>For</w:t>
      </w:r>
      <w:r w:rsidR="005D7741" w:rsidRPr="00E42FB1">
        <w:rPr>
          <w:rFonts w:ascii="Helvetica" w:hAnsi="Helvetica" w:cs="Helvetica"/>
          <w:sz w:val="24"/>
          <w:szCs w:val="24"/>
        </w:rPr>
        <w:t xml:space="preserve"> BSF parasites</w:t>
      </w:r>
      <w:r w:rsidR="00416929" w:rsidRPr="00E42FB1">
        <w:rPr>
          <w:rFonts w:ascii="Helvetica" w:hAnsi="Helvetica" w:cs="Helvetica"/>
          <w:sz w:val="24"/>
          <w:szCs w:val="24"/>
        </w:rPr>
        <w:t>, cells</w:t>
      </w:r>
      <w:r w:rsidR="005D7741" w:rsidRPr="00E42FB1">
        <w:rPr>
          <w:rFonts w:ascii="Helvetica" w:hAnsi="Helvetica" w:cs="Helvetica"/>
          <w:sz w:val="24"/>
          <w:szCs w:val="24"/>
        </w:rPr>
        <w:t xml:space="preserve"> </w:t>
      </w:r>
      <w:r w:rsidR="005D7741" w:rsidRPr="00E42FB1">
        <w:rPr>
          <w:rFonts w:ascii="Helvetica" w:hAnsi="Helvetica" w:cs="Helvetica"/>
          <w:noProof/>
          <w:sz w:val="24"/>
          <w:szCs w:val="24"/>
        </w:rPr>
        <w:t>were grown</w:t>
      </w:r>
      <w:r w:rsidR="005D7741" w:rsidRPr="00E42FB1">
        <w:rPr>
          <w:rFonts w:ascii="Helvetica" w:hAnsi="Helvetica" w:cs="Helvetica"/>
          <w:sz w:val="24"/>
          <w:szCs w:val="24"/>
        </w:rPr>
        <w:t xml:space="preserve"> in parallel in </w:t>
      </w:r>
      <w:r w:rsidR="00416929" w:rsidRPr="00E42FB1">
        <w:rPr>
          <w:rFonts w:ascii="Helvetica" w:hAnsi="Helvetica" w:cs="Helvetica"/>
          <w:sz w:val="24"/>
          <w:szCs w:val="24"/>
        </w:rPr>
        <w:t>h</w:t>
      </w:r>
      <w:r w:rsidR="005D7741" w:rsidRPr="00E42FB1">
        <w:rPr>
          <w:rFonts w:ascii="Helvetica" w:hAnsi="Helvetica" w:cs="Helvetica"/>
          <w:sz w:val="24"/>
          <w:szCs w:val="24"/>
        </w:rPr>
        <w:t>eavy</w:t>
      </w:r>
      <w:r w:rsidR="00416929" w:rsidRPr="00E42FB1">
        <w:rPr>
          <w:rFonts w:ascii="Helvetica" w:hAnsi="Helvetica" w:cs="Helvetica"/>
          <w:sz w:val="24"/>
          <w:szCs w:val="24"/>
        </w:rPr>
        <w:t xml:space="preserve"> (</w:t>
      </w:r>
      <w:r w:rsidR="0026503F" w:rsidRPr="00E42FB1">
        <w:rPr>
          <w:rFonts w:ascii="Helvetica" w:hAnsi="Helvetica" w:cs="Helvetica"/>
          <w:sz w:val="24"/>
          <w:szCs w:val="24"/>
        </w:rPr>
        <w:t>H</w:t>
      </w:r>
      <w:r w:rsidR="00416929" w:rsidRPr="00E42FB1">
        <w:rPr>
          <w:rFonts w:ascii="Helvetica" w:hAnsi="Helvetica" w:cs="Helvetica"/>
          <w:sz w:val="24"/>
          <w:szCs w:val="24"/>
        </w:rPr>
        <w:t>)</w:t>
      </w:r>
      <w:r w:rsidR="005D7741" w:rsidRPr="00E42FB1">
        <w:rPr>
          <w:rFonts w:ascii="Helvetica" w:hAnsi="Helvetica" w:cs="Helvetica"/>
          <w:sz w:val="24"/>
          <w:szCs w:val="24"/>
        </w:rPr>
        <w:t xml:space="preserve"> </w:t>
      </w:r>
      <w:r w:rsidR="00FE785C" w:rsidRPr="00E42FB1">
        <w:rPr>
          <w:rFonts w:ascii="Helvetica" w:hAnsi="Helvetica" w:cs="Helvetica"/>
          <w:sz w:val="24"/>
          <w:szCs w:val="24"/>
        </w:rPr>
        <w:t>and</w:t>
      </w:r>
      <w:r w:rsidR="00416929" w:rsidRPr="00E42FB1">
        <w:rPr>
          <w:rFonts w:ascii="Helvetica" w:hAnsi="Helvetica" w:cs="Helvetica"/>
          <w:sz w:val="24"/>
          <w:szCs w:val="24"/>
        </w:rPr>
        <w:t xml:space="preserve"> medium (</w:t>
      </w:r>
      <w:r w:rsidR="0026503F" w:rsidRPr="00E42FB1">
        <w:rPr>
          <w:rFonts w:ascii="Helvetica" w:hAnsi="Helvetica" w:cs="Helvetica"/>
          <w:sz w:val="24"/>
          <w:szCs w:val="24"/>
        </w:rPr>
        <w:t>M</w:t>
      </w:r>
      <w:r w:rsidR="00416929" w:rsidRPr="00E42FB1">
        <w:rPr>
          <w:rFonts w:ascii="Helvetica" w:hAnsi="Helvetica" w:cs="Helvetica"/>
          <w:sz w:val="24"/>
          <w:szCs w:val="24"/>
        </w:rPr>
        <w:t xml:space="preserve">) L-Arg and L-Lys </w:t>
      </w:r>
      <w:r w:rsidR="005D7741" w:rsidRPr="00E42FB1">
        <w:rPr>
          <w:rFonts w:ascii="Helvetica" w:hAnsi="Helvetica" w:cs="Helvetica"/>
          <w:sz w:val="24"/>
          <w:szCs w:val="24"/>
        </w:rPr>
        <w:t>containing media</w:t>
      </w:r>
      <w:r w:rsidR="00C63E39" w:rsidRPr="00E42FB1">
        <w:rPr>
          <w:rFonts w:ascii="Helvetica" w:hAnsi="Helvetica" w:cs="Helvetica"/>
          <w:sz w:val="24"/>
          <w:szCs w:val="24"/>
        </w:rPr>
        <w:t xml:space="preserve">. </w:t>
      </w:r>
      <w:r w:rsidR="00C63E39" w:rsidRPr="00E42FB1">
        <w:rPr>
          <w:rFonts w:ascii="Helvetica" w:hAnsi="Helvetica" w:cs="Helvetica"/>
          <w:noProof/>
          <w:sz w:val="24"/>
          <w:szCs w:val="24"/>
        </w:rPr>
        <w:t xml:space="preserve">After </w:t>
      </w:r>
      <w:r w:rsidR="00BC6DB1" w:rsidRPr="00E42FB1">
        <w:rPr>
          <w:rFonts w:ascii="Helvetica" w:hAnsi="Helvetica" w:cs="Helvetica"/>
          <w:noProof/>
          <w:sz w:val="24"/>
          <w:szCs w:val="24"/>
        </w:rPr>
        <w:t xml:space="preserve">8 to </w:t>
      </w:r>
      <w:r w:rsidR="005D7741" w:rsidRPr="00E42FB1">
        <w:rPr>
          <w:rFonts w:ascii="Helvetica" w:hAnsi="Helvetica" w:cs="Helvetica"/>
          <w:noProof/>
          <w:sz w:val="24"/>
          <w:szCs w:val="24"/>
        </w:rPr>
        <w:t>9 cell divisions</w:t>
      </w:r>
      <w:r w:rsidR="00C63E39" w:rsidRPr="00E42FB1">
        <w:rPr>
          <w:rFonts w:ascii="Helvetica" w:hAnsi="Helvetica" w:cs="Helvetica"/>
          <w:noProof/>
          <w:sz w:val="24"/>
          <w:szCs w:val="24"/>
        </w:rPr>
        <w:t xml:space="preserve">, </w:t>
      </w:r>
      <w:r w:rsidR="005D7741" w:rsidRPr="00E42FB1">
        <w:rPr>
          <w:rFonts w:ascii="Helvetica" w:hAnsi="Helvetica" w:cs="Helvetica"/>
          <w:noProof/>
          <w:sz w:val="24"/>
          <w:szCs w:val="24"/>
        </w:rPr>
        <w:t xml:space="preserve">the steady-state </w:t>
      </w:r>
      <w:r w:rsidR="00736BE0" w:rsidRPr="00E42FB1">
        <w:rPr>
          <w:rFonts w:ascii="Helvetica" w:hAnsi="Helvetica" w:cs="Helvetica"/>
          <w:noProof/>
          <w:sz w:val="24"/>
          <w:szCs w:val="24"/>
        </w:rPr>
        <w:t>medium</w:t>
      </w:r>
      <w:r w:rsidR="00E749CC" w:rsidRPr="00E42FB1">
        <w:rPr>
          <w:rFonts w:ascii="Helvetica" w:hAnsi="Helvetica" w:cs="Helvetica"/>
          <w:noProof/>
          <w:sz w:val="24"/>
          <w:szCs w:val="24"/>
        </w:rPr>
        <w:t>-</w:t>
      </w:r>
      <w:r w:rsidR="005D7741" w:rsidRPr="00E42FB1">
        <w:rPr>
          <w:rFonts w:ascii="Helvetica" w:hAnsi="Helvetica" w:cs="Helvetica"/>
          <w:noProof/>
          <w:sz w:val="24"/>
          <w:szCs w:val="24"/>
        </w:rPr>
        <w:t xml:space="preserve">labelled parasites were placed </w:t>
      </w:r>
      <w:r w:rsidR="00416929" w:rsidRPr="00E42FB1">
        <w:rPr>
          <w:rFonts w:ascii="Helvetica" w:hAnsi="Helvetica" w:cs="Helvetica"/>
          <w:noProof/>
          <w:sz w:val="24"/>
          <w:szCs w:val="24"/>
        </w:rPr>
        <w:t>in l</w:t>
      </w:r>
      <w:r w:rsidR="00EF355D" w:rsidRPr="00E42FB1">
        <w:rPr>
          <w:rFonts w:ascii="Helvetica" w:hAnsi="Helvetica" w:cs="Helvetica"/>
          <w:noProof/>
          <w:sz w:val="24"/>
          <w:szCs w:val="24"/>
        </w:rPr>
        <w:t>ight (</w:t>
      </w:r>
      <w:r w:rsidR="0026503F" w:rsidRPr="00E42FB1">
        <w:rPr>
          <w:rFonts w:ascii="Helvetica" w:hAnsi="Helvetica" w:cs="Helvetica"/>
          <w:noProof/>
          <w:sz w:val="24"/>
          <w:szCs w:val="24"/>
        </w:rPr>
        <w:t>L</w:t>
      </w:r>
      <w:r w:rsidR="005D7741" w:rsidRPr="00E42FB1">
        <w:rPr>
          <w:rFonts w:ascii="Helvetica" w:hAnsi="Helvetica" w:cs="Helvetica"/>
          <w:noProof/>
          <w:sz w:val="24"/>
          <w:szCs w:val="24"/>
        </w:rPr>
        <w:t xml:space="preserve">) culture media and aliquots were taken at </w:t>
      </w:r>
      <w:r w:rsidR="00BC6DB1" w:rsidRPr="00E42FB1">
        <w:rPr>
          <w:rFonts w:ascii="Helvetica" w:hAnsi="Helvetica" w:cs="Helvetica"/>
          <w:noProof/>
          <w:sz w:val="24"/>
          <w:szCs w:val="24"/>
        </w:rPr>
        <w:t xml:space="preserve">times of </w:t>
      </w:r>
      <w:r w:rsidR="005D7741" w:rsidRPr="00E42FB1">
        <w:rPr>
          <w:rFonts w:ascii="Helvetica" w:hAnsi="Helvetica" w:cs="Helvetica"/>
          <w:noProof/>
          <w:sz w:val="24"/>
          <w:szCs w:val="24"/>
        </w:rPr>
        <w:t>0, 0.5, 1, 2, 4, 8, and 12 h</w:t>
      </w:r>
      <w:r w:rsidR="00EF649E" w:rsidRPr="00E42FB1">
        <w:rPr>
          <w:rFonts w:ascii="Helvetica" w:hAnsi="Helvetica" w:cs="Helvetica"/>
          <w:noProof/>
          <w:sz w:val="24"/>
          <w:szCs w:val="24"/>
        </w:rPr>
        <w:t xml:space="preserve"> and the cells lysed</w:t>
      </w:r>
      <w:r w:rsidR="007537BB" w:rsidRPr="00E42FB1">
        <w:rPr>
          <w:rFonts w:ascii="Helvetica" w:hAnsi="Helvetica" w:cs="Helvetica"/>
          <w:noProof/>
          <w:sz w:val="24"/>
          <w:szCs w:val="24"/>
        </w:rPr>
        <w:t xml:space="preserve"> in an </w:t>
      </w:r>
      <w:r w:rsidR="00821801" w:rsidRPr="00E42FB1">
        <w:rPr>
          <w:rFonts w:ascii="Helvetica" w:hAnsi="Helvetica" w:cs="Helvetica"/>
          <w:noProof/>
          <w:sz w:val="24"/>
          <w:szCs w:val="24"/>
        </w:rPr>
        <w:t>SDS-Tris buffer</w:t>
      </w:r>
      <w:r w:rsidR="00C63E39" w:rsidRPr="00E42FB1">
        <w:rPr>
          <w:rFonts w:ascii="Helvetica" w:hAnsi="Helvetica" w:cs="Helvetica"/>
          <w:noProof/>
          <w:sz w:val="24"/>
          <w:szCs w:val="24"/>
        </w:rPr>
        <w:t xml:space="preserve">. </w:t>
      </w:r>
      <w:r w:rsidR="00C63E39" w:rsidRPr="00E42FB1">
        <w:rPr>
          <w:rFonts w:ascii="Helvetica" w:hAnsi="Helvetica" w:cs="Helvetica"/>
          <w:sz w:val="24"/>
          <w:szCs w:val="24"/>
        </w:rPr>
        <w:t xml:space="preserve">Each time-point lysate </w:t>
      </w:r>
      <w:r w:rsidR="00C63E39" w:rsidRPr="00E42FB1">
        <w:rPr>
          <w:rFonts w:ascii="Helvetica" w:hAnsi="Helvetica" w:cs="Helvetica"/>
          <w:noProof/>
          <w:sz w:val="24"/>
          <w:szCs w:val="24"/>
        </w:rPr>
        <w:t>was mixed</w:t>
      </w:r>
      <w:r w:rsidR="00C63E39" w:rsidRPr="00E42FB1">
        <w:rPr>
          <w:rFonts w:ascii="Helvetica" w:hAnsi="Helvetica" w:cs="Helvetica"/>
          <w:sz w:val="24"/>
          <w:szCs w:val="24"/>
        </w:rPr>
        <w:t xml:space="preserve"> 1:1 </w:t>
      </w:r>
      <w:r w:rsidR="00AB137F" w:rsidRPr="00E42FB1">
        <w:rPr>
          <w:rFonts w:ascii="Helvetica" w:hAnsi="Helvetica" w:cs="Helvetica"/>
          <w:sz w:val="24"/>
          <w:szCs w:val="24"/>
        </w:rPr>
        <w:t>with corresponding</w:t>
      </w:r>
      <w:r w:rsidRPr="00E42FB1">
        <w:rPr>
          <w:rFonts w:ascii="Helvetica" w:hAnsi="Helvetica" w:cs="Helvetica"/>
          <w:sz w:val="24"/>
          <w:szCs w:val="24"/>
        </w:rPr>
        <w:t xml:space="preserve"> </w:t>
      </w:r>
      <w:r w:rsidR="00FE4773" w:rsidRPr="00E42FB1">
        <w:rPr>
          <w:rFonts w:ascii="Helvetica" w:hAnsi="Helvetica" w:cs="Helvetica"/>
          <w:sz w:val="24"/>
          <w:szCs w:val="24"/>
        </w:rPr>
        <w:t xml:space="preserve">heavy </w:t>
      </w:r>
      <w:r w:rsidR="00EF355D" w:rsidRPr="00E42FB1">
        <w:rPr>
          <w:rFonts w:ascii="Helvetica" w:hAnsi="Helvetica" w:cs="Helvetica"/>
          <w:sz w:val="24"/>
          <w:szCs w:val="24"/>
        </w:rPr>
        <w:t>labelled lysate</w:t>
      </w:r>
      <w:r w:rsidR="003C22D6" w:rsidRPr="00E42FB1">
        <w:rPr>
          <w:rFonts w:ascii="Helvetica" w:hAnsi="Helvetica" w:cs="Helvetica"/>
          <w:sz w:val="24"/>
          <w:szCs w:val="24"/>
        </w:rPr>
        <w:t xml:space="preserve"> </w:t>
      </w:r>
      <w:r w:rsidR="003C22D6" w:rsidRPr="00E42FB1">
        <w:rPr>
          <w:rFonts w:ascii="Helvetica" w:hAnsi="Helvetica" w:cs="Helvetica"/>
          <w:noProof/>
          <w:sz w:val="24"/>
          <w:szCs w:val="24"/>
        </w:rPr>
        <w:t>to</w:t>
      </w:r>
      <w:r w:rsidR="003C22D6" w:rsidRPr="00E42FB1">
        <w:rPr>
          <w:rFonts w:ascii="Helvetica" w:hAnsi="Helvetica" w:cs="Helvetica"/>
          <w:sz w:val="24"/>
          <w:szCs w:val="24"/>
        </w:rPr>
        <w:t xml:space="preserve"> provide an internal </w:t>
      </w:r>
      <w:r w:rsidR="00EF649E" w:rsidRPr="00E42FB1">
        <w:rPr>
          <w:rFonts w:ascii="Helvetica" w:hAnsi="Helvetica" w:cs="Helvetica"/>
          <w:sz w:val="24"/>
          <w:szCs w:val="24"/>
        </w:rPr>
        <w:t>standard</w:t>
      </w:r>
      <w:r w:rsidR="003C22D6" w:rsidRPr="00E42FB1">
        <w:rPr>
          <w:rFonts w:ascii="Helvetica" w:hAnsi="Helvetica" w:cs="Helvetica"/>
          <w:sz w:val="24"/>
          <w:szCs w:val="24"/>
        </w:rPr>
        <w:t xml:space="preserve"> </w:t>
      </w:r>
      <w:r w:rsidR="00EF649E" w:rsidRPr="00E42FB1">
        <w:rPr>
          <w:rFonts w:ascii="Helvetica" w:hAnsi="Helvetica" w:cs="Helvetica"/>
          <w:sz w:val="24"/>
          <w:szCs w:val="24"/>
        </w:rPr>
        <w:t>for</w:t>
      </w:r>
      <w:r w:rsidR="003C22D6" w:rsidRPr="00E42FB1">
        <w:rPr>
          <w:rFonts w:ascii="Helvetica" w:hAnsi="Helvetica" w:cs="Helvetica"/>
          <w:sz w:val="24"/>
          <w:szCs w:val="24"/>
        </w:rPr>
        <w:t xml:space="preserve"> </w:t>
      </w:r>
      <w:r w:rsidR="003C22D6" w:rsidRPr="00E42FB1">
        <w:rPr>
          <w:rFonts w:ascii="Helvetica" w:hAnsi="Helvetica" w:cs="Helvetica"/>
          <w:noProof/>
          <w:sz w:val="24"/>
          <w:szCs w:val="24"/>
        </w:rPr>
        <w:t>normalization</w:t>
      </w:r>
      <w:r w:rsidR="003C22D6" w:rsidRPr="00E42FB1">
        <w:rPr>
          <w:rFonts w:ascii="Helvetica" w:hAnsi="Helvetica" w:cs="Helvetica"/>
          <w:sz w:val="24"/>
          <w:szCs w:val="24"/>
        </w:rPr>
        <w:t xml:space="preserve"> of synthesis and degradation data </w:t>
      </w:r>
      <w:r w:rsidR="003C22D6" w:rsidRPr="00E42FB1">
        <w:rPr>
          <w:rFonts w:ascii="Helvetica" w:hAnsi="Helvetica" w:cs="Helvetica"/>
          <w:sz w:val="24"/>
          <w:szCs w:val="24"/>
        </w:rPr>
        <w:fldChar w:fldCharType="begin">
          <w:fldData xml:space="preserve">PEVuZE5vdGU+PENpdGU+PEF1dGhvcj5Cb2lzdmVydDwvQXV0aG9yPjxZZWFyPjIwMTI8L1llYXI+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PEVuZE5vdGU+PENpdGU+PEF1dGhvcj5Cb2lzdmVydDwvQXV0aG9yPjxZZWFyPjIwMTI8L1llYXI+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3C22D6" w:rsidRPr="00E42FB1">
        <w:rPr>
          <w:rFonts w:ascii="Helvetica" w:hAnsi="Helvetica" w:cs="Helvetica"/>
          <w:sz w:val="24"/>
          <w:szCs w:val="24"/>
        </w:rPr>
      </w:r>
      <w:r w:rsidR="003C22D6"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16" w:tooltip="Boisvert, 2012 #172" w:history="1">
        <w:r w:rsidR="0055725C" w:rsidRPr="00E42FB1">
          <w:rPr>
            <w:rFonts w:ascii="Helvetica" w:hAnsi="Helvetica" w:cs="Helvetica"/>
            <w:noProof/>
            <w:sz w:val="24"/>
            <w:szCs w:val="24"/>
          </w:rPr>
          <w:t>16</w:t>
        </w:r>
      </w:hyperlink>
      <w:r w:rsidR="00E669E6" w:rsidRPr="00E42FB1">
        <w:rPr>
          <w:rFonts w:ascii="Helvetica" w:hAnsi="Helvetica" w:cs="Helvetica"/>
          <w:noProof/>
          <w:sz w:val="24"/>
          <w:szCs w:val="24"/>
        </w:rPr>
        <w:t>]</w:t>
      </w:r>
      <w:r w:rsidR="003C22D6" w:rsidRPr="00E42FB1">
        <w:rPr>
          <w:rFonts w:ascii="Helvetica" w:hAnsi="Helvetica" w:cs="Helvetica"/>
          <w:sz w:val="24"/>
          <w:szCs w:val="24"/>
        </w:rPr>
        <w:fldChar w:fldCharType="end"/>
      </w:r>
      <w:r w:rsidR="003C22D6" w:rsidRPr="00E42FB1">
        <w:rPr>
          <w:rFonts w:ascii="Helvetica" w:hAnsi="Helvetica" w:cs="Helvetica"/>
          <w:sz w:val="24"/>
          <w:szCs w:val="24"/>
        </w:rPr>
        <w:t xml:space="preserve">. </w:t>
      </w:r>
      <w:r w:rsidR="00EF649E" w:rsidRPr="00E42FB1">
        <w:rPr>
          <w:rFonts w:ascii="Helvetica" w:hAnsi="Helvetica" w:cs="Helvetica"/>
          <w:sz w:val="24"/>
          <w:szCs w:val="24"/>
        </w:rPr>
        <w:t xml:space="preserve">Thus, the </w:t>
      </w:r>
      <w:r w:rsidR="007537BB" w:rsidRPr="00E42FB1">
        <w:rPr>
          <w:rFonts w:ascii="Helvetica" w:hAnsi="Helvetica" w:cs="Helvetica"/>
          <w:sz w:val="24"/>
          <w:szCs w:val="24"/>
        </w:rPr>
        <w:t>decrease</w:t>
      </w:r>
      <w:r w:rsidR="00EF649E" w:rsidRPr="00E42FB1">
        <w:rPr>
          <w:rFonts w:ascii="Helvetica" w:hAnsi="Helvetica" w:cs="Helvetica"/>
          <w:sz w:val="24"/>
          <w:szCs w:val="24"/>
        </w:rPr>
        <w:t xml:space="preserve"> of medium labelled peptides </w:t>
      </w:r>
      <w:r w:rsidR="007537BB" w:rsidRPr="00E42FB1">
        <w:rPr>
          <w:rFonts w:ascii="Helvetica" w:hAnsi="Helvetica" w:cs="Helvetica"/>
          <w:sz w:val="24"/>
          <w:szCs w:val="24"/>
        </w:rPr>
        <w:t xml:space="preserve">and increase of light labelled peptides relative to (constant) heavy </w:t>
      </w:r>
      <w:r w:rsidR="007537BB" w:rsidRPr="00E42FB1">
        <w:rPr>
          <w:rFonts w:ascii="Helvetica" w:hAnsi="Helvetica" w:cs="Helvetica"/>
          <w:sz w:val="24"/>
          <w:szCs w:val="24"/>
        </w:rPr>
        <w:lastRenderedPageBreak/>
        <w:t xml:space="preserve">labelled peptides over time </w:t>
      </w:r>
      <w:r w:rsidR="00FB0D6B" w:rsidRPr="00E42FB1">
        <w:rPr>
          <w:rFonts w:ascii="Helvetica" w:hAnsi="Helvetica" w:cs="Helvetica"/>
          <w:sz w:val="24"/>
          <w:szCs w:val="24"/>
        </w:rPr>
        <w:t>were</w:t>
      </w:r>
      <w:r w:rsidR="007537BB" w:rsidRPr="00E42FB1">
        <w:rPr>
          <w:rFonts w:ascii="Helvetica" w:hAnsi="Helvetica" w:cs="Helvetica"/>
          <w:sz w:val="24"/>
          <w:szCs w:val="24"/>
        </w:rPr>
        <w:t xml:space="preserve"> used to calculate rates of protein degradation and synthesis, respectively. Accurate cell counting was performed throughout the experiments to take into account changes in medium and light peptides relative to heavy peptides due to cell division during the chase period</w:t>
      </w:r>
      <w:r w:rsidR="00517031" w:rsidRPr="00E42FB1">
        <w:rPr>
          <w:rFonts w:ascii="Helvetica" w:hAnsi="Helvetica" w:cs="Helvetica"/>
          <w:sz w:val="24"/>
          <w:szCs w:val="24"/>
        </w:rPr>
        <w:t>.</w:t>
      </w:r>
      <w:r w:rsidR="007537BB" w:rsidRPr="00E42FB1">
        <w:rPr>
          <w:rFonts w:ascii="Helvetica" w:hAnsi="Helvetica" w:cs="Helvetica"/>
          <w:sz w:val="24"/>
          <w:szCs w:val="24"/>
        </w:rPr>
        <w:t xml:space="preserve"> </w:t>
      </w:r>
      <w:r w:rsidR="003C22D6" w:rsidRPr="00E42FB1">
        <w:rPr>
          <w:rFonts w:ascii="Helvetica" w:hAnsi="Helvetica" w:cs="Helvetica"/>
          <w:noProof/>
          <w:sz w:val="24"/>
          <w:szCs w:val="24"/>
        </w:rPr>
        <w:t xml:space="preserve">Samples </w:t>
      </w:r>
      <w:r w:rsidR="00DB097E" w:rsidRPr="00E42FB1">
        <w:rPr>
          <w:rFonts w:ascii="Helvetica" w:hAnsi="Helvetica" w:cs="Helvetica"/>
          <w:noProof/>
          <w:sz w:val="24"/>
          <w:szCs w:val="24"/>
        </w:rPr>
        <w:t xml:space="preserve">from each chase time-point </w:t>
      </w:r>
      <w:r w:rsidR="003C22D6" w:rsidRPr="00E42FB1">
        <w:rPr>
          <w:rFonts w:ascii="Helvetica" w:hAnsi="Helvetica" w:cs="Helvetica"/>
          <w:noProof/>
          <w:sz w:val="24"/>
          <w:szCs w:val="24"/>
        </w:rPr>
        <w:t>were</w:t>
      </w:r>
      <w:r w:rsidR="00C63E39" w:rsidRPr="00E42FB1">
        <w:rPr>
          <w:rFonts w:ascii="Helvetica" w:hAnsi="Helvetica" w:cs="Helvetica"/>
          <w:noProof/>
          <w:sz w:val="24"/>
          <w:szCs w:val="24"/>
        </w:rPr>
        <w:t xml:space="preserve"> processed</w:t>
      </w:r>
      <w:r w:rsidR="00284669" w:rsidRPr="00E42FB1">
        <w:rPr>
          <w:rFonts w:ascii="Helvetica" w:hAnsi="Helvetica" w:cs="Helvetica"/>
          <w:noProof/>
          <w:sz w:val="24"/>
          <w:szCs w:val="24"/>
        </w:rPr>
        <w:t xml:space="preserve"> to tryptic peptides</w:t>
      </w:r>
      <w:r w:rsidR="00843C9F" w:rsidRPr="00E42FB1">
        <w:rPr>
          <w:rFonts w:ascii="Helvetica" w:hAnsi="Helvetica" w:cs="Helvetica"/>
          <w:noProof/>
          <w:sz w:val="24"/>
          <w:szCs w:val="24"/>
        </w:rPr>
        <w:t xml:space="preserve"> by FASP</w:t>
      </w:r>
      <w:r w:rsidR="00DB097E" w:rsidRPr="00E42FB1">
        <w:rPr>
          <w:rFonts w:ascii="Helvetica" w:hAnsi="Helvetica" w:cs="Helvetica"/>
          <w:noProof/>
          <w:sz w:val="24"/>
          <w:szCs w:val="24"/>
        </w:rPr>
        <w:t xml:space="preserve">, separated into 10 sub-fractions by high-pH reversed phase </w:t>
      </w:r>
      <w:r w:rsidR="00517031" w:rsidRPr="00E42FB1">
        <w:rPr>
          <w:rFonts w:ascii="Helvetica" w:hAnsi="Helvetica" w:cs="Helvetica"/>
          <w:noProof/>
          <w:sz w:val="24"/>
          <w:szCs w:val="24"/>
        </w:rPr>
        <w:t xml:space="preserve">HPLC </w:t>
      </w:r>
      <w:r w:rsidR="00DB097E" w:rsidRPr="00E42FB1">
        <w:rPr>
          <w:rFonts w:ascii="Helvetica" w:hAnsi="Helvetica" w:cs="Helvetica"/>
          <w:noProof/>
          <w:sz w:val="24"/>
          <w:szCs w:val="24"/>
        </w:rPr>
        <w:t>and analysed by LC-MS/MS</w:t>
      </w:r>
      <w:r w:rsidR="00BC44B3" w:rsidRPr="00E42FB1">
        <w:rPr>
          <w:rFonts w:ascii="Helvetica" w:hAnsi="Helvetica" w:cs="Helvetica"/>
          <w:sz w:val="24"/>
          <w:szCs w:val="24"/>
        </w:rPr>
        <w:t xml:space="preserve">. </w:t>
      </w:r>
      <w:r w:rsidR="00843C9F" w:rsidRPr="00E42FB1">
        <w:rPr>
          <w:rFonts w:ascii="Helvetica" w:hAnsi="Helvetica" w:cs="Helvetica"/>
          <w:sz w:val="24"/>
          <w:szCs w:val="24"/>
        </w:rPr>
        <w:t>The same</w:t>
      </w:r>
      <w:r w:rsidR="00265ACE" w:rsidRPr="00E42FB1">
        <w:rPr>
          <w:rFonts w:ascii="Helvetica" w:hAnsi="Helvetica" w:cs="Helvetica"/>
          <w:sz w:val="24"/>
          <w:szCs w:val="24"/>
        </w:rPr>
        <w:t xml:space="preserve"> experiments </w:t>
      </w:r>
      <w:r w:rsidR="00265ACE" w:rsidRPr="00E42FB1">
        <w:rPr>
          <w:rFonts w:ascii="Helvetica" w:hAnsi="Helvetica" w:cs="Helvetica"/>
          <w:noProof/>
          <w:sz w:val="24"/>
          <w:szCs w:val="24"/>
        </w:rPr>
        <w:t>were performed</w:t>
      </w:r>
      <w:r w:rsidR="00265ACE" w:rsidRPr="00E42FB1">
        <w:rPr>
          <w:rFonts w:ascii="Helvetica" w:hAnsi="Helvetica" w:cs="Helvetica"/>
          <w:sz w:val="24"/>
          <w:szCs w:val="24"/>
        </w:rPr>
        <w:t xml:space="preserve"> for </w:t>
      </w:r>
      <w:r w:rsidR="00AB0C51" w:rsidRPr="00E42FB1">
        <w:rPr>
          <w:rFonts w:ascii="Helvetica" w:hAnsi="Helvetica" w:cs="Helvetica"/>
          <w:sz w:val="24"/>
          <w:szCs w:val="24"/>
        </w:rPr>
        <w:t>PCF</w:t>
      </w:r>
      <w:r w:rsidR="00460C9F" w:rsidRPr="00E42FB1">
        <w:rPr>
          <w:rFonts w:ascii="Helvetica" w:hAnsi="Helvetica" w:cs="Helvetica"/>
          <w:sz w:val="24"/>
          <w:szCs w:val="24"/>
        </w:rPr>
        <w:t xml:space="preserve"> </w:t>
      </w:r>
      <w:r w:rsidR="00843C9F" w:rsidRPr="00E42FB1">
        <w:rPr>
          <w:rFonts w:ascii="Helvetica" w:hAnsi="Helvetica" w:cs="Helvetica"/>
          <w:sz w:val="24"/>
          <w:szCs w:val="24"/>
        </w:rPr>
        <w:t>cells except that</w:t>
      </w:r>
      <w:r w:rsidR="008B0EE7" w:rsidRPr="00E42FB1">
        <w:rPr>
          <w:rFonts w:ascii="Helvetica" w:hAnsi="Helvetica" w:cs="Helvetica"/>
          <w:sz w:val="24"/>
          <w:szCs w:val="24"/>
        </w:rPr>
        <w:t xml:space="preserve"> </w:t>
      </w:r>
      <w:r w:rsidR="000C511E" w:rsidRPr="00E42FB1">
        <w:rPr>
          <w:rFonts w:ascii="Helvetica" w:hAnsi="Helvetica" w:cs="Helvetica"/>
          <w:sz w:val="24"/>
          <w:szCs w:val="24"/>
        </w:rPr>
        <w:t xml:space="preserve">chase-times of </w:t>
      </w:r>
      <w:r w:rsidR="008B0EE7" w:rsidRPr="00E42FB1">
        <w:rPr>
          <w:rFonts w:ascii="Helvetica" w:hAnsi="Helvetica" w:cs="Helvetica"/>
          <w:sz w:val="24"/>
          <w:szCs w:val="24"/>
        </w:rPr>
        <w:t xml:space="preserve">0, 0.25, </w:t>
      </w:r>
      <w:r w:rsidR="00843C9F" w:rsidRPr="00E42FB1">
        <w:rPr>
          <w:rFonts w:ascii="Helvetica" w:hAnsi="Helvetica" w:cs="Helvetica"/>
          <w:sz w:val="24"/>
          <w:szCs w:val="24"/>
        </w:rPr>
        <w:t>0.5, 1, 2, 4, 8, 20 and 28 h were used. In both cases, t</w:t>
      </w:r>
      <w:r w:rsidR="00131BAF" w:rsidRPr="00E42FB1">
        <w:rPr>
          <w:rFonts w:ascii="Helvetica" w:hAnsi="Helvetica" w:cs="Helvetica"/>
          <w:sz w:val="24"/>
          <w:szCs w:val="24"/>
        </w:rPr>
        <w:t>ryptic</w:t>
      </w:r>
      <w:r w:rsidR="009368F5" w:rsidRPr="00E42FB1">
        <w:rPr>
          <w:rFonts w:ascii="Helvetica" w:hAnsi="Helvetica" w:cs="Helvetica"/>
          <w:sz w:val="24"/>
          <w:szCs w:val="24"/>
        </w:rPr>
        <w:t xml:space="preserve"> peptides</w:t>
      </w:r>
      <w:r w:rsidR="001370F3" w:rsidRPr="00E42FB1">
        <w:rPr>
          <w:rFonts w:ascii="Helvetica" w:hAnsi="Helvetica" w:cs="Helvetica"/>
          <w:sz w:val="24"/>
          <w:szCs w:val="24"/>
        </w:rPr>
        <w:t xml:space="preserve"> were quantified</w:t>
      </w:r>
      <w:r w:rsidR="009368F5" w:rsidRPr="00E42FB1">
        <w:rPr>
          <w:rFonts w:ascii="Helvetica" w:hAnsi="Helvetica" w:cs="Helvetica"/>
          <w:sz w:val="24"/>
          <w:szCs w:val="24"/>
        </w:rPr>
        <w:t xml:space="preserve"> using</w:t>
      </w:r>
      <w:r w:rsidR="00430EAB" w:rsidRPr="00E42FB1">
        <w:rPr>
          <w:rFonts w:ascii="Helvetica" w:hAnsi="Helvetica" w:cs="Helvetica"/>
          <w:sz w:val="24"/>
          <w:szCs w:val="24"/>
        </w:rPr>
        <w:t xml:space="preserve"> MaxQuant</w:t>
      </w:r>
      <w:r w:rsidR="00CC1394" w:rsidRPr="00E42FB1">
        <w:rPr>
          <w:rFonts w:ascii="Helvetica" w:hAnsi="Helvetica" w:cs="Helvetica"/>
          <w:sz w:val="24"/>
          <w:szCs w:val="24"/>
        </w:rPr>
        <w:t xml:space="preserve"> as described before </w:t>
      </w:r>
      <w:r w:rsidR="00CC1394" w:rsidRPr="00E42FB1">
        <w:rPr>
          <w:rFonts w:ascii="Helvetica" w:hAnsi="Helvetica" w:cs="Helvetica"/>
          <w:sz w:val="24"/>
          <w:szCs w:val="24"/>
        </w:rPr>
        <w:fldChar w:fldCharType="begin">
          <w:fldData xml:space="preserve">PEVuZE5vdGU+PENpdGU+PEF1dGhvcj5HdXRoZXI8L0F1dGhvcj48WWVhcj4yMDE0PC9ZZWFyPjxS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bHQtcGVyaW9kaWNhbD48cGFnZXM+ZTM2NjE5PC9wYWdlcz48dm9sdW1lPjc8L3ZvbHVtZT48bnVt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PEVuZE5vdGU+PENpdGU+PEF1dGhvcj5HdXRoZXI8L0F1dGhvcj48WWVhcj4yMDE0PC9ZZWFyPjxS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CC1394" w:rsidRPr="00E42FB1">
        <w:rPr>
          <w:rFonts w:ascii="Helvetica" w:hAnsi="Helvetica" w:cs="Helvetica"/>
          <w:sz w:val="24"/>
          <w:szCs w:val="24"/>
        </w:rPr>
      </w:r>
      <w:r w:rsidR="00CC1394"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4" w:tooltip="Urbaniak, 2012 #63" w:history="1">
        <w:r w:rsidR="0055725C" w:rsidRPr="00E42FB1">
          <w:rPr>
            <w:rFonts w:ascii="Helvetica" w:hAnsi="Helvetica" w:cs="Helvetica"/>
            <w:noProof/>
            <w:sz w:val="24"/>
            <w:szCs w:val="24"/>
          </w:rPr>
          <w:t>4</w:t>
        </w:r>
      </w:hyperlink>
      <w:r w:rsidR="00E669E6" w:rsidRPr="00E42FB1">
        <w:rPr>
          <w:rFonts w:ascii="Helvetica" w:hAnsi="Helvetica" w:cs="Helvetica"/>
          <w:noProof/>
          <w:sz w:val="24"/>
          <w:szCs w:val="24"/>
        </w:rPr>
        <w:t xml:space="preserve">, </w:t>
      </w:r>
      <w:hyperlink w:anchor="_ENREF_11" w:tooltip="Guther, 2014 #6" w:history="1">
        <w:r w:rsidR="0055725C" w:rsidRPr="00E42FB1">
          <w:rPr>
            <w:rFonts w:ascii="Helvetica" w:hAnsi="Helvetica" w:cs="Helvetica"/>
            <w:noProof/>
            <w:sz w:val="24"/>
            <w:szCs w:val="24"/>
          </w:rPr>
          <w:t>11</w:t>
        </w:r>
      </w:hyperlink>
      <w:r w:rsidR="00E669E6" w:rsidRPr="00E42FB1">
        <w:rPr>
          <w:rFonts w:ascii="Helvetica" w:hAnsi="Helvetica" w:cs="Helvetica"/>
          <w:noProof/>
          <w:sz w:val="24"/>
          <w:szCs w:val="24"/>
        </w:rPr>
        <w:t xml:space="preserve">, </w:t>
      </w:r>
      <w:hyperlink w:anchor="_ENREF_13" w:tooltip="Cox, 2008 #8" w:history="1">
        <w:r w:rsidR="0055725C" w:rsidRPr="00E42FB1">
          <w:rPr>
            <w:rFonts w:ascii="Helvetica" w:hAnsi="Helvetica" w:cs="Helvetica"/>
            <w:noProof/>
            <w:sz w:val="24"/>
            <w:szCs w:val="24"/>
          </w:rPr>
          <w:t>13</w:t>
        </w:r>
      </w:hyperlink>
      <w:r w:rsidR="00E669E6" w:rsidRPr="00E42FB1">
        <w:rPr>
          <w:rFonts w:ascii="Helvetica" w:hAnsi="Helvetica" w:cs="Helvetica"/>
          <w:noProof/>
          <w:sz w:val="24"/>
          <w:szCs w:val="24"/>
        </w:rPr>
        <w:t xml:space="preserve">, </w:t>
      </w:r>
      <w:hyperlink w:anchor="_ENREF_25" w:tooltip="Cox, 2009 #14" w:history="1">
        <w:r w:rsidR="0055725C" w:rsidRPr="00E42FB1">
          <w:rPr>
            <w:rFonts w:ascii="Helvetica" w:hAnsi="Helvetica" w:cs="Helvetica"/>
            <w:noProof/>
            <w:sz w:val="24"/>
            <w:szCs w:val="24"/>
          </w:rPr>
          <w:t>25</w:t>
        </w:r>
      </w:hyperlink>
      <w:r w:rsidR="00E669E6" w:rsidRPr="00E42FB1">
        <w:rPr>
          <w:rFonts w:ascii="Helvetica" w:hAnsi="Helvetica" w:cs="Helvetica"/>
          <w:noProof/>
          <w:sz w:val="24"/>
          <w:szCs w:val="24"/>
        </w:rPr>
        <w:t>]</w:t>
      </w:r>
      <w:r w:rsidR="00CC1394" w:rsidRPr="00E42FB1">
        <w:rPr>
          <w:rFonts w:ascii="Helvetica" w:hAnsi="Helvetica" w:cs="Helvetica"/>
          <w:sz w:val="24"/>
          <w:szCs w:val="24"/>
        </w:rPr>
        <w:fldChar w:fldCharType="end"/>
      </w:r>
      <w:r w:rsidR="001370F3" w:rsidRPr="00E42FB1">
        <w:rPr>
          <w:rFonts w:ascii="Helvetica" w:hAnsi="Helvetica" w:cs="Helvetica"/>
          <w:sz w:val="24"/>
          <w:szCs w:val="24"/>
        </w:rPr>
        <w:t xml:space="preserve"> and </w:t>
      </w:r>
      <w:r w:rsidR="008A6DF8" w:rsidRPr="00E42FB1">
        <w:rPr>
          <w:rFonts w:ascii="Helvetica" w:hAnsi="Helvetica" w:cs="Helvetica"/>
          <w:sz w:val="24"/>
          <w:szCs w:val="24"/>
        </w:rPr>
        <w:t>processed</w:t>
      </w:r>
      <w:r w:rsidR="00843C9F" w:rsidRPr="00E42FB1">
        <w:rPr>
          <w:rFonts w:ascii="Helvetica" w:hAnsi="Helvetica" w:cs="Helvetica"/>
          <w:sz w:val="24"/>
          <w:szCs w:val="24"/>
        </w:rPr>
        <w:t xml:space="preserve"> with an in-</w:t>
      </w:r>
      <w:r w:rsidR="001370F3" w:rsidRPr="00E42FB1">
        <w:rPr>
          <w:rFonts w:ascii="Helvetica" w:hAnsi="Helvetica" w:cs="Helvetica"/>
          <w:sz w:val="24"/>
          <w:szCs w:val="24"/>
        </w:rPr>
        <w:t>house developed pipeline.</w:t>
      </w:r>
      <w:r w:rsidR="00691512" w:rsidRPr="00E42FB1">
        <w:rPr>
          <w:rFonts w:ascii="Helvetica" w:hAnsi="Helvetica" w:cs="Helvetica"/>
          <w:sz w:val="24"/>
          <w:szCs w:val="24"/>
        </w:rPr>
        <w:t xml:space="preserve"> </w:t>
      </w:r>
      <w:r w:rsidR="000E7210" w:rsidRPr="00E42FB1">
        <w:rPr>
          <w:rFonts w:ascii="Helvetica" w:hAnsi="Helvetica" w:cs="Helvetica"/>
          <w:sz w:val="24"/>
          <w:szCs w:val="24"/>
        </w:rPr>
        <w:t>The MaxQuant program</w:t>
      </w:r>
      <w:r w:rsidR="00101828" w:rsidRPr="00E42FB1">
        <w:rPr>
          <w:rFonts w:ascii="Helvetica" w:hAnsi="Helvetica" w:cs="Helvetica"/>
          <w:sz w:val="24"/>
          <w:szCs w:val="24"/>
        </w:rPr>
        <w:t xml:space="preserve"> detected</w:t>
      </w:r>
      <w:r w:rsidR="00691512" w:rsidRPr="00E42FB1">
        <w:rPr>
          <w:rFonts w:ascii="Helvetica" w:hAnsi="Helvetica" w:cs="Helvetica"/>
          <w:sz w:val="24"/>
          <w:szCs w:val="24"/>
        </w:rPr>
        <w:t xml:space="preserve"> </w:t>
      </w:r>
      <w:r w:rsidR="00B6218F" w:rsidRPr="00E42FB1">
        <w:rPr>
          <w:rFonts w:ascii="Helvetica" w:hAnsi="Helvetica" w:cs="Helvetica"/>
          <w:sz w:val="24"/>
          <w:szCs w:val="24"/>
        </w:rPr>
        <w:t xml:space="preserve">6456 and 6466 </w:t>
      </w:r>
      <w:r w:rsidR="00691512" w:rsidRPr="00E42FB1">
        <w:rPr>
          <w:rFonts w:ascii="Helvetica" w:hAnsi="Helvetica" w:cs="Helvetica"/>
          <w:sz w:val="24"/>
          <w:szCs w:val="24"/>
        </w:rPr>
        <w:t>protein group</w:t>
      </w:r>
      <w:r w:rsidR="008475ED" w:rsidRPr="00E42FB1">
        <w:rPr>
          <w:rFonts w:ascii="Helvetica" w:hAnsi="Helvetica" w:cs="Helvetica"/>
          <w:sz w:val="24"/>
          <w:szCs w:val="24"/>
        </w:rPr>
        <w:t xml:space="preserve">s </w:t>
      </w:r>
      <w:r w:rsidR="00691512" w:rsidRPr="00E42FB1">
        <w:rPr>
          <w:rFonts w:ascii="Helvetica" w:hAnsi="Helvetica" w:cs="Helvetica"/>
          <w:sz w:val="24"/>
          <w:szCs w:val="24"/>
        </w:rPr>
        <w:t xml:space="preserve">in the </w:t>
      </w:r>
      <w:r w:rsidR="001B623A" w:rsidRPr="00E42FB1">
        <w:rPr>
          <w:rFonts w:ascii="Helvetica" w:hAnsi="Helvetica" w:cs="Helvetica"/>
          <w:sz w:val="24"/>
          <w:szCs w:val="24"/>
        </w:rPr>
        <w:t xml:space="preserve">BSF </w:t>
      </w:r>
      <w:r w:rsidR="00691512" w:rsidRPr="00E42FB1">
        <w:rPr>
          <w:rFonts w:ascii="Helvetica" w:hAnsi="Helvetica" w:cs="Helvetica"/>
          <w:sz w:val="24"/>
          <w:szCs w:val="24"/>
        </w:rPr>
        <w:t xml:space="preserve">and </w:t>
      </w:r>
      <w:r w:rsidR="001B623A" w:rsidRPr="00E42FB1">
        <w:rPr>
          <w:rFonts w:ascii="Helvetica" w:hAnsi="Helvetica" w:cs="Helvetica"/>
          <w:sz w:val="24"/>
          <w:szCs w:val="24"/>
        </w:rPr>
        <w:t xml:space="preserve">PCF </w:t>
      </w:r>
      <w:r w:rsidR="00684DDD" w:rsidRPr="00E42FB1">
        <w:rPr>
          <w:rFonts w:ascii="Helvetica" w:hAnsi="Helvetica" w:cs="Helvetica"/>
          <w:sz w:val="24"/>
          <w:szCs w:val="24"/>
        </w:rPr>
        <w:t>samples</w:t>
      </w:r>
      <w:r w:rsidR="00821801" w:rsidRPr="00E42FB1">
        <w:rPr>
          <w:rFonts w:ascii="Helvetica" w:hAnsi="Helvetica" w:cs="Helvetica"/>
          <w:sz w:val="24"/>
          <w:szCs w:val="24"/>
        </w:rPr>
        <w:t>, respectively</w:t>
      </w:r>
      <w:r w:rsidR="00B6218F" w:rsidRPr="00E42FB1">
        <w:rPr>
          <w:rFonts w:ascii="Helvetica" w:hAnsi="Helvetica" w:cs="Helvetica"/>
          <w:sz w:val="24"/>
          <w:szCs w:val="24"/>
        </w:rPr>
        <w:t>. T</w:t>
      </w:r>
      <w:r w:rsidR="00101828" w:rsidRPr="00E42FB1">
        <w:rPr>
          <w:rFonts w:ascii="Helvetica" w:hAnsi="Helvetica" w:cs="Helvetica"/>
          <w:sz w:val="24"/>
          <w:szCs w:val="24"/>
        </w:rPr>
        <w:t xml:space="preserve">hese </w:t>
      </w:r>
      <w:r w:rsidR="008475ED" w:rsidRPr="00E42FB1">
        <w:rPr>
          <w:rFonts w:ascii="Helvetica" w:hAnsi="Helvetica" w:cs="Helvetica"/>
          <w:sz w:val="24"/>
          <w:szCs w:val="24"/>
        </w:rPr>
        <w:t xml:space="preserve">were </w:t>
      </w:r>
      <w:r w:rsidR="0064712B" w:rsidRPr="00E42FB1">
        <w:rPr>
          <w:rFonts w:ascii="Helvetica" w:hAnsi="Helvetica" w:cs="Helvetica"/>
          <w:sz w:val="24"/>
          <w:szCs w:val="24"/>
        </w:rPr>
        <w:t>filtered</w:t>
      </w:r>
      <w:r w:rsidR="008475ED" w:rsidRPr="00E42FB1">
        <w:rPr>
          <w:rFonts w:ascii="Helvetica" w:hAnsi="Helvetica" w:cs="Helvetica"/>
          <w:sz w:val="24"/>
          <w:szCs w:val="24"/>
        </w:rPr>
        <w:t xml:space="preserve"> </w:t>
      </w:r>
      <w:r w:rsidR="00683DED" w:rsidRPr="00E42FB1">
        <w:rPr>
          <w:rFonts w:ascii="Helvetica" w:hAnsi="Helvetica" w:cs="Helvetica"/>
          <w:sz w:val="24"/>
          <w:szCs w:val="24"/>
        </w:rPr>
        <w:t>to remove protein groups annotated as: Only identified by site</w:t>
      </w:r>
      <w:r w:rsidR="00B6218F" w:rsidRPr="00E42FB1">
        <w:rPr>
          <w:rFonts w:ascii="Helvetica" w:hAnsi="Helvetica" w:cs="Helvetica"/>
          <w:sz w:val="24"/>
          <w:szCs w:val="24"/>
        </w:rPr>
        <w:t xml:space="preserve">, </w:t>
      </w:r>
      <w:r w:rsidR="00683DED" w:rsidRPr="00E42FB1">
        <w:rPr>
          <w:rFonts w:ascii="Helvetica" w:hAnsi="Helvetica" w:cs="Helvetica"/>
          <w:sz w:val="24"/>
          <w:szCs w:val="24"/>
        </w:rPr>
        <w:t>Reverse hits</w:t>
      </w:r>
      <w:r w:rsidR="00B6218F" w:rsidRPr="00E42FB1">
        <w:rPr>
          <w:rFonts w:ascii="Helvetica" w:hAnsi="Helvetica" w:cs="Helvetica"/>
          <w:sz w:val="24"/>
          <w:szCs w:val="24"/>
        </w:rPr>
        <w:t xml:space="preserve"> and </w:t>
      </w:r>
      <w:r w:rsidR="00683DED" w:rsidRPr="00E42FB1">
        <w:rPr>
          <w:rFonts w:ascii="Helvetica" w:hAnsi="Helvetica" w:cs="Helvetica"/>
          <w:sz w:val="24"/>
          <w:szCs w:val="24"/>
        </w:rPr>
        <w:t>Potential contaminants. Further, we removed protein groups identified with less than two unique peptides</w:t>
      </w:r>
      <w:r w:rsidR="00B6218F" w:rsidRPr="00E42FB1">
        <w:rPr>
          <w:rFonts w:ascii="Helvetica" w:hAnsi="Helvetica" w:cs="Helvetica"/>
          <w:sz w:val="24"/>
          <w:szCs w:val="24"/>
        </w:rPr>
        <w:t>.</w:t>
      </w:r>
      <w:r w:rsidR="00B26684" w:rsidRPr="00E42FB1">
        <w:rPr>
          <w:rFonts w:ascii="Helvetica" w:hAnsi="Helvetica" w:cs="Helvetica"/>
          <w:sz w:val="24"/>
          <w:szCs w:val="24"/>
        </w:rPr>
        <w:t xml:space="preserve"> </w:t>
      </w:r>
      <w:r w:rsidR="00766F83" w:rsidRPr="00E42FB1">
        <w:rPr>
          <w:rFonts w:ascii="Helvetica" w:hAnsi="Helvetica" w:cs="Helvetica"/>
          <w:sz w:val="24"/>
          <w:szCs w:val="24"/>
        </w:rPr>
        <w:t xml:space="preserve">We evaluated the reproducibility of the biological replicates by computing the </w:t>
      </w:r>
      <w:r w:rsidR="00050387" w:rsidRPr="00E42FB1">
        <w:rPr>
          <w:rFonts w:ascii="Helvetica" w:hAnsi="Helvetica" w:cs="Helvetica"/>
          <w:sz w:val="24"/>
          <w:szCs w:val="24"/>
        </w:rPr>
        <w:t>Spearman</w:t>
      </w:r>
      <w:r w:rsidR="00766F83" w:rsidRPr="00E42FB1">
        <w:rPr>
          <w:rFonts w:ascii="Helvetica" w:hAnsi="Helvetica" w:cs="Helvetica"/>
          <w:sz w:val="24"/>
          <w:szCs w:val="24"/>
        </w:rPr>
        <w:t xml:space="preserve"> correlation coefficient between each data point of the BSF</w:t>
      </w:r>
      <w:r w:rsidR="005B255B" w:rsidRPr="00E42FB1">
        <w:rPr>
          <w:rFonts w:ascii="Helvetica" w:hAnsi="Helvetica" w:cs="Helvetica"/>
          <w:sz w:val="24"/>
          <w:szCs w:val="24"/>
        </w:rPr>
        <w:t xml:space="preserve"> (Figure 2A)</w:t>
      </w:r>
      <w:r w:rsidR="00766F83" w:rsidRPr="00E42FB1">
        <w:rPr>
          <w:rFonts w:ascii="Helvetica" w:hAnsi="Helvetica" w:cs="Helvetica"/>
          <w:sz w:val="24"/>
          <w:szCs w:val="24"/>
        </w:rPr>
        <w:t xml:space="preserve"> and PCF </w:t>
      </w:r>
      <w:r w:rsidR="005B255B" w:rsidRPr="00E42FB1">
        <w:rPr>
          <w:rFonts w:ascii="Helvetica" w:hAnsi="Helvetica" w:cs="Helvetica"/>
          <w:sz w:val="24"/>
          <w:szCs w:val="24"/>
        </w:rPr>
        <w:t xml:space="preserve">(Figure 3A) </w:t>
      </w:r>
      <w:r w:rsidR="00766F83" w:rsidRPr="00E42FB1">
        <w:rPr>
          <w:rFonts w:ascii="Helvetica" w:hAnsi="Helvetica" w:cs="Helvetica"/>
          <w:sz w:val="24"/>
          <w:szCs w:val="24"/>
        </w:rPr>
        <w:t xml:space="preserve">time course experiments using the M/L ratio of the MaxQuant protein group output. As expected, data points closer in time have a higher Sperman correlation coefficient </w:t>
      </w:r>
      <w:r w:rsidR="0055725C" w:rsidRPr="00E42FB1">
        <w:rPr>
          <w:rFonts w:ascii="Helvetica" w:hAnsi="Helvetica" w:cs="Helvetica"/>
          <w:sz w:val="24"/>
          <w:szCs w:val="24"/>
        </w:rPr>
        <w:t>relative</w:t>
      </w:r>
      <w:r w:rsidR="00766F83" w:rsidRPr="00E42FB1">
        <w:rPr>
          <w:rFonts w:ascii="Helvetica" w:hAnsi="Helvetica" w:cs="Helvetica"/>
          <w:sz w:val="24"/>
          <w:szCs w:val="24"/>
        </w:rPr>
        <w:t xml:space="preserve"> to data points distant in time, </w:t>
      </w:r>
      <w:r w:rsidR="005B255B" w:rsidRPr="00E42FB1">
        <w:rPr>
          <w:rFonts w:ascii="Helvetica" w:hAnsi="Helvetica" w:cs="Helvetica"/>
          <w:sz w:val="24"/>
          <w:szCs w:val="24"/>
        </w:rPr>
        <w:t>creating</w:t>
      </w:r>
      <w:r w:rsidR="00766F83" w:rsidRPr="00E42FB1">
        <w:rPr>
          <w:rFonts w:ascii="Helvetica" w:hAnsi="Helvetica" w:cs="Helvetica"/>
          <w:sz w:val="24"/>
          <w:szCs w:val="24"/>
        </w:rPr>
        <w:t xml:space="preserve"> the diagonal pattern visualized in the heatmaps of Figure 2A and 3A. </w:t>
      </w:r>
      <w:r w:rsidR="00D74984" w:rsidRPr="00E42FB1">
        <w:rPr>
          <w:rFonts w:ascii="Helvetica" w:hAnsi="Helvetica" w:cs="Helvetica"/>
          <w:sz w:val="24"/>
          <w:szCs w:val="24"/>
        </w:rPr>
        <w:t xml:space="preserve">The </w:t>
      </w:r>
      <w:r w:rsidR="00050387" w:rsidRPr="00E42FB1">
        <w:rPr>
          <w:rFonts w:ascii="Helvetica" w:hAnsi="Helvetica" w:cs="Helvetica"/>
          <w:sz w:val="24"/>
          <w:szCs w:val="24"/>
        </w:rPr>
        <w:t>Spearman</w:t>
      </w:r>
      <w:r w:rsidR="00D74984" w:rsidRPr="00E42FB1">
        <w:rPr>
          <w:rFonts w:ascii="Helvetica" w:hAnsi="Helvetica" w:cs="Helvetica"/>
          <w:sz w:val="24"/>
          <w:szCs w:val="24"/>
        </w:rPr>
        <w:t xml:space="preserve"> correlation coefficient</w:t>
      </w:r>
      <w:r w:rsidR="00BE729F" w:rsidRPr="00E42FB1">
        <w:rPr>
          <w:rFonts w:ascii="Helvetica" w:hAnsi="Helvetica" w:cs="Helvetica"/>
          <w:sz w:val="24"/>
          <w:szCs w:val="24"/>
        </w:rPr>
        <w:t xml:space="preserve"> values</w:t>
      </w:r>
      <w:r w:rsidR="00D74984" w:rsidRPr="00E42FB1">
        <w:rPr>
          <w:rFonts w:ascii="Helvetica" w:hAnsi="Helvetica" w:cs="Helvetica"/>
          <w:sz w:val="24"/>
          <w:szCs w:val="24"/>
        </w:rPr>
        <w:t xml:space="preserve"> between the time points of the 3 biological replicates is further visualized in Figure 2B for the BSF and Figure </w:t>
      </w:r>
      <w:r w:rsidR="00050387" w:rsidRPr="00E42FB1">
        <w:rPr>
          <w:rFonts w:ascii="Helvetica" w:hAnsi="Helvetica" w:cs="Helvetica"/>
          <w:sz w:val="24"/>
          <w:szCs w:val="24"/>
        </w:rPr>
        <w:t>3</w:t>
      </w:r>
      <w:r w:rsidR="00D74984" w:rsidRPr="00E42FB1">
        <w:rPr>
          <w:rFonts w:ascii="Helvetica" w:hAnsi="Helvetica" w:cs="Helvetica"/>
          <w:sz w:val="24"/>
          <w:szCs w:val="24"/>
        </w:rPr>
        <w:t>B for the PCF.</w:t>
      </w:r>
      <w:r w:rsidR="00BE729F" w:rsidRPr="00E42FB1">
        <w:rPr>
          <w:rFonts w:ascii="Helvetica" w:hAnsi="Helvetica" w:cs="Helvetica"/>
          <w:sz w:val="24"/>
          <w:szCs w:val="24"/>
        </w:rPr>
        <w:t xml:space="preserve"> </w:t>
      </w:r>
      <w:del w:id="0" w:author="Michele Tinti" w:date="2019-08-15T09:27:00Z">
        <w:r w:rsidR="004D7C02" w:rsidRPr="00E42FB1" w:rsidDel="00050387">
          <w:rPr>
            <w:rFonts w:ascii="Helvetica" w:hAnsi="Helvetica" w:cs="Helvetica"/>
            <w:sz w:val="24"/>
            <w:szCs w:val="24"/>
          </w:rPr>
          <w:delText xml:space="preserve">From </w:delText>
        </w:r>
        <w:r w:rsidR="00FB0D6B" w:rsidRPr="00E42FB1" w:rsidDel="00050387">
          <w:rPr>
            <w:rFonts w:ascii="Helvetica" w:hAnsi="Helvetica" w:cs="Helvetica"/>
            <w:sz w:val="24"/>
            <w:szCs w:val="24"/>
          </w:rPr>
          <w:delText>the</w:delText>
        </w:r>
        <w:r w:rsidR="00B6218F" w:rsidRPr="00E42FB1" w:rsidDel="00050387">
          <w:rPr>
            <w:rFonts w:ascii="Helvetica" w:hAnsi="Helvetica" w:cs="Helvetica"/>
            <w:sz w:val="24"/>
            <w:szCs w:val="24"/>
          </w:rPr>
          <w:delText xml:space="preserve"> filtered </w:delText>
        </w:r>
        <w:r w:rsidR="004D7C02" w:rsidRPr="00E42FB1" w:rsidDel="00050387">
          <w:rPr>
            <w:rFonts w:ascii="Helvetica" w:hAnsi="Helvetica" w:cs="Helvetica"/>
            <w:sz w:val="24"/>
            <w:szCs w:val="24"/>
          </w:rPr>
          <w:delText>dataset</w:delText>
        </w:r>
        <w:r w:rsidR="00FB0D6B" w:rsidRPr="00E42FB1" w:rsidDel="00050387">
          <w:rPr>
            <w:rFonts w:ascii="Helvetica" w:hAnsi="Helvetica" w:cs="Helvetica"/>
            <w:sz w:val="24"/>
            <w:szCs w:val="24"/>
          </w:rPr>
          <w:delText>s</w:delText>
        </w:r>
      </w:del>
      <w:ins w:id="1" w:author="Michele Tinti" w:date="2019-08-15T09:27:00Z">
        <w:r w:rsidR="00050387" w:rsidRPr="00E42FB1">
          <w:rPr>
            <w:rFonts w:ascii="Helvetica" w:hAnsi="Helvetica" w:cs="Helvetica"/>
            <w:sz w:val="24"/>
            <w:szCs w:val="24"/>
          </w:rPr>
          <w:t>Finally</w:t>
        </w:r>
      </w:ins>
      <w:r w:rsidR="00FB0D6B" w:rsidRPr="00E42FB1">
        <w:rPr>
          <w:rFonts w:ascii="Helvetica" w:hAnsi="Helvetica" w:cs="Helvetica"/>
          <w:sz w:val="24"/>
          <w:szCs w:val="24"/>
        </w:rPr>
        <w:t>,</w:t>
      </w:r>
      <w:r w:rsidR="004D7C02" w:rsidRPr="00E42FB1">
        <w:rPr>
          <w:rFonts w:ascii="Helvetica" w:hAnsi="Helvetica" w:cs="Helvetica"/>
          <w:sz w:val="24"/>
          <w:szCs w:val="24"/>
        </w:rPr>
        <w:t xml:space="preserve"> we extracted normalized degradation profiles </w:t>
      </w:r>
      <w:r w:rsidR="00A649CD" w:rsidRPr="00E42FB1">
        <w:rPr>
          <w:rFonts w:ascii="Helvetica" w:hAnsi="Helvetica" w:cs="Helvetica"/>
          <w:sz w:val="24"/>
          <w:szCs w:val="24"/>
        </w:rPr>
        <w:t xml:space="preserve">for 6023 and 5895 protein groups in the BSF and PCF </w:t>
      </w:r>
      <w:r w:rsidR="00A26073" w:rsidRPr="00E42FB1">
        <w:rPr>
          <w:rFonts w:ascii="Helvetica" w:hAnsi="Helvetica" w:cs="Helvetica"/>
          <w:sz w:val="24"/>
          <w:szCs w:val="24"/>
        </w:rPr>
        <w:t>respectively</w:t>
      </w:r>
      <w:r w:rsidR="00A649CD" w:rsidRPr="00E42FB1">
        <w:rPr>
          <w:rFonts w:ascii="Helvetica" w:hAnsi="Helvetica" w:cs="Helvetica"/>
          <w:sz w:val="24"/>
          <w:szCs w:val="24"/>
        </w:rPr>
        <w:t xml:space="preserve"> </w:t>
      </w:r>
      <w:r w:rsidR="003C1121" w:rsidRPr="00E42FB1">
        <w:rPr>
          <w:rFonts w:ascii="Helvetica" w:hAnsi="Helvetica" w:cs="Helvetica"/>
          <w:sz w:val="24"/>
          <w:szCs w:val="24"/>
        </w:rPr>
        <w:t xml:space="preserve">as described in the </w:t>
      </w:r>
      <w:r w:rsidR="00E9094B" w:rsidRPr="00E42FB1">
        <w:rPr>
          <w:rFonts w:ascii="Helvetica" w:hAnsi="Helvetica" w:cs="Helvetica"/>
          <w:sz w:val="24"/>
          <w:szCs w:val="24"/>
        </w:rPr>
        <w:t xml:space="preserve">Materials and </w:t>
      </w:r>
      <w:r w:rsidR="003C1121" w:rsidRPr="00E42FB1">
        <w:rPr>
          <w:rFonts w:ascii="Helvetica" w:hAnsi="Helvetica" w:cs="Helvetica"/>
          <w:sz w:val="24"/>
          <w:szCs w:val="24"/>
        </w:rPr>
        <w:t>Methods section.</w:t>
      </w:r>
    </w:p>
    <w:p w14:paraId="36DFFCFE" w14:textId="79E5EC38" w:rsidR="008D7A89" w:rsidRPr="00E42FB1" w:rsidRDefault="001364B4" w:rsidP="00C264C6">
      <w:pPr>
        <w:jc w:val="both"/>
        <w:rPr>
          <w:rFonts w:ascii="Helvetica" w:hAnsi="Helvetica" w:cs="Helvetica"/>
          <w:b/>
          <w:sz w:val="24"/>
          <w:szCs w:val="24"/>
        </w:rPr>
      </w:pPr>
      <w:r w:rsidRPr="00E42FB1">
        <w:rPr>
          <w:rFonts w:ascii="Helvetica" w:hAnsi="Helvetica" w:cs="Helvetica"/>
          <w:b/>
          <w:sz w:val="24"/>
          <w:szCs w:val="24"/>
        </w:rPr>
        <w:t xml:space="preserve">Comparison of </w:t>
      </w:r>
      <w:r w:rsidR="00DA1558" w:rsidRPr="00E42FB1">
        <w:rPr>
          <w:rFonts w:ascii="Helvetica" w:hAnsi="Helvetica" w:cs="Helvetica"/>
          <w:b/>
          <w:sz w:val="24"/>
          <w:szCs w:val="24"/>
        </w:rPr>
        <w:t>protein t</w:t>
      </w:r>
      <w:r w:rsidR="00B76AC1" w:rsidRPr="00E42FB1">
        <w:rPr>
          <w:rFonts w:ascii="Helvetica" w:hAnsi="Helvetica" w:cs="Helvetica"/>
          <w:b/>
          <w:sz w:val="24"/>
          <w:szCs w:val="24"/>
        </w:rPr>
        <w:t>urnover</w:t>
      </w:r>
      <w:r w:rsidR="009A1131" w:rsidRPr="00E42FB1">
        <w:rPr>
          <w:rFonts w:ascii="Helvetica" w:hAnsi="Helvetica" w:cs="Helvetica"/>
          <w:b/>
          <w:sz w:val="24"/>
          <w:szCs w:val="24"/>
        </w:rPr>
        <w:t xml:space="preserve"> </w:t>
      </w:r>
      <w:r w:rsidRPr="00E42FB1">
        <w:rPr>
          <w:rFonts w:ascii="Helvetica" w:hAnsi="Helvetica" w:cs="Helvetica"/>
          <w:b/>
          <w:sz w:val="24"/>
          <w:szCs w:val="24"/>
        </w:rPr>
        <w:t>between</w:t>
      </w:r>
      <w:r w:rsidR="009A1131" w:rsidRPr="00E42FB1">
        <w:rPr>
          <w:rFonts w:ascii="Helvetica" w:hAnsi="Helvetica" w:cs="Helvetica"/>
          <w:b/>
          <w:sz w:val="24"/>
          <w:szCs w:val="24"/>
        </w:rPr>
        <w:t xml:space="preserve"> BSF and PCF</w:t>
      </w:r>
      <w:r w:rsidR="00DA1558" w:rsidRPr="00E42FB1">
        <w:rPr>
          <w:rFonts w:ascii="Helvetica" w:hAnsi="Helvetica" w:cs="Helvetica"/>
          <w:b/>
          <w:sz w:val="24"/>
          <w:szCs w:val="24"/>
        </w:rPr>
        <w:t xml:space="preserve"> parasites</w:t>
      </w:r>
    </w:p>
    <w:p w14:paraId="04D337E6" w14:textId="67681687" w:rsidR="00BC55FE" w:rsidRPr="00E42FB1" w:rsidRDefault="00F64E93" w:rsidP="0095523A">
      <w:pPr>
        <w:jc w:val="both"/>
      </w:pPr>
      <w:r w:rsidRPr="00E42FB1">
        <w:rPr>
          <w:rFonts w:ascii="Helvetica" w:hAnsi="Helvetica" w:cs="Helvetica"/>
          <w:sz w:val="24"/>
          <w:szCs w:val="24"/>
        </w:rPr>
        <w:t>For the comparison of degradation profiles betw</w:t>
      </w:r>
      <w:r w:rsidR="008376C2" w:rsidRPr="00E42FB1">
        <w:rPr>
          <w:rFonts w:ascii="Helvetica" w:hAnsi="Helvetica" w:cs="Helvetica"/>
          <w:sz w:val="24"/>
          <w:szCs w:val="24"/>
        </w:rPr>
        <w:t>een BSF and PCF we filtered the data to include only protein profile</w:t>
      </w:r>
      <w:r w:rsidR="00E760F6" w:rsidRPr="00E42FB1">
        <w:rPr>
          <w:rFonts w:ascii="Helvetica" w:hAnsi="Helvetica" w:cs="Helvetica"/>
          <w:sz w:val="24"/>
          <w:szCs w:val="24"/>
        </w:rPr>
        <w:t>s</w:t>
      </w:r>
      <w:r w:rsidR="008376C2" w:rsidRPr="00E42FB1">
        <w:rPr>
          <w:rFonts w:ascii="Helvetica" w:hAnsi="Helvetica" w:cs="Helvetica"/>
          <w:sz w:val="24"/>
          <w:szCs w:val="24"/>
        </w:rPr>
        <w:t xml:space="preserve"> with goo</w:t>
      </w:r>
      <w:r w:rsidR="00E760F6" w:rsidRPr="00E42FB1">
        <w:rPr>
          <w:rFonts w:ascii="Helvetica" w:hAnsi="Helvetica" w:cs="Helvetica"/>
          <w:sz w:val="24"/>
          <w:szCs w:val="24"/>
        </w:rPr>
        <w:t>d quality</w:t>
      </w:r>
      <w:r w:rsidR="00BE1C47" w:rsidRPr="00E42FB1">
        <w:rPr>
          <w:rFonts w:ascii="Helvetica" w:hAnsi="Helvetica" w:cs="Helvetica"/>
          <w:sz w:val="24"/>
          <w:szCs w:val="24"/>
        </w:rPr>
        <w:t xml:space="preserve"> and reproducibility</w:t>
      </w:r>
      <w:r w:rsidR="00E760F6" w:rsidRPr="00E42FB1">
        <w:rPr>
          <w:rFonts w:ascii="Helvetica" w:hAnsi="Helvetica" w:cs="Helvetica"/>
          <w:sz w:val="24"/>
          <w:szCs w:val="24"/>
        </w:rPr>
        <w:t xml:space="preserve"> of the fitting outputs</w:t>
      </w:r>
      <w:r w:rsidR="008376C2" w:rsidRPr="00E42FB1">
        <w:rPr>
          <w:rFonts w:ascii="Helvetica" w:hAnsi="Helvetica" w:cs="Helvetica"/>
          <w:sz w:val="24"/>
          <w:szCs w:val="24"/>
        </w:rPr>
        <w:t xml:space="preserve">. </w:t>
      </w:r>
      <w:r w:rsidR="004D7153" w:rsidRPr="00E42FB1">
        <w:rPr>
          <w:rFonts w:ascii="Helvetica" w:hAnsi="Helvetica" w:cs="Helvetica"/>
          <w:sz w:val="24"/>
          <w:szCs w:val="24"/>
        </w:rPr>
        <w:t>Thus, we only</w:t>
      </w:r>
      <w:r w:rsidRPr="00E42FB1">
        <w:rPr>
          <w:rFonts w:ascii="Helvetica" w:hAnsi="Helvetica" w:cs="Helvetica"/>
          <w:sz w:val="24"/>
          <w:szCs w:val="24"/>
        </w:rPr>
        <w:t xml:space="preserve"> </w:t>
      </w:r>
      <w:r w:rsidR="008376C2" w:rsidRPr="00E42FB1">
        <w:rPr>
          <w:rFonts w:ascii="Helvetica" w:hAnsi="Helvetica" w:cs="Helvetica"/>
          <w:sz w:val="24"/>
          <w:szCs w:val="24"/>
        </w:rPr>
        <w:t>analysed</w:t>
      </w:r>
      <w:r w:rsidRPr="00E42FB1">
        <w:rPr>
          <w:rFonts w:ascii="Helvetica" w:hAnsi="Helvetica" w:cs="Helvetica"/>
          <w:sz w:val="24"/>
          <w:szCs w:val="24"/>
        </w:rPr>
        <w:t xml:space="preserve"> protein groups with at least two </w:t>
      </w:r>
      <w:r w:rsidR="004D7153" w:rsidRPr="00E42FB1">
        <w:rPr>
          <w:rFonts w:ascii="Helvetica" w:hAnsi="Helvetica" w:cs="Helvetica"/>
          <w:sz w:val="24"/>
          <w:szCs w:val="24"/>
        </w:rPr>
        <w:t>independent</w:t>
      </w:r>
      <w:r w:rsidR="00FB0D6B" w:rsidRPr="00E42FB1">
        <w:rPr>
          <w:rFonts w:ascii="Helvetica" w:hAnsi="Helvetica" w:cs="Helvetica"/>
          <w:sz w:val="24"/>
          <w:szCs w:val="24"/>
        </w:rPr>
        <w:t xml:space="preserve"> </w:t>
      </w:r>
      <w:r w:rsidRPr="00E42FB1">
        <w:rPr>
          <w:rFonts w:ascii="Helvetica" w:hAnsi="Helvetica" w:cs="Helvetica"/>
          <w:sz w:val="24"/>
          <w:szCs w:val="24"/>
        </w:rPr>
        <w:t xml:space="preserve">measurements in </w:t>
      </w:r>
      <w:r w:rsidR="00BC55FE" w:rsidRPr="00E42FB1">
        <w:rPr>
          <w:rFonts w:ascii="Helvetica" w:hAnsi="Helvetica" w:cs="Helvetica"/>
          <w:sz w:val="24"/>
          <w:szCs w:val="24"/>
        </w:rPr>
        <w:t xml:space="preserve">each of </w:t>
      </w:r>
      <w:r w:rsidR="00FB0D6B" w:rsidRPr="00E42FB1">
        <w:rPr>
          <w:rFonts w:ascii="Helvetica" w:hAnsi="Helvetica" w:cs="Helvetica"/>
          <w:sz w:val="24"/>
          <w:szCs w:val="24"/>
        </w:rPr>
        <w:t>4</w:t>
      </w:r>
      <w:r w:rsidR="00A649CD" w:rsidRPr="00E42FB1">
        <w:rPr>
          <w:rFonts w:ascii="Helvetica" w:hAnsi="Helvetica" w:cs="Helvetica"/>
          <w:sz w:val="24"/>
          <w:szCs w:val="24"/>
        </w:rPr>
        <w:t xml:space="preserve"> </w:t>
      </w:r>
      <w:r w:rsidRPr="00E42FB1">
        <w:rPr>
          <w:rFonts w:ascii="Helvetica" w:hAnsi="Helvetica" w:cs="Helvetica"/>
          <w:sz w:val="24"/>
          <w:szCs w:val="24"/>
        </w:rPr>
        <w:t xml:space="preserve">time points </w:t>
      </w:r>
      <w:r w:rsidR="00BE1C47" w:rsidRPr="00E42FB1">
        <w:rPr>
          <w:rFonts w:ascii="Helvetica" w:hAnsi="Helvetica" w:cs="Helvetica"/>
          <w:sz w:val="24"/>
          <w:szCs w:val="24"/>
        </w:rPr>
        <w:t>for BSF</w:t>
      </w:r>
      <w:r w:rsidR="004D7153" w:rsidRPr="00E42FB1">
        <w:rPr>
          <w:rFonts w:ascii="Helvetica" w:hAnsi="Helvetica" w:cs="Helvetica"/>
          <w:sz w:val="24"/>
          <w:szCs w:val="24"/>
        </w:rPr>
        <w:t xml:space="preserve"> </w:t>
      </w:r>
      <w:r w:rsidR="000944F4" w:rsidRPr="00E42FB1">
        <w:rPr>
          <w:rFonts w:ascii="Helvetica" w:hAnsi="Helvetica" w:cs="Helvetica"/>
          <w:sz w:val="24"/>
          <w:szCs w:val="24"/>
        </w:rPr>
        <w:t>and</w:t>
      </w:r>
      <w:r w:rsidR="00BE1C47" w:rsidRPr="00E42FB1">
        <w:rPr>
          <w:rFonts w:ascii="Helvetica" w:hAnsi="Helvetica" w:cs="Helvetica"/>
          <w:sz w:val="24"/>
          <w:szCs w:val="24"/>
        </w:rPr>
        <w:t xml:space="preserve"> PCF</w:t>
      </w:r>
      <w:r w:rsidR="004D7153" w:rsidRPr="00E42FB1">
        <w:rPr>
          <w:rFonts w:ascii="Helvetica" w:hAnsi="Helvetica" w:cs="Helvetica"/>
          <w:sz w:val="24"/>
          <w:szCs w:val="24"/>
        </w:rPr>
        <w:t xml:space="preserve"> cells</w:t>
      </w:r>
      <w:r w:rsidR="00BE1C47" w:rsidRPr="00E42FB1">
        <w:rPr>
          <w:rFonts w:ascii="Helvetica" w:hAnsi="Helvetica" w:cs="Helvetica"/>
          <w:sz w:val="24"/>
          <w:szCs w:val="24"/>
        </w:rPr>
        <w:t xml:space="preserve">. We also applied </w:t>
      </w:r>
      <w:r w:rsidR="00E91523" w:rsidRPr="00E42FB1">
        <w:rPr>
          <w:rFonts w:ascii="Helvetica" w:hAnsi="Helvetica" w:cs="Helvetica"/>
          <w:sz w:val="24"/>
          <w:szCs w:val="24"/>
        </w:rPr>
        <w:t>a threshold of 0.</w:t>
      </w:r>
      <w:r w:rsidR="00696A73" w:rsidRPr="00E42FB1">
        <w:rPr>
          <w:rFonts w:ascii="Helvetica" w:hAnsi="Helvetica" w:cs="Helvetica"/>
          <w:sz w:val="24"/>
          <w:szCs w:val="24"/>
        </w:rPr>
        <w:t>1</w:t>
      </w:r>
      <w:r w:rsidR="00E91523" w:rsidRPr="00E42FB1">
        <w:rPr>
          <w:rFonts w:ascii="Helvetica" w:hAnsi="Helvetica" w:cs="Helvetica"/>
          <w:sz w:val="24"/>
          <w:szCs w:val="24"/>
        </w:rPr>
        <w:t xml:space="preserve"> for the </w:t>
      </w:r>
      <w:r w:rsidR="003941E2" w:rsidRPr="00E42FB1">
        <w:rPr>
          <w:rFonts w:ascii="Helvetica" w:hAnsi="Helvetica" w:cs="Helvetica"/>
          <w:sz w:val="24"/>
          <w:szCs w:val="24"/>
        </w:rPr>
        <w:t xml:space="preserve">RMSE </w:t>
      </w:r>
      <w:r w:rsidRPr="00E42FB1">
        <w:rPr>
          <w:rFonts w:ascii="Helvetica" w:hAnsi="Helvetica" w:cs="Helvetica"/>
          <w:sz w:val="24"/>
          <w:szCs w:val="24"/>
        </w:rPr>
        <w:t xml:space="preserve">of the </w:t>
      </w:r>
      <w:r w:rsidR="003941E2" w:rsidRPr="00E42FB1">
        <w:rPr>
          <w:rFonts w:ascii="Helvetica" w:hAnsi="Helvetica" w:cs="Helvetica"/>
          <w:sz w:val="24"/>
          <w:szCs w:val="24"/>
        </w:rPr>
        <w:t>curve fit</w:t>
      </w:r>
      <w:r w:rsidR="00292E1E" w:rsidRPr="00E42FB1">
        <w:rPr>
          <w:rFonts w:ascii="Helvetica" w:hAnsi="Helvetica" w:cs="Helvetica"/>
          <w:sz w:val="24"/>
          <w:szCs w:val="24"/>
        </w:rPr>
        <w:t xml:space="preserve"> (Fig</w:t>
      </w:r>
      <w:r w:rsidR="00083486" w:rsidRPr="00E42FB1">
        <w:rPr>
          <w:rFonts w:ascii="Helvetica" w:hAnsi="Helvetica" w:cs="Helvetica"/>
          <w:sz w:val="24"/>
          <w:szCs w:val="24"/>
        </w:rPr>
        <w:t>ure</w:t>
      </w:r>
      <w:r w:rsidR="00292E1E" w:rsidRPr="00E42FB1">
        <w:rPr>
          <w:rFonts w:ascii="Helvetica" w:hAnsi="Helvetica" w:cs="Helvetica"/>
          <w:sz w:val="24"/>
          <w:szCs w:val="24"/>
        </w:rPr>
        <w:t xml:space="preserve"> </w:t>
      </w:r>
      <w:r w:rsidR="006113AF" w:rsidRPr="00E42FB1">
        <w:rPr>
          <w:rFonts w:ascii="Helvetica" w:hAnsi="Helvetica" w:cs="Helvetica"/>
          <w:sz w:val="24"/>
          <w:szCs w:val="24"/>
        </w:rPr>
        <w:t>4</w:t>
      </w:r>
      <w:del w:id="2" w:author="Michele Tinti" w:date="2019-08-15T10:17:00Z">
        <w:r w:rsidR="00BE57CF" w:rsidRPr="00E42FB1" w:rsidDel="006113AF">
          <w:rPr>
            <w:rFonts w:ascii="Helvetica" w:hAnsi="Helvetica" w:cs="Helvetica"/>
            <w:sz w:val="24"/>
            <w:szCs w:val="24"/>
          </w:rPr>
          <w:delText>2</w:delText>
        </w:r>
      </w:del>
      <w:r w:rsidR="00292E1E" w:rsidRPr="00E42FB1">
        <w:rPr>
          <w:rFonts w:ascii="Helvetica" w:hAnsi="Helvetica" w:cs="Helvetica"/>
          <w:sz w:val="24"/>
          <w:szCs w:val="24"/>
        </w:rPr>
        <w:t>)</w:t>
      </w:r>
      <w:r w:rsidR="00170993" w:rsidRPr="00E42FB1">
        <w:rPr>
          <w:rFonts w:ascii="Helvetica" w:hAnsi="Helvetica" w:cs="Helvetica"/>
          <w:sz w:val="24"/>
          <w:szCs w:val="24"/>
        </w:rPr>
        <w:t>.</w:t>
      </w:r>
      <w:r w:rsidR="008376C2" w:rsidRPr="00E42FB1">
        <w:rPr>
          <w:rFonts w:ascii="Helvetica" w:hAnsi="Helvetica" w:cs="Helvetica"/>
          <w:sz w:val="24"/>
          <w:szCs w:val="24"/>
        </w:rPr>
        <w:t xml:space="preserve"> </w:t>
      </w:r>
      <w:r w:rsidR="007E1907" w:rsidRPr="00E42FB1">
        <w:rPr>
          <w:rFonts w:ascii="Helvetica" w:hAnsi="Helvetica" w:cs="Helvetica"/>
          <w:sz w:val="24"/>
          <w:szCs w:val="24"/>
        </w:rPr>
        <w:t>T</w:t>
      </w:r>
      <w:r w:rsidR="00170993" w:rsidRPr="00E42FB1">
        <w:rPr>
          <w:rFonts w:ascii="Helvetica" w:hAnsi="Helvetica" w:cs="Helvetica"/>
          <w:sz w:val="24"/>
          <w:szCs w:val="24"/>
        </w:rPr>
        <w:t xml:space="preserve">his </w:t>
      </w:r>
      <w:r w:rsidR="007E1907" w:rsidRPr="00E42FB1">
        <w:rPr>
          <w:rFonts w:ascii="Helvetica" w:hAnsi="Helvetica" w:cs="Helvetica"/>
          <w:sz w:val="24"/>
          <w:szCs w:val="24"/>
        </w:rPr>
        <w:t xml:space="preserve">final </w:t>
      </w:r>
      <w:r w:rsidR="00170993" w:rsidRPr="00E42FB1">
        <w:rPr>
          <w:rFonts w:ascii="Helvetica" w:hAnsi="Helvetica" w:cs="Helvetica"/>
          <w:sz w:val="24"/>
          <w:szCs w:val="24"/>
        </w:rPr>
        <w:t>filtering step</w:t>
      </w:r>
      <w:r w:rsidRPr="00E42FB1">
        <w:rPr>
          <w:rFonts w:ascii="Helvetica" w:hAnsi="Helvetica" w:cs="Helvetica"/>
          <w:sz w:val="24"/>
          <w:szCs w:val="24"/>
        </w:rPr>
        <w:t xml:space="preserve"> produce</w:t>
      </w:r>
      <w:r w:rsidR="00170993" w:rsidRPr="00E42FB1">
        <w:rPr>
          <w:rFonts w:ascii="Helvetica" w:hAnsi="Helvetica" w:cs="Helvetica"/>
          <w:sz w:val="24"/>
          <w:szCs w:val="24"/>
        </w:rPr>
        <w:t>d</w:t>
      </w:r>
      <w:r w:rsidRPr="00E42FB1">
        <w:rPr>
          <w:rFonts w:ascii="Helvetica" w:hAnsi="Helvetica" w:cs="Helvetica"/>
          <w:sz w:val="24"/>
          <w:szCs w:val="24"/>
        </w:rPr>
        <w:t xml:space="preserve"> a dataset </w:t>
      </w:r>
      <w:r w:rsidR="00367D91" w:rsidRPr="00E42FB1">
        <w:rPr>
          <w:rFonts w:ascii="Helvetica" w:hAnsi="Helvetica" w:cs="Helvetica"/>
          <w:sz w:val="24"/>
          <w:szCs w:val="24"/>
        </w:rPr>
        <w:t xml:space="preserve">for </w:t>
      </w:r>
      <w:r w:rsidR="00696A73" w:rsidRPr="00E42FB1">
        <w:rPr>
          <w:rFonts w:ascii="Helvetica" w:hAnsi="Helvetica" w:cs="Helvetica"/>
          <w:sz w:val="24"/>
          <w:szCs w:val="24"/>
        </w:rPr>
        <w:t>4194</w:t>
      </w:r>
      <w:r w:rsidR="00B6218F" w:rsidRPr="00E42FB1">
        <w:rPr>
          <w:rFonts w:ascii="Helvetica" w:hAnsi="Helvetica" w:cs="Helvetica"/>
          <w:sz w:val="24"/>
          <w:szCs w:val="24"/>
        </w:rPr>
        <w:t xml:space="preserve"> </w:t>
      </w:r>
      <w:r w:rsidRPr="00E42FB1">
        <w:rPr>
          <w:rFonts w:ascii="Helvetica" w:hAnsi="Helvetica" w:cs="Helvetica"/>
          <w:sz w:val="24"/>
          <w:szCs w:val="24"/>
        </w:rPr>
        <w:t xml:space="preserve">protein groups in the BSF and </w:t>
      </w:r>
      <w:r w:rsidR="00696A73" w:rsidRPr="00E42FB1">
        <w:rPr>
          <w:rFonts w:ascii="Helvetica" w:hAnsi="Helvetica" w:cs="Helvetica"/>
          <w:sz w:val="24"/>
          <w:szCs w:val="24"/>
        </w:rPr>
        <w:t>3092</w:t>
      </w:r>
      <w:r w:rsidR="00BE1C47" w:rsidRPr="00E42FB1">
        <w:rPr>
          <w:rFonts w:ascii="Helvetica" w:hAnsi="Helvetica" w:cs="Helvetica"/>
          <w:sz w:val="24"/>
          <w:szCs w:val="24"/>
        </w:rPr>
        <w:t xml:space="preserve"> </w:t>
      </w:r>
      <w:r w:rsidRPr="00E42FB1">
        <w:rPr>
          <w:rFonts w:ascii="Helvetica" w:hAnsi="Helvetica" w:cs="Helvetica"/>
          <w:sz w:val="24"/>
          <w:szCs w:val="24"/>
        </w:rPr>
        <w:t>protein groups in the PCF</w:t>
      </w:r>
      <w:r w:rsidR="003941E2" w:rsidRPr="00E42FB1">
        <w:rPr>
          <w:rFonts w:ascii="Helvetica" w:hAnsi="Helvetica" w:cs="Helvetica"/>
          <w:sz w:val="24"/>
          <w:szCs w:val="24"/>
        </w:rPr>
        <w:t>,</w:t>
      </w:r>
      <w:r w:rsidRPr="00E42FB1">
        <w:rPr>
          <w:rFonts w:ascii="Helvetica" w:hAnsi="Helvetica" w:cs="Helvetica"/>
          <w:sz w:val="24"/>
          <w:szCs w:val="24"/>
        </w:rPr>
        <w:t xml:space="preserve"> with </w:t>
      </w:r>
      <w:r w:rsidR="002D4D18" w:rsidRPr="00E42FB1">
        <w:rPr>
          <w:rFonts w:ascii="Helvetica" w:hAnsi="Helvetica" w:cs="Helvetica"/>
          <w:sz w:val="24"/>
          <w:szCs w:val="24"/>
        </w:rPr>
        <w:t xml:space="preserve">2600 </w:t>
      </w:r>
      <w:r w:rsidRPr="00E42FB1">
        <w:rPr>
          <w:rFonts w:ascii="Helvetica" w:hAnsi="Helvetica" w:cs="Helvetica"/>
          <w:sz w:val="24"/>
          <w:szCs w:val="24"/>
        </w:rPr>
        <w:t xml:space="preserve">protein groups in common </w:t>
      </w:r>
      <w:r w:rsidR="00A649CD" w:rsidRPr="00E42FB1">
        <w:rPr>
          <w:rFonts w:ascii="Helvetica" w:hAnsi="Helvetica" w:cs="Helvetica"/>
          <w:sz w:val="24"/>
          <w:szCs w:val="24"/>
        </w:rPr>
        <w:t>between</w:t>
      </w:r>
      <w:r w:rsidR="00367D91" w:rsidRPr="00E42FB1">
        <w:rPr>
          <w:rFonts w:ascii="Helvetica" w:hAnsi="Helvetica" w:cs="Helvetica"/>
          <w:sz w:val="24"/>
          <w:szCs w:val="24"/>
        </w:rPr>
        <w:t xml:space="preserve"> </w:t>
      </w:r>
      <w:r w:rsidRPr="00E42FB1">
        <w:rPr>
          <w:rFonts w:ascii="Helvetica" w:hAnsi="Helvetica" w:cs="Helvetica"/>
          <w:sz w:val="24"/>
          <w:szCs w:val="24"/>
        </w:rPr>
        <w:t>the two life</w:t>
      </w:r>
      <w:r w:rsidR="00367D91" w:rsidRPr="00E42FB1">
        <w:rPr>
          <w:rFonts w:ascii="Helvetica" w:hAnsi="Helvetica" w:cs="Helvetica"/>
          <w:sz w:val="24"/>
          <w:szCs w:val="24"/>
        </w:rPr>
        <w:t>-cycle</w:t>
      </w:r>
      <w:r w:rsidRPr="00E42FB1">
        <w:rPr>
          <w:rFonts w:ascii="Helvetica" w:hAnsi="Helvetica" w:cs="Helvetica"/>
          <w:sz w:val="24"/>
          <w:szCs w:val="24"/>
        </w:rPr>
        <w:t xml:space="preserve"> stages.</w:t>
      </w:r>
      <w:r w:rsidR="005669F7" w:rsidRPr="00E42FB1">
        <w:t xml:space="preserve"> </w:t>
      </w:r>
    </w:p>
    <w:p w14:paraId="2E251620" w14:textId="648DC078" w:rsidR="0048555A" w:rsidRPr="00E42FB1" w:rsidRDefault="003A3F11" w:rsidP="00C264C6">
      <w:pPr>
        <w:jc w:val="both"/>
      </w:pPr>
      <w:r w:rsidRPr="00E42FB1">
        <w:rPr>
          <w:rFonts w:ascii="Helvetica" w:hAnsi="Helvetica" w:cs="Helvetica"/>
          <w:sz w:val="24"/>
          <w:szCs w:val="24"/>
        </w:rPr>
        <w:t>Before</w:t>
      </w:r>
      <w:r w:rsidR="00224E9F" w:rsidRPr="00E42FB1">
        <w:rPr>
          <w:rFonts w:ascii="Helvetica" w:hAnsi="Helvetica" w:cs="Helvetica"/>
          <w:sz w:val="24"/>
          <w:szCs w:val="24"/>
        </w:rPr>
        <w:t xml:space="preserve"> the incorporation rate correction, t</w:t>
      </w:r>
      <w:r w:rsidR="00741B5A" w:rsidRPr="00E42FB1">
        <w:rPr>
          <w:rFonts w:ascii="Helvetica" w:hAnsi="Helvetica" w:cs="Helvetica"/>
          <w:sz w:val="24"/>
          <w:szCs w:val="24"/>
        </w:rPr>
        <w:t xml:space="preserve">he </w:t>
      </w:r>
      <w:r w:rsidR="00FB7037" w:rsidRPr="00E42FB1">
        <w:rPr>
          <w:rFonts w:ascii="Helvetica" w:hAnsi="Helvetica" w:cs="Helvetica"/>
          <w:sz w:val="24"/>
          <w:szCs w:val="24"/>
        </w:rPr>
        <w:t xml:space="preserve">median </w:t>
      </w:r>
      <w:r w:rsidR="00FB4C4D" w:rsidRPr="00E42FB1">
        <w:rPr>
          <w:rFonts w:ascii="Helvetica" w:hAnsi="Helvetica" w:cs="Helvetica"/>
          <w:sz w:val="24"/>
          <w:szCs w:val="24"/>
        </w:rPr>
        <w:t xml:space="preserve">of the normalized </w:t>
      </w:r>
      <w:r w:rsidR="006B17E7" w:rsidRPr="00E42FB1">
        <w:rPr>
          <w:rFonts w:ascii="Helvetica" w:hAnsi="Helvetica" w:cs="Helvetica"/>
          <w:sz w:val="24"/>
          <w:szCs w:val="24"/>
        </w:rPr>
        <w:t xml:space="preserve">steady-state medium (R6K4) incorporation </w:t>
      </w:r>
      <w:r w:rsidR="00FB4C4D" w:rsidRPr="00E42FB1">
        <w:rPr>
          <w:rFonts w:ascii="Helvetica" w:hAnsi="Helvetica" w:cs="Helvetica"/>
          <w:sz w:val="24"/>
          <w:szCs w:val="24"/>
        </w:rPr>
        <w:t xml:space="preserve">values </w:t>
      </w:r>
      <w:r w:rsidRPr="00E42FB1">
        <w:rPr>
          <w:rFonts w:ascii="Helvetica" w:hAnsi="Helvetica" w:cs="Helvetica"/>
          <w:sz w:val="24"/>
          <w:szCs w:val="24"/>
        </w:rPr>
        <w:t xml:space="preserve">prior </w:t>
      </w:r>
      <w:r w:rsidR="006B17E7" w:rsidRPr="00E42FB1">
        <w:rPr>
          <w:rFonts w:ascii="Helvetica" w:hAnsi="Helvetica" w:cs="Helvetica"/>
          <w:sz w:val="24"/>
          <w:szCs w:val="24"/>
        </w:rPr>
        <w:t>the light (R0K0) chase were</w:t>
      </w:r>
      <w:r w:rsidR="00FB4C4D" w:rsidRPr="00E42FB1">
        <w:rPr>
          <w:rFonts w:ascii="Helvetica" w:hAnsi="Helvetica" w:cs="Helvetica"/>
          <w:sz w:val="24"/>
          <w:szCs w:val="24"/>
        </w:rPr>
        <w:t xml:space="preserve"> 0.88 for the BSF form and 0.95 for the PCF form</w:t>
      </w:r>
      <w:r w:rsidR="00224E9F" w:rsidRPr="00E42FB1">
        <w:rPr>
          <w:rFonts w:ascii="Helvetica" w:hAnsi="Helvetica" w:cs="Helvetica"/>
          <w:sz w:val="24"/>
          <w:szCs w:val="24"/>
        </w:rPr>
        <w:t xml:space="preserve">. </w:t>
      </w:r>
      <w:r w:rsidR="006B17E7" w:rsidRPr="00E42FB1">
        <w:rPr>
          <w:rFonts w:ascii="Helvetica" w:hAnsi="Helvetica" w:cs="Helvetica"/>
          <w:sz w:val="24"/>
          <w:szCs w:val="24"/>
        </w:rPr>
        <w:t xml:space="preserve">These </w:t>
      </w:r>
      <w:r w:rsidR="0095523A" w:rsidRPr="00E42FB1">
        <w:rPr>
          <w:rFonts w:ascii="Helvetica" w:hAnsi="Helvetica" w:cs="Helvetica"/>
          <w:sz w:val="24"/>
          <w:szCs w:val="24"/>
        </w:rPr>
        <w:t xml:space="preserve">apparently </w:t>
      </w:r>
      <w:r w:rsidR="006B17E7" w:rsidRPr="00E42FB1">
        <w:rPr>
          <w:rFonts w:ascii="Helvetica" w:hAnsi="Helvetica" w:cs="Helvetica"/>
          <w:sz w:val="24"/>
          <w:szCs w:val="24"/>
        </w:rPr>
        <w:t xml:space="preserve">incomplete incorporation values </w:t>
      </w:r>
      <w:r w:rsidR="0095523A"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&lt;EndNote&gt;&lt;Cite&gt;&lt;Author&gt;Sury&lt;/Author&gt;&lt;Year&gt;2010&lt;/Year&gt;&lt;RecNum&gt;34&lt;/RecNum&gt;&lt;DisplayText&gt;[26]&lt;/DisplayText&gt;&lt;record&gt;&lt;rec-number&gt;34&lt;/rec-number&gt;&lt;foreign-keys&gt;&lt;key app="EN" db-id="05wwz959cd959we0fr4x2pz55zadsesttrre" timestamp="1550052582"&gt;34&lt;/key&gt;&lt;/foreign-keys&gt;&lt;ref-type name="Journal Article"&gt;17&lt;/ref-type&gt;&lt;contributors&gt;&lt;authors&gt;&lt;author&gt;Sury, M. D.&lt;/author&gt;&lt;author&gt;Chen, J. X.&lt;/author&gt;&lt;author&gt;Selbach, M.&lt;/author&gt;&lt;/authors&gt;&lt;/contributors&gt;&lt;auth-address&gt;Max Delbruck Center for Molecular Medicine, Robert-Rossle-Strasse 10, D-13092 Berlin, Germany.&lt;/auth-address&gt;&lt;titles&gt;&lt;title&gt;The SILAC fly allows for accurate protein quantification in vivo&lt;/title&gt;&lt;secondary-title&gt;Mol Cell Proteomics&lt;/secondary-title&gt;&lt;/titles&gt;&lt;periodical&gt;&lt;full-title&gt;Mol Cell Proteomics&lt;/full-title&gt;&lt;abbr-1&gt;Molecular &amp;amp; cellular proteomics : MCP&lt;/abbr-1&gt;&lt;/periodical&gt;&lt;pages&gt;2173-83&lt;/pages&gt;&lt;volume&gt;9&lt;/volume&gt;&lt;number&gt;10&lt;/number&gt;&lt;edition&gt;2010/06/08&lt;/edition&gt;&lt;keywords&gt;&lt;keyword&gt;Animals&lt;/keyword&gt;&lt;keyword&gt;Chromatography, Liquid&lt;/keyword&gt;&lt;keyword&gt;Drosophila melanogaster/*chemistry&lt;/keyword&gt;&lt;keyword&gt;Female&lt;/keyword&gt;&lt;keyword&gt;Lysine/chemistry&lt;/keyword&gt;&lt;keyword&gt;Male&lt;/keyword&gt;&lt;keyword&gt;Models, Animal&lt;/keyword&gt;&lt;keyword&gt;Peptide Mapping&lt;/keyword&gt;&lt;keyword&gt;Proteins/*analysis&lt;/keyword&gt;&lt;keyword&gt;Tandem Mass Spectrometry&lt;/keyword&gt;&lt;/keywords&gt;&lt;dates&gt;&lt;year&gt;2010&lt;/year&gt;&lt;pub-dates&gt;&lt;date&gt;Oct&lt;/date&gt;&lt;/pub-dates&gt;&lt;/dates&gt;&lt;isbn&gt;1535-9484 (Electronic)&amp;#xD;1535-9476 (Linking)&lt;/isbn&gt;&lt;accession-num&gt;20525996&lt;/accession-num&gt;&lt;urls&gt;&lt;related-urls&gt;&lt;url&gt;https://www.ncbi.nlm.nih.gov/pubmed/20525996&lt;/url&gt;&lt;/related-urls&gt;&lt;/urls&gt;&lt;custom2&gt;PMC2953914&lt;/custom2&gt;&lt;electronic-resource-num&gt;10.1074/mcp.M110.000323&lt;/electronic-resource-num&gt;&lt;/record&gt;&lt;/Cite&gt;&lt;/EndNote&gt;</w:instrText>
      </w:r>
      <w:r w:rsidR="0095523A"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6" w:tooltip="Sury, 2010 #34" w:history="1">
        <w:r w:rsidR="0055725C" w:rsidRPr="00E42FB1">
          <w:rPr>
            <w:rFonts w:ascii="Helvetica" w:hAnsi="Helvetica" w:cs="Helvetica"/>
            <w:noProof/>
            <w:sz w:val="24"/>
            <w:szCs w:val="24"/>
          </w:rPr>
          <w:t>26</w:t>
        </w:r>
      </w:hyperlink>
      <w:r w:rsidR="00E669E6" w:rsidRPr="00E42FB1">
        <w:rPr>
          <w:rFonts w:ascii="Helvetica" w:hAnsi="Helvetica" w:cs="Helvetica"/>
          <w:noProof/>
          <w:sz w:val="24"/>
          <w:szCs w:val="24"/>
        </w:rPr>
        <w:t>]</w:t>
      </w:r>
      <w:r w:rsidR="0095523A" w:rsidRPr="00E42FB1">
        <w:rPr>
          <w:rFonts w:ascii="Helvetica" w:hAnsi="Helvetica" w:cs="Helvetica"/>
          <w:sz w:val="24"/>
          <w:szCs w:val="24"/>
        </w:rPr>
        <w:fldChar w:fldCharType="end"/>
      </w:r>
      <w:r w:rsidR="0095523A" w:rsidRPr="00E42FB1">
        <w:rPr>
          <w:rFonts w:ascii="Helvetica" w:hAnsi="Helvetica" w:cs="Helvetica"/>
          <w:sz w:val="24"/>
          <w:szCs w:val="24"/>
        </w:rPr>
        <w:t xml:space="preserve"> </w:t>
      </w:r>
      <w:r w:rsidR="006B17E7" w:rsidRPr="00E42FB1">
        <w:rPr>
          <w:rFonts w:ascii="Helvetica" w:hAnsi="Helvetica" w:cs="Helvetica"/>
          <w:sz w:val="24"/>
          <w:szCs w:val="24"/>
        </w:rPr>
        <w:t>are a function of the i</w:t>
      </w:r>
      <w:r w:rsidR="00322E46" w:rsidRPr="00E42FB1">
        <w:rPr>
          <w:rFonts w:ascii="Helvetica" w:hAnsi="Helvetica" w:cs="Helvetica"/>
          <w:sz w:val="24"/>
          <w:szCs w:val="24"/>
        </w:rPr>
        <w:t xml:space="preserve">sotopic purities of the labelled amino acids </w:t>
      </w:r>
      <w:r w:rsidR="006B17E7" w:rsidRPr="00E42FB1">
        <w:rPr>
          <w:rFonts w:ascii="Helvetica" w:hAnsi="Helvetica" w:cs="Helvetica"/>
          <w:sz w:val="24"/>
          <w:szCs w:val="24"/>
        </w:rPr>
        <w:t>(99% for R</w:t>
      </w:r>
      <w:r w:rsidR="0095523A" w:rsidRPr="00E42FB1">
        <w:rPr>
          <w:rFonts w:ascii="Helvetica" w:hAnsi="Helvetica" w:cs="Helvetica"/>
          <w:sz w:val="24"/>
          <w:szCs w:val="24"/>
        </w:rPr>
        <w:t xml:space="preserve">10, R6 and K6 and 96% for K4) and, most likely, the acquisition of some light Arg and Lys from the fluid phase endocytosis and lysosomal degradation of serum albumen and other serum proteins from the culture media. </w:t>
      </w:r>
      <w:r w:rsidR="00322E46" w:rsidRPr="00E42FB1">
        <w:rPr>
          <w:rFonts w:ascii="Helvetica" w:hAnsi="Helvetica" w:cs="Helvetica"/>
          <w:sz w:val="24"/>
          <w:szCs w:val="24"/>
        </w:rPr>
        <w:t xml:space="preserve">Consistent with this view is the fact that isotopic Lys incorporation appears to be lower than that of Arg, reflecting the lower levels of Arg </w:t>
      </w:r>
      <w:r w:rsidR="00BC55FE" w:rsidRPr="00E42FB1">
        <w:rPr>
          <w:rFonts w:ascii="Helvetica" w:hAnsi="Helvetica" w:cs="Helvetica"/>
          <w:sz w:val="24"/>
          <w:szCs w:val="24"/>
        </w:rPr>
        <w:t>versus</w:t>
      </w:r>
      <w:r w:rsidR="00322E46" w:rsidRPr="00E42FB1">
        <w:rPr>
          <w:rFonts w:ascii="Helvetica" w:hAnsi="Helvetica" w:cs="Helvetica"/>
          <w:sz w:val="24"/>
          <w:szCs w:val="24"/>
        </w:rPr>
        <w:t xml:space="preserve"> Lys in bovine serum albumen (Figure </w:t>
      </w:r>
      <w:r w:rsidR="006113AF" w:rsidRPr="00E42FB1">
        <w:rPr>
          <w:rFonts w:ascii="Helvetica" w:hAnsi="Helvetica" w:cs="Helvetica"/>
          <w:sz w:val="24"/>
          <w:szCs w:val="24"/>
        </w:rPr>
        <w:t>5</w:t>
      </w:r>
      <w:r w:rsidR="00322E46" w:rsidRPr="00E42FB1">
        <w:rPr>
          <w:rFonts w:ascii="Helvetica" w:hAnsi="Helvetica" w:cs="Helvetica"/>
          <w:sz w:val="24"/>
          <w:szCs w:val="24"/>
        </w:rPr>
        <w:t>)</w:t>
      </w:r>
      <w:r w:rsidR="00322E46" w:rsidRPr="00E42FB1">
        <w:t xml:space="preserve">. </w:t>
      </w:r>
      <w:r w:rsidR="00322E46" w:rsidRPr="00E42FB1">
        <w:rPr>
          <w:rFonts w:ascii="Helvetica" w:hAnsi="Helvetica"/>
          <w:sz w:val="24"/>
          <w:szCs w:val="24"/>
        </w:rPr>
        <w:t xml:space="preserve">Further, </w:t>
      </w:r>
      <w:r w:rsidR="00322E46" w:rsidRPr="00E42FB1">
        <w:rPr>
          <w:rFonts w:ascii="Helvetica" w:hAnsi="Helvetica" w:cs="Helvetica"/>
          <w:sz w:val="24"/>
          <w:szCs w:val="24"/>
        </w:rPr>
        <w:t>a</w:t>
      </w:r>
      <w:r w:rsidR="0095523A" w:rsidRPr="00E42FB1">
        <w:rPr>
          <w:rFonts w:ascii="Helvetica" w:hAnsi="Helvetica" w:cs="Helvetica"/>
          <w:sz w:val="24"/>
          <w:szCs w:val="24"/>
        </w:rPr>
        <w:t xml:space="preserve">s </w:t>
      </w:r>
      <w:r w:rsidR="0095523A" w:rsidRPr="00E42FB1">
        <w:rPr>
          <w:rFonts w:ascii="Helvetica" w:hAnsi="Helvetica" w:cs="Helvetica"/>
          <w:sz w:val="24"/>
          <w:szCs w:val="24"/>
        </w:rPr>
        <w:lastRenderedPageBreak/>
        <w:t xml:space="preserve">BSF parasites have a much higher endocytic rate than PCF parasites, it makes sense that the apparent under-incorporation is </w:t>
      </w:r>
      <w:r w:rsidR="00322E46" w:rsidRPr="00E42FB1">
        <w:rPr>
          <w:rFonts w:ascii="Helvetica" w:hAnsi="Helvetica" w:cs="Helvetica"/>
          <w:sz w:val="24"/>
          <w:szCs w:val="24"/>
        </w:rPr>
        <w:t xml:space="preserve">significantly </w:t>
      </w:r>
      <w:r w:rsidR="0095523A" w:rsidRPr="00E42FB1">
        <w:rPr>
          <w:rFonts w:ascii="Helvetica" w:hAnsi="Helvetica" w:cs="Helvetica"/>
          <w:sz w:val="24"/>
          <w:szCs w:val="24"/>
        </w:rPr>
        <w:t xml:space="preserve">greater in BSF </w:t>
      </w:r>
      <w:r w:rsidR="00322E46" w:rsidRPr="00E42FB1">
        <w:rPr>
          <w:rFonts w:ascii="Helvetica" w:hAnsi="Helvetica" w:cs="Helvetica"/>
          <w:sz w:val="24"/>
          <w:szCs w:val="24"/>
        </w:rPr>
        <w:t>parasites</w:t>
      </w:r>
      <w:r w:rsidR="00F51AA1" w:rsidRPr="00E42FB1">
        <w:rPr>
          <w:rFonts w:ascii="Helvetica" w:hAnsi="Helvetica" w:cs="Helvetica"/>
          <w:sz w:val="24"/>
          <w:szCs w:val="24"/>
        </w:rPr>
        <w:t xml:space="preserve"> </w:t>
      </w:r>
      <w:r w:rsidR="00F51AA1"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&lt;EndNote&gt;&lt;Cite&gt;&lt;Author&gt;Langreth&lt;/Author&gt;&lt;Year&gt;1975&lt;/Year&gt;&lt;RecNum&gt;35&lt;/RecNum&gt;&lt;DisplayText&gt;[27]&lt;/DisplayText&gt;&lt;record&gt;&lt;rec-number&gt;35&lt;/rec-number&gt;&lt;foreign-keys&gt;&lt;key app="EN" db-id="05wwz959cd959we0fr4x2pz55zadsesttrre" timestamp="1550053197"&gt;35&lt;/key&gt;&lt;/foreign-keys&gt;&lt;ref-type name="Journal Article"&gt;17&lt;/ref-type&gt;&lt;contributors&gt;&lt;authors&gt;&lt;author&gt;Langreth, S. G.&lt;/author&gt;&lt;author&gt;Balber, A. E.&lt;/author&gt;&lt;/authors&gt;&lt;/contributors&gt;&lt;titles&gt;&lt;title&gt;Protein uptake and digestion in bloodstream and culture forms of Trypanosoma brucei&lt;/title&gt;&lt;secondary-title&gt;J Protozool&lt;/secondary-title&gt;&lt;/titles&gt;&lt;periodical&gt;&lt;full-title&gt;J Protozool&lt;/full-title&gt;&lt;/periodical&gt;&lt;pages&gt;40-53&lt;/pages&gt;&lt;volume&gt;22&lt;/volume&gt;&lt;number&gt;1&lt;/number&gt;&lt;edition&gt;1975/02/01&lt;/edition&gt;&lt;keywords&gt;&lt;keyword&gt;Acid Phosphatase/metabolism&lt;/keyword&gt;&lt;keyword&gt;Animals&lt;/keyword&gt;&lt;keyword&gt;Blood/parasitology&lt;/keyword&gt;&lt;keyword&gt;Cytoplasmic Granules/ultrastructure&lt;/keyword&gt;&lt;keyword&gt;Ferritins/metabolism&lt;/keyword&gt;&lt;keyword&gt;Flagella/ultrastructure&lt;/keyword&gt;&lt;keyword&gt;Golgi Apparatus/ultrastructure&lt;/keyword&gt;&lt;keyword&gt;Histocytochemistry&lt;/keyword&gt;&lt;keyword&gt;Mice&lt;/keyword&gt;&lt;keyword&gt;Proteins/*metabolism&lt;/keyword&gt;&lt;keyword&gt;Rats&lt;/keyword&gt;&lt;keyword&gt;Spectrophotometry&lt;/keyword&gt;&lt;keyword&gt;Trypanosoma brucei brucei/isolation &amp;amp; purification/*metabolism/ultrastructure&lt;/keyword&gt;&lt;/keywords&gt;&lt;dates&gt;&lt;year&gt;1975&lt;/year&gt;&lt;pub-dates&gt;&lt;date&gt;Feb&lt;/date&gt;&lt;/pub-dates&gt;&lt;/dates&gt;&lt;isbn&gt;0022-3921 (Print)&amp;#xD;0022-3921 (Linking)&lt;/isbn&gt;&lt;accession-num&gt;1117436&lt;/accession-num&gt;&lt;urls&gt;&lt;related-urls&gt;&lt;url&gt;https://www.ncbi.nlm.nih.gov/pubmed/1117436&lt;/url&gt;&lt;/related-urls&gt;&lt;/urls&gt;&lt;/record&gt;&lt;/Cite&gt;&lt;/EndNote&gt;</w:instrText>
      </w:r>
      <w:r w:rsidR="00F51AA1"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7" w:tooltip="Langreth, 1975 #35" w:history="1">
        <w:r w:rsidR="0055725C" w:rsidRPr="00E42FB1">
          <w:rPr>
            <w:rFonts w:ascii="Helvetica" w:hAnsi="Helvetica" w:cs="Helvetica"/>
            <w:noProof/>
            <w:sz w:val="24"/>
            <w:szCs w:val="24"/>
          </w:rPr>
          <w:t>27</w:t>
        </w:r>
      </w:hyperlink>
      <w:r w:rsidR="00E669E6" w:rsidRPr="00E42FB1">
        <w:rPr>
          <w:rFonts w:ascii="Helvetica" w:hAnsi="Helvetica" w:cs="Helvetica"/>
          <w:noProof/>
          <w:sz w:val="24"/>
          <w:szCs w:val="24"/>
        </w:rPr>
        <w:t>]</w:t>
      </w:r>
      <w:r w:rsidR="00F51AA1" w:rsidRPr="00E42FB1">
        <w:rPr>
          <w:rFonts w:ascii="Helvetica" w:hAnsi="Helvetica" w:cs="Helvetica"/>
          <w:sz w:val="24"/>
          <w:szCs w:val="24"/>
        </w:rPr>
        <w:fldChar w:fldCharType="end"/>
      </w:r>
      <w:r w:rsidR="0095523A" w:rsidRPr="00E42FB1">
        <w:rPr>
          <w:rFonts w:ascii="Helvetica" w:hAnsi="Helvetica" w:cs="Helvetica"/>
          <w:sz w:val="24"/>
          <w:szCs w:val="24"/>
        </w:rPr>
        <w:t xml:space="preserve">. </w:t>
      </w:r>
      <w:r w:rsidR="00C07BC8" w:rsidRPr="00E42FB1">
        <w:rPr>
          <w:rFonts w:ascii="Helvetica" w:hAnsi="Helvetica" w:cs="Helvetica"/>
          <w:sz w:val="24"/>
          <w:szCs w:val="24"/>
        </w:rPr>
        <w:t xml:space="preserve">To take into account </w:t>
      </w:r>
      <w:r w:rsidR="000C7C98" w:rsidRPr="00E42FB1">
        <w:rPr>
          <w:rFonts w:ascii="Helvetica" w:hAnsi="Helvetica" w:cs="Helvetica"/>
          <w:sz w:val="24"/>
          <w:szCs w:val="24"/>
        </w:rPr>
        <w:t>these</w:t>
      </w:r>
      <w:r w:rsidR="00C07BC8" w:rsidRPr="00E42FB1">
        <w:rPr>
          <w:rFonts w:ascii="Helvetica" w:hAnsi="Helvetica" w:cs="Helvetica"/>
          <w:sz w:val="24"/>
          <w:szCs w:val="24"/>
        </w:rPr>
        <w:t xml:space="preserve"> effect</w:t>
      </w:r>
      <w:r w:rsidR="000C7C98" w:rsidRPr="00E42FB1">
        <w:rPr>
          <w:rFonts w:ascii="Helvetica" w:hAnsi="Helvetica" w:cs="Helvetica"/>
          <w:sz w:val="24"/>
          <w:szCs w:val="24"/>
        </w:rPr>
        <w:t>s</w:t>
      </w:r>
      <w:r w:rsidR="00C07BC8" w:rsidRPr="00E42FB1">
        <w:rPr>
          <w:rFonts w:ascii="Helvetica" w:hAnsi="Helvetica" w:cs="Helvetica"/>
          <w:sz w:val="24"/>
          <w:szCs w:val="24"/>
        </w:rPr>
        <w:t>, we normalized the BSF values by a correction factor</w:t>
      </w:r>
      <w:r w:rsidR="00BC55FE" w:rsidRPr="00E42FB1">
        <w:rPr>
          <w:rFonts w:ascii="Helvetica" w:hAnsi="Helvetica" w:cs="Helvetica"/>
          <w:sz w:val="24"/>
          <w:szCs w:val="24"/>
        </w:rPr>
        <w:t>,</w:t>
      </w:r>
      <w:r w:rsidR="002C2955" w:rsidRPr="00E42FB1">
        <w:rPr>
          <w:rFonts w:ascii="Helvetica" w:hAnsi="Helvetica" w:cs="Helvetica"/>
          <w:sz w:val="24"/>
          <w:szCs w:val="24"/>
        </w:rPr>
        <w:t xml:space="preserve"> as explained in </w:t>
      </w:r>
      <w:r w:rsidR="000C7C98" w:rsidRPr="00E42FB1">
        <w:rPr>
          <w:rFonts w:ascii="Helvetica" w:hAnsi="Helvetica" w:cs="Helvetica"/>
          <w:sz w:val="24"/>
          <w:szCs w:val="24"/>
        </w:rPr>
        <w:t>M</w:t>
      </w:r>
      <w:r w:rsidR="002C2955" w:rsidRPr="00E42FB1">
        <w:rPr>
          <w:rFonts w:ascii="Helvetica" w:hAnsi="Helvetica" w:cs="Helvetica"/>
          <w:sz w:val="24"/>
          <w:szCs w:val="24"/>
        </w:rPr>
        <w:t>aterial</w:t>
      </w:r>
      <w:r w:rsidR="000C7C98" w:rsidRPr="00E42FB1">
        <w:rPr>
          <w:rFonts w:ascii="Helvetica" w:hAnsi="Helvetica" w:cs="Helvetica"/>
          <w:sz w:val="24"/>
          <w:szCs w:val="24"/>
        </w:rPr>
        <w:t>s</w:t>
      </w:r>
      <w:r w:rsidR="002C2955" w:rsidRPr="00E42FB1">
        <w:rPr>
          <w:rFonts w:ascii="Helvetica" w:hAnsi="Helvetica" w:cs="Helvetica"/>
          <w:sz w:val="24"/>
          <w:szCs w:val="24"/>
        </w:rPr>
        <w:t xml:space="preserve"> and </w:t>
      </w:r>
      <w:r w:rsidR="000C7C98" w:rsidRPr="00E42FB1">
        <w:rPr>
          <w:rFonts w:ascii="Helvetica" w:hAnsi="Helvetica" w:cs="Helvetica"/>
          <w:sz w:val="24"/>
          <w:szCs w:val="24"/>
        </w:rPr>
        <w:t>M</w:t>
      </w:r>
      <w:r w:rsidR="002C2955" w:rsidRPr="00E42FB1">
        <w:rPr>
          <w:rFonts w:ascii="Helvetica" w:hAnsi="Helvetica" w:cs="Helvetica"/>
          <w:sz w:val="24"/>
          <w:szCs w:val="24"/>
        </w:rPr>
        <w:t>ethods</w:t>
      </w:r>
      <w:r w:rsidR="00C07BC8" w:rsidRPr="00E42FB1">
        <w:rPr>
          <w:rFonts w:ascii="Helvetica" w:hAnsi="Helvetica" w:cs="Helvetica"/>
          <w:sz w:val="24"/>
          <w:szCs w:val="24"/>
        </w:rPr>
        <w:t xml:space="preserve">. </w:t>
      </w:r>
    </w:p>
    <w:p w14:paraId="77BDDF09" w14:textId="5A057477" w:rsidR="002D0DF4" w:rsidRPr="00E42FB1" w:rsidRDefault="005F4EBA" w:rsidP="00C264C6">
      <w:pPr>
        <w:jc w:val="both"/>
      </w:pPr>
      <w:r w:rsidRPr="00E42FB1">
        <w:rPr>
          <w:rFonts w:ascii="Helvetica" w:hAnsi="Helvetica" w:cs="Helvetica"/>
          <w:sz w:val="24"/>
          <w:szCs w:val="24"/>
        </w:rPr>
        <w:t xml:space="preserve">Plotting the </w:t>
      </w:r>
      <w:r w:rsidR="000A5B4D" w:rsidRPr="00E42FB1">
        <w:rPr>
          <w:rFonts w:ascii="Helvetica" w:hAnsi="Helvetica" w:cs="Helvetica"/>
          <w:sz w:val="24"/>
          <w:szCs w:val="24"/>
        </w:rPr>
        <w:t xml:space="preserve">median </w:t>
      </w:r>
      <w:r w:rsidRPr="00E42FB1">
        <w:rPr>
          <w:rFonts w:ascii="Helvetica" w:hAnsi="Helvetica" w:cs="Helvetica"/>
          <w:sz w:val="24"/>
          <w:szCs w:val="24"/>
        </w:rPr>
        <w:t>protein degradation values against cell doubling time</w:t>
      </w:r>
      <w:r w:rsidR="008D423B" w:rsidRPr="00E42FB1">
        <w:rPr>
          <w:rFonts w:ascii="Helvetica" w:hAnsi="Helvetica" w:cs="Helvetica"/>
          <w:sz w:val="24"/>
          <w:szCs w:val="24"/>
        </w:rPr>
        <w:t xml:space="preserve">, </w:t>
      </w:r>
      <w:r w:rsidRPr="00E42FB1">
        <w:rPr>
          <w:rFonts w:ascii="Helvetica" w:hAnsi="Helvetica" w:cs="Helvetica"/>
          <w:sz w:val="24"/>
          <w:szCs w:val="24"/>
        </w:rPr>
        <w:t>to normalise for the different doubling times of BSF and PCF cells</w:t>
      </w:r>
      <w:r w:rsidR="008D423B" w:rsidRPr="00E42FB1">
        <w:rPr>
          <w:rFonts w:ascii="Helvetica" w:hAnsi="Helvetica" w:cs="Helvetica"/>
          <w:sz w:val="24"/>
          <w:szCs w:val="24"/>
        </w:rPr>
        <w:t xml:space="preserve"> (Figure 6</w:t>
      </w:r>
      <w:r w:rsidRPr="00E42FB1">
        <w:rPr>
          <w:rFonts w:ascii="Helvetica" w:hAnsi="Helvetica" w:cs="Helvetica"/>
          <w:sz w:val="24"/>
          <w:szCs w:val="24"/>
        </w:rPr>
        <w:t xml:space="preserve">) </w:t>
      </w:r>
      <w:r w:rsidR="00FC6539" w:rsidRPr="00E42FB1">
        <w:rPr>
          <w:rFonts w:ascii="Helvetica" w:hAnsi="Helvetica" w:cs="Helvetica"/>
          <w:sz w:val="24"/>
          <w:szCs w:val="24"/>
        </w:rPr>
        <w:t>suggests</w:t>
      </w:r>
      <w:r w:rsidRPr="00E42FB1">
        <w:rPr>
          <w:rFonts w:ascii="Helvetica" w:hAnsi="Helvetica" w:cs="Helvetica"/>
          <w:sz w:val="24"/>
          <w:szCs w:val="24"/>
        </w:rPr>
        <w:t xml:space="preserve"> that protein turnover in BSF cells is </w:t>
      </w:r>
      <w:r w:rsidR="00FC6539" w:rsidRPr="00E42FB1">
        <w:rPr>
          <w:rFonts w:ascii="Helvetica" w:hAnsi="Helvetica" w:cs="Helvetica"/>
          <w:sz w:val="24"/>
          <w:szCs w:val="24"/>
        </w:rPr>
        <w:t xml:space="preserve">significantly faster in this lifecycle stage (Figure </w:t>
      </w:r>
      <w:r w:rsidR="008D423B" w:rsidRPr="00E42FB1">
        <w:rPr>
          <w:rFonts w:ascii="Helvetica" w:hAnsi="Helvetica" w:cs="Helvetica"/>
          <w:sz w:val="24"/>
          <w:szCs w:val="24"/>
        </w:rPr>
        <w:t>7</w:t>
      </w:r>
      <w:r w:rsidR="00FC6539" w:rsidRPr="00E42FB1">
        <w:rPr>
          <w:rFonts w:ascii="Helvetica" w:hAnsi="Helvetica" w:cs="Helvetica"/>
          <w:sz w:val="24"/>
          <w:szCs w:val="24"/>
        </w:rPr>
        <w:t>).</w:t>
      </w:r>
      <w:r w:rsidR="00A5100C" w:rsidRPr="00E42FB1">
        <w:rPr>
          <w:rFonts w:ascii="Helvetica" w:hAnsi="Helvetica" w:cs="Helvetica"/>
          <w:sz w:val="24"/>
          <w:szCs w:val="24"/>
        </w:rPr>
        <w:t xml:space="preserve"> </w:t>
      </w:r>
      <w:r w:rsidR="007A7202" w:rsidRPr="00E42FB1">
        <w:rPr>
          <w:rFonts w:ascii="Helvetica" w:hAnsi="Helvetica" w:cs="Helvetica"/>
          <w:sz w:val="24"/>
          <w:szCs w:val="24"/>
        </w:rPr>
        <w:t xml:space="preserve">This finding is supported by the distribution analysis of the fitted parameters. In the exponential decay model, the offset value (horizontal asymptote) can be used as a proxy for the residual amount of protein left after one round of cell division and the tau value can be used as a proxy for how fast the protein reaches this offset value. As both the offset and the tau values are, on average, smaller in the BSF </w:t>
      </w:r>
      <w:r w:rsidR="00FC6539" w:rsidRPr="00E42FB1">
        <w:rPr>
          <w:rFonts w:ascii="Helvetica" w:hAnsi="Helvetica" w:cs="Helvetica"/>
          <w:sz w:val="24"/>
          <w:szCs w:val="24"/>
        </w:rPr>
        <w:t xml:space="preserve">relative </w:t>
      </w:r>
      <w:r w:rsidR="007A7202" w:rsidRPr="00E42FB1">
        <w:rPr>
          <w:rFonts w:ascii="Helvetica" w:hAnsi="Helvetica" w:cs="Helvetica"/>
          <w:sz w:val="24"/>
          <w:szCs w:val="24"/>
        </w:rPr>
        <w:t xml:space="preserve">to the PCF protein groups (Figure </w:t>
      </w:r>
      <w:r w:rsidR="008D423B" w:rsidRPr="00E42FB1">
        <w:rPr>
          <w:rFonts w:ascii="Helvetica" w:hAnsi="Helvetica" w:cs="Helvetica"/>
          <w:sz w:val="24"/>
          <w:szCs w:val="24"/>
        </w:rPr>
        <w:t>8</w:t>
      </w:r>
      <w:r w:rsidR="007A7202" w:rsidRPr="00E42FB1">
        <w:rPr>
          <w:rFonts w:ascii="Helvetica" w:hAnsi="Helvetica" w:cs="Helvetica"/>
          <w:sz w:val="24"/>
          <w:szCs w:val="24"/>
        </w:rPr>
        <w:t>), it is possible to conclude that the BSF proteome is more rapidly turned over than the PCF proteome</w:t>
      </w:r>
      <w:r w:rsidR="00FC6539" w:rsidRPr="00E42FB1">
        <w:rPr>
          <w:rFonts w:ascii="Helvetica" w:hAnsi="Helvetica" w:cs="Helvetica"/>
          <w:sz w:val="24"/>
          <w:szCs w:val="24"/>
        </w:rPr>
        <w:t xml:space="preserve">, and this is also apparent from the computed </w:t>
      </w:r>
      <w:r w:rsidR="00224E9F" w:rsidRPr="00E42FB1">
        <w:rPr>
          <w:rFonts w:ascii="Helvetica" w:hAnsi="Helvetica" w:cs="Helvetica"/>
          <w:sz w:val="24"/>
          <w:szCs w:val="24"/>
        </w:rPr>
        <w:t xml:space="preserve">median </w:t>
      </w:r>
      <w:r w:rsidR="00FC6539" w:rsidRPr="00E42FB1">
        <w:rPr>
          <w:rFonts w:ascii="Helvetica" w:hAnsi="Helvetica" w:cs="Helvetica"/>
          <w:sz w:val="24"/>
          <w:szCs w:val="24"/>
        </w:rPr>
        <w:t xml:space="preserve">protein group </w:t>
      </w:r>
      <w:r w:rsidR="001460B7" w:rsidRPr="00E42FB1">
        <w:rPr>
          <w:rFonts w:ascii="Helvetica" w:hAnsi="Helvetica" w:cs="Helvetica"/>
          <w:sz w:val="24"/>
          <w:szCs w:val="24"/>
        </w:rPr>
        <w:t>half-li</w:t>
      </w:r>
      <w:r w:rsidR="00FC6539" w:rsidRPr="00E42FB1">
        <w:rPr>
          <w:rFonts w:ascii="Helvetica" w:hAnsi="Helvetica" w:cs="Helvetica"/>
          <w:sz w:val="24"/>
          <w:szCs w:val="24"/>
        </w:rPr>
        <w:t>ves</w:t>
      </w:r>
      <w:r w:rsidR="00F36D6E" w:rsidRPr="00E42FB1">
        <w:rPr>
          <w:rFonts w:ascii="Helvetica" w:hAnsi="Helvetica" w:cs="Helvetica"/>
          <w:sz w:val="24"/>
          <w:szCs w:val="24"/>
        </w:rPr>
        <w:t xml:space="preserve"> corrected for the cell duplication</w:t>
      </w:r>
      <w:r w:rsidR="00FC6539" w:rsidRPr="00E42FB1">
        <w:rPr>
          <w:rFonts w:ascii="Helvetica" w:hAnsi="Helvetica" w:cs="Helvetica"/>
          <w:sz w:val="24"/>
          <w:szCs w:val="24"/>
        </w:rPr>
        <w:t xml:space="preserve"> (Figure </w:t>
      </w:r>
      <w:r w:rsidR="008D423B" w:rsidRPr="00E42FB1">
        <w:rPr>
          <w:rFonts w:ascii="Helvetica" w:hAnsi="Helvetica" w:cs="Helvetica"/>
          <w:sz w:val="24"/>
          <w:szCs w:val="24"/>
        </w:rPr>
        <w:t>7</w:t>
      </w:r>
      <w:r w:rsidR="00F24656" w:rsidRPr="00E42FB1">
        <w:rPr>
          <w:rFonts w:ascii="Helvetica" w:hAnsi="Helvetica" w:cs="Helvetica"/>
          <w:sz w:val="24"/>
          <w:szCs w:val="24"/>
        </w:rPr>
        <w:t>C</w:t>
      </w:r>
      <w:r w:rsidR="00FC6539" w:rsidRPr="00E42FB1">
        <w:rPr>
          <w:rFonts w:ascii="Helvetica" w:hAnsi="Helvetica" w:cs="Helvetica"/>
          <w:sz w:val="24"/>
          <w:szCs w:val="24"/>
        </w:rPr>
        <w:t xml:space="preserve">). </w:t>
      </w:r>
      <w:r w:rsidR="00062597" w:rsidRPr="00E42FB1">
        <w:rPr>
          <w:rFonts w:ascii="Helvetica" w:hAnsi="Helvetica" w:cs="Helvetica"/>
          <w:sz w:val="24"/>
          <w:szCs w:val="24"/>
        </w:rPr>
        <w:t>While higher rates of protein turnover might be expected in BSF cells from their 10</w:t>
      </w:r>
      <w:r w:rsidR="00062597" w:rsidRPr="00E42FB1">
        <w:rPr>
          <w:rFonts w:ascii="Helvetica" w:hAnsi="Helvetica" w:cs="Helvetica"/>
          <w:sz w:val="24"/>
          <w:szCs w:val="24"/>
          <w:vertAlign w:val="superscript"/>
        </w:rPr>
        <w:t>o</w:t>
      </w:r>
      <w:r w:rsidR="00062597" w:rsidRPr="00E42FB1">
        <w:rPr>
          <w:rFonts w:ascii="Helvetica" w:hAnsi="Helvetica" w:cs="Helvetica"/>
          <w:sz w:val="24"/>
          <w:szCs w:val="24"/>
        </w:rPr>
        <w:t xml:space="preserve">C higher growth temperature alone, it is also clear that other factors are also at play. </w:t>
      </w:r>
      <w:r w:rsidR="004173AE" w:rsidRPr="00E42FB1">
        <w:rPr>
          <w:rFonts w:ascii="Helvetica" w:hAnsi="Helvetica" w:cs="Helvetica"/>
          <w:sz w:val="24"/>
          <w:szCs w:val="24"/>
        </w:rPr>
        <w:t>Th</w:t>
      </w:r>
      <w:r w:rsidR="00062597" w:rsidRPr="00E42FB1">
        <w:rPr>
          <w:rFonts w:ascii="Helvetica" w:hAnsi="Helvetica" w:cs="Helvetica"/>
          <w:sz w:val="24"/>
          <w:szCs w:val="24"/>
        </w:rPr>
        <w:t>us, the</w:t>
      </w:r>
      <w:r w:rsidR="004173AE" w:rsidRPr="00E42FB1">
        <w:rPr>
          <w:rFonts w:ascii="Helvetica" w:hAnsi="Helvetica" w:cs="Helvetica"/>
          <w:sz w:val="24"/>
          <w:szCs w:val="24"/>
        </w:rPr>
        <w:t xml:space="preserve"> correlation </w:t>
      </w:r>
      <w:r w:rsidR="00062597" w:rsidRPr="00E42FB1">
        <w:rPr>
          <w:rFonts w:ascii="Helvetica" w:hAnsi="Helvetica" w:cs="Helvetica"/>
          <w:sz w:val="24"/>
          <w:szCs w:val="24"/>
        </w:rPr>
        <w:t xml:space="preserve">of </w:t>
      </w:r>
      <w:r w:rsidR="002D4D18" w:rsidRPr="00E42FB1">
        <w:rPr>
          <w:rFonts w:ascii="Helvetica" w:hAnsi="Helvetica" w:cs="Helvetica"/>
          <w:sz w:val="24"/>
          <w:szCs w:val="24"/>
        </w:rPr>
        <w:t>half-li</w:t>
      </w:r>
      <w:r w:rsidR="00E9094B" w:rsidRPr="00E42FB1">
        <w:rPr>
          <w:rFonts w:ascii="Helvetica" w:hAnsi="Helvetica" w:cs="Helvetica"/>
          <w:sz w:val="24"/>
          <w:szCs w:val="24"/>
        </w:rPr>
        <w:t>fe</w:t>
      </w:r>
      <w:r w:rsidR="00224E9F" w:rsidRPr="00E42FB1">
        <w:rPr>
          <w:rFonts w:ascii="Helvetica" w:hAnsi="Helvetica" w:cs="Helvetica"/>
          <w:sz w:val="24"/>
          <w:szCs w:val="24"/>
        </w:rPr>
        <w:t xml:space="preserve"> values</w:t>
      </w:r>
      <w:r w:rsidR="00062597" w:rsidRPr="00E42FB1">
        <w:rPr>
          <w:rFonts w:ascii="Helvetica" w:hAnsi="Helvetica" w:cs="Helvetica"/>
          <w:sz w:val="24"/>
          <w:szCs w:val="24"/>
        </w:rPr>
        <w:t xml:space="preserve"> for proteins in common between </w:t>
      </w:r>
      <w:r w:rsidR="004173AE" w:rsidRPr="00E42FB1">
        <w:rPr>
          <w:rFonts w:ascii="Helvetica" w:hAnsi="Helvetica" w:cs="Helvetica"/>
          <w:sz w:val="24"/>
          <w:szCs w:val="24"/>
        </w:rPr>
        <w:t xml:space="preserve">BSF and PCF </w:t>
      </w:r>
      <w:r w:rsidR="00062597" w:rsidRPr="00E42FB1">
        <w:rPr>
          <w:rFonts w:ascii="Helvetica" w:hAnsi="Helvetica" w:cs="Helvetica"/>
          <w:sz w:val="24"/>
          <w:szCs w:val="24"/>
        </w:rPr>
        <w:t xml:space="preserve">cells is quite low, </w:t>
      </w:r>
      <w:r w:rsidR="004173AE" w:rsidRPr="00E42FB1">
        <w:rPr>
          <w:rFonts w:ascii="Helvetica" w:hAnsi="Helvetica" w:cs="Helvetica"/>
          <w:sz w:val="24"/>
          <w:szCs w:val="24"/>
        </w:rPr>
        <w:t xml:space="preserve">with a </w:t>
      </w:r>
      <w:r w:rsidR="002A6510" w:rsidRPr="00E42FB1">
        <w:rPr>
          <w:rFonts w:ascii="Helvetica" w:hAnsi="Helvetica" w:cs="Helvetica"/>
          <w:sz w:val="24"/>
          <w:szCs w:val="24"/>
        </w:rPr>
        <w:t>Pearson correlation coefficient of 0.</w:t>
      </w:r>
      <w:r w:rsidR="0090262C" w:rsidRPr="00E42FB1">
        <w:rPr>
          <w:rFonts w:ascii="Helvetica" w:hAnsi="Helvetica" w:cs="Helvetica"/>
          <w:sz w:val="24"/>
          <w:szCs w:val="24"/>
        </w:rPr>
        <w:t>55</w:t>
      </w:r>
      <w:r w:rsidR="002A6510" w:rsidRPr="00E42FB1">
        <w:rPr>
          <w:rFonts w:ascii="Helvetica" w:hAnsi="Helvetica" w:cs="Helvetica"/>
          <w:sz w:val="24"/>
          <w:szCs w:val="24"/>
        </w:rPr>
        <w:t xml:space="preserve"> and r squared value of 0.</w:t>
      </w:r>
      <w:r w:rsidR="0090262C" w:rsidRPr="00E42FB1">
        <w:rPr>
          <w:rFonts w:ascii="Helvetica" w:hAnsi="Helvetica" w:cs="Helvetica"/>
          <w:sz w:val="24"/>
          <w:szCs w:val="24"/>
        </w:rPr>
        <w:t>3</w:t>
      </w:r>
      <w:r w:rsidR="00062597" w:rsidRPr="00E42FB1">
        <w:rPr>
          <w:rFonts w:ascii="Helvetica" w:hAnsi="Helvetica" w:cs="Helvetica"/>
          <w:sz w:val="24"/>
          <w:szCs w:val="24"/>
        </w:rPr>
        <w:t xml:space="preserve"> (Figure </w:t>
      </w:r>
      <w:r w:rsidR="008D423B" w:rsidRPr="00E42FB1">
        <w:rPr>
          <w:rFonts w:ascii="Helvetica" w:hAnsi="Helvetica" w:cs="Helvetica"/>
          <w:sz w:val="24"/>
          <w:szCs w:val="24"/>
        </w:rPr>
        <w:t>9</w:t>
      </w:r>
      <w:r w:rsidR="00062597" w:rsidRPr="00E42FB1">
        <w:rPr>
          <w:rFonts w:ascii="Helvetica" w:hAnsi="Helvetica" w:cs="Helvetica"/>
          <w:sz w:val="24"/>
          <w:szCs w:val="24"/>
        </w:rPr>
        <w:t>)</w:t>
      </w:r>
      <w:r w:rsidR="00E155E9" w:rsidRPr="00E42FB1">
        <w:rPr>
          <w:rFonts w:ascii="Helvetica" w:hAnsi="Helvetica" w:cs="Helvetica"/>
          <w:sz w:val="24"/>
          <w:szCs w:val="24"/>
        </w:rPr>
        <w:t>. Such mechanisms might include factors leading to changes in the rate of protein synthesis, for example</w:t>
      </w:r>
      <w:r w:rsidR="0098342E" w:rsidRPr="00E42FB1">
        <w:rPr>
          <w:rFonts w:ascii="Helvetica" w:hAnsi="Helvetica" w:cs="Helvetica"/>
          <w:sz w:val="24"/>
          <w:szCs w:val="24"/>
        </w:rPr>
        <w:t>,</w:t>
      </w:r>
      <w:r w:rsidR="00E155E9" w:rsidRPr="00E42FB1">
        <w:rPr>
          <w:rFonts w:ascii="Helvetica" w:hAnsi="Helvetica" w:cs="Helvetica"/>
          <w:sz w:val="24"/>
          <w:szCs w:val="24"/>
        </w:rPr>
        <w:t xml:space="preserve"> mRNA stability and/or mRNA access to polysomes, and/or factors leading to changes in the rate of protein degradation, for example</w:t>
      </w:r>
      <w:r w:rsidR="0098342E" w:rsidRPr="00E42FB1">
        <w:rPr>
          <w:rFonts w:ascii="Helvetica" w:hAnsi="Helvetica" w:cs="Helvetica"/>
          <w:sz w:val="24"/>
          <w:szCs w:val="24"/>
        </w:rPr>
        <w:t>,</w:t>
      </w:r>
      <w:r w:rsidR="00E155E9" w:rsidRPr="00E42FB1">
        <w:rPr>
          <w:rFonts w:ascii="Helvetica" w:hAnsi="Helvetica" w:cs="Helvetica"/>
          <w:sz w:val="24"/>
          <w:szCs w:val="24"/>
        </w:rPr>
        <w:t xml:space="preserve"> ubiquitylation and proteasome-mediated proteolysis</w:t>
      </w:r>
      <w:r w:rsidR="00E407B0" w:rsidRPr="00E42FB1">
        <w:rPr>
          <w:rFonts w:ascii="Helvetica" w:hAnsi="Helvetica" w:cs="Helvetica"/>
          <w:sz w:val="24"/>
          <w:szCs w:val="24"/>
        </w:rPr>
        <w:t xml:space="preserve">. </w:t>
      </w:r>
    </w:p>
    <w:p w14:paraId="45CE6A48" w14:textId="37B4650A" w:rsidR="003A3F11" w:rsidRPr="00E42FB1" w:rsidRDefault="00D15AD5" w:rsidP="003A3F11">
      <w:pPr>
        <w:jc w:val="both"/>
        <w:rPr>
          <w:rFonts w:ascii="Helvetica" w:hAnsi="Helvetica" w:cs="Helvetica"/>
          <w:sz w:val="24"/>
          <w:szCs w:val="24"/>
        </w:rPr>
      </w:pPr>
      <w:r w:rsidRPr="00E42FB1">
        <w:rPr>
          <w:rFonts w:ascii="Helvetica" w:hAnsi="Helvetica" w:cs="Helvetica"/>
          <w:sz w:val="24"/>
          <w:szCs w:val="24"/>
        </w:rPr>
        <w:t xml:space="preserve">We next analysed </w:t>
      </w:r>
      <w:r w:rsidR="00BE0EF1" w:rsidRPr="00E42FB1">
        <w:rPr>
          <w:rFonts w:ascii="Helvetica" w:hAnsi="Helvetica" w:cs="Helvetica"/>
          <w:sz w:val="24"/>
          <w:szCs w:val="24"/>
        </w:rPr>
        <w:t>potential</w:t>
      </w:r>
      <w:r w:rsidRPr="00E42FB1">
        <w:rPr>
          <w:rFonts w:ascii="Helvetica" w:hAnsi="Helvetica" w:cs="Helvetica"/>
          <w:sz w:val="24"/>
          <w:szCs w:val="24"/>
        </w:rPr>
        <w:t xml:space="preserve"> links between cellular function and the stability</w:t>
      </w:r>
      <w:r w:rsidR="00BE0EF1" w:rsidRPr="00E42FB1">
        <w:rPr>
          <w:rFonts w:ascii="Helvetica" w:hAnsi="Helvetica" w:cs="Helvetica"/>
          <w:sz w:val="24"/>
          <w:szCs w:val="24"/>
        </w:rPr>
        <w:t xml:space="preserve"> </w:t>
      </w:r>
      <w:r w:rsidR="00FF0228" w:rsidRPr="00E42FB1">
        <w:rPr>
          <w:rFonts w:ascii="Helvetica" w:hAnsi="Helvetica" w:cs="Helvetica"/>
          <w:sz w:val="24"/>
          <w:szCs w:val="24"/>
        </w:rPr>
        <w:t xml:space="preserve">of trypanosome </w:t>
      </w:r>
      <w:r w:rsidR="00DA1740" w:rsidRPr="00E42FB1">
        <w:rPr>
          <w:rFonts w:ascii="Helvetica" w:hAnsi="Helvetica" w:cs="Helvetica"/>
          <w:sz w:val="24"/>
          <w:szCs w:val="24"/>
        </w:rPr>
        <w:t xml:space="preserve">proteins </w:t>
      </w:r>
      <w:r w:rsidR="00BE0EF1" w:rsidRPr="00E42FB1">
        <w:rPr>
          <w:rFonts w:ascii="Helvetica" w:hAnsi="Helvetica" w:cs="Helvetica"/>
          <w:sz w:val="24"/>
          <w:szCs w:val="24"/>
        </w:rPr>
        <w:t>by</w:t>
      </w:r>
      <w:r w:rsidRPr="00E42FB1">
        <w:rPr>
          <w:rFonts w:ascii="Helvetica" w:hAnsi="Helvetica" w:cs="Helvetica"/>
          <w:sz w:val="24"/>
          <w:szCs w:val="24"/>
        </w:rPr>
        <w:t xml:space="preserve"> </w:t>
      </w:r>
      <w:r w:rsidR="00BE0EF1" w:rsidRPr="00E42FB1">
        <w:rPr>
          <w:rFonts w:ascii="Helvetica" w:hAnsi="Helvetica" w:cs="Helvetica"/>
          <w:sz w:val="24"/>
          <w:szCs w:val="24"/>
        </w:rPr>
        <w:t>binning</w:t>
      </w:r>
      <w:r w:rsidRPr="00E42FB1">
        <w:rPr>
          <w:rFonts w:ascii="Helvetica" w:hAnsi="Helvetica" w:cs="Helvetica"/>
          <w:sz w:val="24"/>
          <w:szCs w:val="24"/>
        </w:rPr>
        <w:t xml:space="preserve"> the</w:t>
      </w:r>
      <w:r w:rsidR="002D0DF4" w:rsidRPr="00E42FB1">
        <w:rPr>
          <w:rFonts w:ascii="Helvetica" w:hAnsi="Helvetica" w:cs="Helvetica"/>
          <w:sz w:val="24"/>
          <w:szCs w:val="24"/>
        </w:rPr>
        <w:t xml:space="preserve"> protein </w:t>
      </w:r>
      <w:r w:rsidR="001460B7" w:rsidRPr="00E42FB1">
        <w:rPr>
          <w:rFonts w:ascii="Helvetica" w:hAnsi="Helvetica" w:cs="Helvetica"/>
          <w:sz w:val="24"/>
          <w:szCs w:val="24"/>
        </w:rPr>
        <w:t>half-l</w:t>
      </w:r>
      <w:r w:rsidR="00B71082" w:rsidRPr="00E42FB1">
        <w:rPr>
          <w:rFonts w:ascii="Helvetica" w:hAnsi="Helvetica" w:cs="Helvetica"/>
          <w:sz w:val="24"/>
          <w:szCs w:val="24"/>
        </w:rPr>
        <w:t>ives</w:t>
      </w:r>
      <w:r w:rsidR="002D0DF4" w:rsidRPr="00E42FB1">
        <w:rPr>
          <w:rFonts w:ascii="Helvetica" w:hAnsi="Helvetica" w:cs="Helvetica"/>
          <w:sz w:val="24"/>
          <w:szCs w:val="24"/>
        </w:rPr>
        <w:t xml:space="preserve"> </w:t>
      </w:r>
      <w:r w:rsidRPr="00E42FB1">
        <w:rPr>
          <w:rFonts w:ascii="Helvetica" w:hAnsi="Helvetica" w:cs="Helvetica"/>
          <w:sz w:val="24"/>
          <w:szCs w:val="24"/>
        </w:rPr>
        <w:t xml:space="preserve">into </w:t>
      </w:r>
      <w:r w:rsidR="00FF0228" w:rsidRPr="00E42FB1">
        <w:rPr>
          <w:rFonts w:ascii="Helvetica" w:hAnsi="Helvetica" w:cs="Helvetica"/>
          <w:sz w:val="24"/>
          <w:szCs w:val="24"/>
        </w:rPr>
        <w:t>decile</w:t>
      </w:r>
      <w:r w:rsidRPr="00E42FB1">
        <w:rPr>
          <w:rFonts w:ascii="Helvetica" w:hAnsi="Helvetica" w:cs="Helvetica"/>
          <w:sz w:val="24"/>
          <w:szCs w:val="24"/>
        </w:rPr>
        <w:t xml:space="preserve"> </w:t>
      </w:r>
      <w:r w:rsidR="00DA1740" w:rsidRPr="00E42FB1">
        <w:rPr>
          <w:rFonts w:ascii="Helvetica" w:hAnsi="Helvetica" w:cs="Helvetica"/>
          <w:sz w:val="24"/>
          <w:szCs w:val="24"/>
        </w:rPr>
        <w:t xml:space="preserve">groups </w:t>
      </w:r>
      <w:r w:rsidRPr="00E42FB1">
        <w:rPr>
          <w:rFonts w:ascii="Helvetica" w:hAnsi="Helvetica" w:cs="Helvetica"/>
          <w:sz w:val="24"/>
          <w:szCs w:val="24"/>
        </w:rPr>
        <w:t xml:space="preserve">and </w:t>
      </w:r>
      <w:r w:rsidR="00BE0EF1" w:rsidRPr="00E42FB1">
        <w:rPr>
          <w:rFonts w:ascii="Helvetica" w:hAnsi="Helvetica" w:cs="Helvetica"/>
          <w:sz w:val="24"/>
          <w:szCs w:val="24"/>
        </w:rPr>
        <w:t>computing the</w:t>
      </w:r>
      <w:r w:rsidRPr="00E42FB1">
        <w:rPr>
          <w:rFonts w:ascii="Helvetica" w:hAnsi="Helvetica" w:cs="Helvetica"/>
          <w:sz w:val="24"/>
          <w:szCs w:val="24"/>
        </w:rPr>
        <w:t xml:space="preserve"> </w:t>
      </w:r>
      <w:r w:rsidR="00FF0228" w:rsidRPr="00E42FB1">
        <w:rPr>
          <w:rFonts w:ascii="Helvetica" w:hAnsi="Helvetica" w:cs="Helvetica"/>
          <w:sz w:val="24"/>
          <w:szCs w:val="24"/>
        </w:rPr>
        <w:t>GO</w:t>
      </w:r>
      <w:r w:rsidR="00BE0EF1" w:rsidRPr="00E42FB1">
        <w:rPr>
          <w:rFonts w:ascii="Helvetica" w:hAnsi="Helvetica" w:cs="Helvetica"/>
          <w:sz w:val="24"/>
          <w:szCs w:val="24"/>
        </w:rPr>
        <w:t xml:space="preserve"> term </w:t>
      </w:r>
      <w:r w:rsidR="00C074D9" w:rsidRPr="00E42FB1">
        <w:rPr>
          <w:rFonts w:ascii="Helvetica" w:hAnsi="Helvetica" w:cs="Helvetica"/>
          <w:sz w:val="24"/>
          <w:szCs w:val="24"/>
        </w:rPr>
        <w:t>enrichment</w:t>
      </w:r>
      <w:r w:rsidRPr="00E42FB1">
        <w:rPr>
          <w:rFonts w:ascii="Helvetica" w:hAnsi="Helvetica" w:cs="Helvetica"/>
          <w:sz w:val="24"/>
          <w:szCs w:val="24"/>
        </w:rPr>
        <w:t xml:space="preserve"> in each bin. </w:t>
      </w:r>
      <w:r w:rsidR="00DA1740" w:rsidRPr="00E42FB1">
        <w:rPr>
          <w:rFonts w:ascii="Helvetica" w:hAnsi="Helvetica" w:cs="Helvetica"/>
          <w:sz w:val="24"/>
          <w:szCs w:val="24"/>
        </w:rPr>
        <w:t>A</w:t>
      </w:r>
      <w:r w:rsidRPr="00E42FB1">
        <w:rPr>
          <w:rFonts w:ascii="Helvetica" w:hAnsi="Helvetica" w:cs="Helvetica"/>
          <w:sz w:val="24"/>
          <w:szCs w:val="24"/>
        </w:rPr>
        <w:t xml:space="preserve"> heatmap of the </w:t>
      </w:r>
      <w:r w:rsidR="00DC16E3" w:rsidRPr="00E42FB1">
        <w:rPr>
          <w:rFonts w:ascii="Helvetica" w:hAnsi="Helvetica" w:cs="Helvetica"/>
          <w:sz w:val="24"/>
          <w:szCs w:val="24"/>
        </w:rPr>
        <w:t xml:space="preserve">BSF and PCF </w:t>
      </w:r>
      <w:r w:rsidR="00FF0228" w:rsidRPr="00E42FB1">
        <w:rPr>
          <w:rFonts w:ascii="Helvetica" w:hAnsi="Helvetica" w:cs="Helvetica"/>
          <w:sz w:val="24"/>
          <w:szCs w:val="24"/>
        </w:rPr>
        <w:t>GO</w:t>
      </w:r>
      <w:r w:rsidR="00DC16E3" w:rsidRPr="00E42FB1">
        <w:rPr>
          <w:rFonts w:ascii="Helvetica" w:hAnsi="Helvetica" w:cs="Helvetica"/>
          <w:sz w:val="24"/>
          <w:szCs w:val="24"/>
        </w:rPr>
        <w:t xml:space="preserve"> </w:t>
      </w:r>
      <w:r w:rsidRPr="00E42FB1">
        <w:rPr>
          <w:rFonts w:ascii="Helvetica" w:hAnsi="Helvetica" w:cs="Helvetica"/>
          <w:sz w:val="24"/>
          <w:szCs w:val="24"/>
        </w:rPr>
        <w:t xml:space="preserve">annotations that </w:t>
      </w:r>
      <w:r w:rsidR="00DC16E3" w:rsidRPr="00E42FB1">
        <w:rPr>
          <w:rFonts w:ascii="Helvetica" w:hAnsi="Helvetica" w:cs="Helvetica"/>
          <w:sz w:val="24"/>
          <w:szCs w:val="24"/>
        </w:rPr>
        <w:t xml:space="preserve">were discovered in </w:t>
      </w:r>
      <w:r w:rsidR="00A13735" w:rsidRPr="00E42FB1">
        <w:rPr>
          <w:rFonts w:ascii="Helvetica" w:hAnsi="Helvetica" w:cs="Helvetica"/>
          <w:sz w:val="24"/>
          <w:szCs w:val="24"/>
        </w:rPr>
        <w:t xml:space="preserve">no more than </w:t>
      </w:r>
      <w:r w:rsidR="004D138A" w:rsidRPr="00E42FB1">
        <w:rPr>
          <w:rFonts w:ascii="Helvetica" w:hAnsi="Helvetica" w:cs="Helvetica"/>
          <w:sz w:val="24"/>
          <w:szCs w:val="24"/>
        </w:rPr>
        <w:t>4</w:t>
      </w:r>
      <w:r w:rsidR="00A13735" w:rsidRPr="00E42FB1">
        <w:rPr>
          <w:rFonts w:ascii="Helvetica" w:hAnsi="Helvetica" w:cs="Helvetica"/>
          <w:sz w:val="24"/>
          <w:szCs w:val="24"/>
        </w:rPr>
        <w:t xml:space="preserve"> of</w:t>
      </w:r>
      <w:r w:rsidR="00DC16E3" w:rsidRPr="00E42FB1">
        <w:rPr>
          <w:rFonts w:ascii="Helvetica" w:hAnsi="Helvetica" w:cs="Helvetica"/>
          <w:sz w:val="24"/>
          <w:szCs w:val="24"/>
        </w:rPr>
        <w:t xml:space="preserve"> the </w:t>
      </w:r>
      <w:r w:rsidR="00C074D9" w:rsidRPr="00E42FB1">
        <w:rPr>
          <w:rFonts w:ascii="Helvetica" w:hAnsi="Helvetica" w:cs="Helvetica"/>
          <w:sz w:val="24"/>
          <w:szCs w:val="24"/>
        </w:rPr>
        <w:t>selected</w:t>
      </w:r>
      <w:r w:rsidR="00DC16E3" w:rsidRPr="00E42FB1">
        <w:rPr>
          <w:rFonts w:ascii="Helvetica" w:hAnsi="Helvetica" w:cs="Helvetica"/>
          <w:sz w:val="24"/>
          <w:szCs w:val="24"/>
        </w:rPr>
        <w:t xml:space="preserve"> bin</w:t>
      </w:r>
      <w:r w:rsidR="00C074D9" w:rsidRPr="00E42FB1">
        <w:rPr>
          <w:rFonts w:ascii="Helvetica" w:hAnsi="Helvetica" w:cs="Helvetica"/>
          <w:sz w:val="24"/>
          <w:szCs w:val="24"/>
        </w:rPr>
        <w:t>s,</w:t>
      </w:r>
      <w:r w:rsidR="00DC16E3" w:rsidRPr="00E42FB1">
        <w:rPr>
          <w:rFonts w:ascii="Helvetica" w:hAnsi="Helvetica" w:cs="Helvetica"/>
          <w:sz w:val="24"/>
          <w:szCs w:val="24"/>
        </w:rPr>
        <w:t xml:space="preserve"> with a</w:t>
      </w:r>
      <w:r w:rsidRPr="00E42FB1">
        <w:rPr>
          <w:rFonts w:ascii="Helvetica" w:hAnsi="Helvetica" w:cs="Helvetica"/>
          <w:sz w:val="24"/>
          <w:szCs w:val="24"/>
        </w:rPr>
        <w:t xml:space="preserve"> p-value </w:t>
      </w:r>
      <w:r w:rsidR="00DC16E3" w:rsidRPr="00E42FB1">
        <w:rPr>
          <w:rFonts w:ascii="Helvetica" w:hAnsi="Helvetica" w:cs="Helvetica"/>
          <w:sz w:val="24"/>
          <w:szCs w:val="24"/>
        </w:rPr>
        <w:t xml:space="preserve">of </w:t>
      </w:r>
      <w:r w:rsidRPr="00E42FB1">
        <w:rPr>
          <w:rFonts w:ascii="Helvetica" w:hAnsi="Helvetica" w:cs="Helvetica"/>
          <w:sz w:val="24"/>
          <w:szCs w:val="24"/>
        </w:rPr>
        <w:t>0.0</w:t>
      </w:r>
      <w:r w:rsidR="00A13735" w:rsidRPr="00E42FB1">
        <w:rPr>
          <w:rFonts w:ascii="Helvetica" w:hAnsi="Helvetica" w:cs="Helvetica"/>
          <w:sz w:val="24"/>
          <w:szCs w:val="24"/>
        </w:rPr>
        <w:t>1</w:t>
      </w:r>
      <w:r w:rsidRPr="00E42FB1">
        <w:rPr>
          <w:rFonts w:ascii="Helvetica" w:hAnsi="Helvetica" w:cs="Helvetica"/>
          <w:sz w:val="24"/>
          <w:szCs w:val="24"/>
        </w:rPr>
        <w:t xml:space="preserve"> or less</w:t>
      </w:r>
      <w:r w:rsidR="007D4DD5" w:rsidRPr="00E42FB1">
        <w:rPr>
          <w:rFonts w:ascii="Helvetica" w:hAnsi="Helvetica" w:cs="Helvetica"/>
          <w:sz w:val="24"/>
          <w:szCs w:val="24"/>
        </w:rPr>
        <w:t xml:space="preserve">, is shown in </w:t>
      </w:r>
      <w:r w:rsidR="00B71082" w:rsidRPr="00E42FB1">
        <w:rPr>
          <w:rFonts w:ascii="Helvetica" w:hAnsi="Helvetica" w:cs="Helvetica"/>
          <w:sz w:val="24"/>
          <w:szCs w:val="24"/>
        </w:rPr>
        <w:t>(</w:t>
      </w:r>
      <w:r w:rsidR="007D4DD5" w:rsidRPr="00E42FB1">
        <w:rPr>
          <w:rFonts w:ascii="Helvetica" w:hAnsi="Helvetica" w:cs="Helvetica"/>
          <w:sz w:val="24"/>
          <w:szCs w:val="24"/>
        </w:rPr>
        <w:t xml:space="preserve">Figure </w:t>
      </w:r>
      <w:r w:rsidR="008D423B" w:rsidRPr="00E42FB1">
        <w:rPr>
          <w:rFonts w:ascii="Helvetica" w:hAnsi="Helvetica" w:cs="Helvetica"/>
          <w:sz w:val="24"/>
          <w:szCs w:val="24"/>
        </w:rPr>
        <w:t>10</w:t>
      </w:r>
      <w:r w:rsidR="00B71082" w:rsidRPr="00E42FB1">
        <w:rPr>
          <w:rFonts w:ascii="Helvetica" w:hAnsi="Helvetica" w:cs="Helvetica"/>
          <w:sz w:val="24"/>
          <w:szCs w:val="24"/>
        </w:rPr>
        <w:t>)</w:t>
      </w:r>
      <w:r w:rsidRPr="00E42FB1">
        <w:rPr>
          <w:rFonts w:ascii="Helvetica" w:hAnsi="Helvetica" w:cs="Helvetica"/>
          <w:sz w:val="24"/>
          <w:szCs w:val="24"/>
        </w:rPr>
        <w:t xml:space="preserve">. </w:t>
      </w:r>
      <w:r w:rsidR="00B71082" w:rsidRPr="00E42FB1">
        <w:rPr>
          <w:rFonts w:ascii="Helvetica" w:hAnsi="Helvetica" w:cs="Helvetica"/>
          <w:sz w:val="24"/>
          <w:szCs w:val="24"/>
        </w:rPr>
        <w:t>In both lifecycle stages, t</w:t>
      </w:r>
      <w:r w:rsidRPr="00E42FB1">
        <w:rPr>
          <w:rFonts w:ascii="Helvetica" w:hAnsi="Helvetica" w:cs="Helvetica"/>
          <w:sz w:val="24"/>
          <w:szCs w:val="24"/>
        </w:rPr>
        <w:t xml:space="preserve">he </w:t>
      </w:r>
      <w:r w:rsidR="00DC16E3" w:rsidRPr="00E42FB1">
        <w:rPr>
          <w:rFonts w:ascii="Helvetica" w:hAnsi="Helvetica" w:cs="Helvetica"/>
          <w:sz w:val="24"/>
          <w:szCs w:val="24"/>
        </w:rPr>
        <w:t>quantile</w:t>
      </w:r>
      <w:r w:rsidR="00A617F8" w:rsidRPr="00E42FB1">
        <w:rPr>
          <w:rFonts w:ascii="Helvetica" w:hAnsi="Helvetica" w:cs="Helvetica"/>
          <w:sz w:val="24"/>
          <w:szCs w:val="24"/>
        </w:rPr>
        <w:t>s</w:t>
      </w:r>
      <w:r w:rsidRPr="00E42FB1">
        <w:rPr>
          <w:rFonts w:ascii="Helvetica" w:hAnsi="Helvetica" w:cs="Helvetica"/>
          <w:sz w:val="24"/>
          <w:szCs w:val="24"/>
        </w:rPr>
        <w:t xml:space="preserve"> containing the shortest-lived proteins </w:t>
      </w:r>
      <w:r w:rsidR="007D4DD5" w:rsidRPr="00E42FB1">
        <w:rPr>
          <w:rFonts w:ascii="Helvetica" w:hAnsi="Helvetica" w:cs="Helvetica"/>
          <w:sz w:val="24"/>
          <w:szCs w:val="24"/>
        </w:rPr>
        <w:t xml:space="preserve">are </w:t>
      </w:r>
      <w:r w:rsidR="00C074D9" w:rsidRPr="00E42FB1">
        <w:rPr>
          <w:rFonts w:ascii="Helvetica" w:hAnsi="Helvetica" w:cs="Helvetica"/>
          <w:sz w:val="24"/>
          <w:szCs w:val="24"/>
        </w:rPr>
        <w:t>enrich</w:t>
      </w:r>
      <w:r w:rsidR="007D4DD5" w:rsidRPr="00E42FB1">
        <w:rPr>
          <w:rFonts w:ascii="Helvetica" w:hAnsi="Helvetica" w:cs="Helvetica"/>
          <w:sz w:val="24"/>
          <w:szCs w:val="24"/>
        </w:rPr>
        <w:t>ed</w:t>
      </w:r>
      <w:r w:rsidRPr="00E42FB1">
        <w:rPr>
          <w:rFonts w:ascii="Helvetica" w:hAnsi="Helvetica" w:cs="Helvetica"/>
          <w:sz w:val="24"/>
          <w:szCs w:val="24"/>
        </w:rPr>
        <w:t xml:space="preserve"> </w:t>
      </w:r>
      <w:r w:rsidR="00A617F8" w:rsidRPr="00E42FB1">
        <w:rPr>
          <w:rFonts w:ascii="Helvetica" w:hAnsi="Helvetica" w:cs="Helvetica"/>
          <w:sz w:val="24"/>
          <w:szCs w:val="24"/>
        </w:rPr>
        <w:t>for terms</w:t>
      </w:r>
      <w:r w:rsidRPr="00E42FB1">
        <w:rPr>
          <w:rFonts w:ascii="Helvetica" w:hAnsi="Helvetica" w:cs="Helvetica"/>
          <w:sz w:val="24"/>
          <w:szCs w:val="24"/>
        </w:rPr>
        <w:t xml:space="preserve"> that are</w:t>
      </w:r>
      <w:r w:rsidR="00C074D9" w:rsidRPr="00E42FB1">
        <w:rPr>
          <w:rFonts w:ascii="Helvetica" w:hAnsi="Helvetica" w:cs="Helvetica"/>
          <w:sz w:val="24"/>
          <w:szCs w:val="24"/>
        </w:rPr>
        <w:t xml:space="preserve"> </w:t>
      </w:r>
      <w:r w:rsidR="00FF0228" w:rsidRPr="00E42FB1">
        <w:rPr>
          <w:rFonts w:ascii="Helvetica" w:hAnsi="Helvetica" w:cs="Helvetica"/>
          <w:sz w:val="24"/>
          <w:szCs w:val="24"/>
        </w:rPr>
        <w:t>related</w:t>
      </w:r>
      <w:r w:rsidR="00C074D9" w:rsidRPr="00E42FB1">
        <w:rPr>
          <w:rFonts w:ascii="Helvetica" w:hAnsi="Helvetica" w:cs="Helvetica"/>
          <w:sz w:val="24"/>
          <w:szCs w:val="24"/>
        </w:rPr>
        <w:t xml:space="preserve"> </w:t>
      </w:r>
      <w:r w:rsidR="00A617F8" w:rsidRPr="00E42FB1">
        <w:rPr>
          <w:rFonts w:ascii="Helvetica" w:hAnsi="Helvetica" w:cs="Helvetica"/>
          <w:sz w:val="24"/>
          <w:szCs w:val="24"/>
        </w:rPr>
        <w:t>to</w:t>
      </w:r>
      <w:r w:rsidR="00C074D9" w:rsidRPr="00E42FB1">
        <w:rPr>
          <w:rFonts w:ascii="Helvetica" w:hAnsi="Helvetica" w:cs="Helvetica"/>
          <w:sz w:val="24"/>
          <w:szCs w:val="24"/>
        </w:rPr>
        <w:t xml:space="preserve"> </w:t>
      </w:r>
      <w:r w:rsidR="00A13735" w:rsidRPr="00E42FB1">
        <w:rPr>
          <w:rFonts w:ascii="Helvetica" w:hAnsi="Helvetica" w:cs="Helvetica"/>
          <w:sz w:val="24"/>
          <w:szCs w:val="24"/>
        </w:rPr>
        <w:t xml:space="preserve">regulation of gene expression and </w:t>
      </w:r>
      <w:r w:rsidR="002A6510" w:rsidRPr="00E42FB1">
        <w:rPr>
          <w:rFonts w:ascii="Helvetica" w:hAnsi="Helvetica" w:cs="Helvetica"/>
          <w:sz w:val="24"/>
          <w:szCs w:val="24"/>
        </w:rPr>
        <w:t>nucleol</w:t>
      </w:r>
      <w:r w:rsidR="00C7626E" w:rsidRPr="00E42FB1">
        <w:rPr>
          <w:rFonts w:ascii="Helvetica" w:hAnsi="Helvetica" w:cs="Helvetica"/>
          <w:sz w:val="24"/>
          <w:szCs w:val="24"/>
        </w:rPr>
        <w:t>ar</w:t>
      </w:r>
      <w:r w:rsidR="00A13735" w:rsidRPr="00E42FB1">
        <w:rPr>
          <w:rFonts w:ascii="Helvetica" w:hAnsi="Helvetica" w:cs="Helvetica"/>
          <w:sz w:val="24"/>
          <w:szCs w:val="24"/>
        </w:rPr>
        <w:t xml:space="preserve"> localization</w:t>
      </w:r>
      <w:r w:rsidR="00B71082" w:rsidRPr="00E42FB1">
        <w:rPr>
          <w:rFonts w:ascii="Helvetica" w:hAnsi="Helvetica" w:cs="Helvetica"/>
          <w:sz w:val="24"/>
          <w:szCs w:val="24"/>
        </w:rPr>
        <w:t>, whereas t</w:t>
      </w:r>
      <w:r w:rsidR="005939E7" w:rsidRPr="00E42FB1">
        <w:rPr>
          <w:rFonts w:ascii="Helvetica" w:hAnsi="Helvetica" w:cs="Helvetica"/>
          <w:sz w:val="24"/>
          <w:szCs w:val="24"/>
        </w:rPr>
        <w:t>he</w:t>
      </w:r>
      <w:r w:rsidR="00FF0228" w:rsidRPr="00E42FB1">
        <w:rPr>
          <w:rFonts w:ascii="Helvetica" w:hAnsi="Helvetica" w:cs="Helvetica"/>
          <w:sz w:val="24"/>
          <w:szCs w:val="24"/>
        </w:rPr>
        <w:t xml:space="preserve"> quantiles with the most stable proteins contain terms related to protein</w:t>
      </w:r>
      <w:r w:rsidR="00B71082" w:rsidRPr="00E42FB1">
        <w:rPr>
          <w:rFonts w:ascii="Helvetica" w:hAnsi="Helvetica" w:cs="Helvetica"/>
          <w:sz w:val="24"/>
          <w:szCs w:val="24"/>
        </w:rPr>
        <w:t>s</w:t>
      </w:r>
      <w:r w:rsidR="00FF0228" w:rsidRPr="00E42FB1">
        <w:rPr>
          <w:rFonts w:ascii="Helvetica" w:hAnsi="Helvetica" w:cs="Helvetica"/>
          <w:sz w:val="24"/>
          <w:szCs w:val="24"/>
        </w:rPr>
        <w:t xml:space="preserve"> and protein complexes localized to </w:t>
      </w:r>
      <w:r w:rsidR="007D4DD5" w:rsidRPr="00E42FB1">
        <w:rPr>
          <w:rFonts w:ascii="Helvetica" w:hAnsi="Helvetica" w:cs="Helvetica"/>
          <w:sz w:val="24"/>
          <w:szCs w:val="24"/>
        </w:rPr>
        <w:t xml:space="preserve">cellular </w:t>
      </w:r>
      <w:r w:rsidR="00FF0228" w:rsidRPr="00E42FB1">
        <w:rPr>
          <w:rFonts w:ascii="Helvetica" w:hAnsi="Helvetica" w:cs="Helvetica"/>
          <w:sz w:val="24"/>
          <w:szCs w:val="24"/>
        </w:rPr>
        <w:t>compartments</w:t>
      </w:r>
      <w:r w:rsidR="00E67E01" w:rsidRPr="00E42FB1">
        <w:rPr>
          <w:rFonts w:ascii="Helvetica" w:hAnsi="Helvetica" w:cs="Helvetica"/>
          <w:sz w:val="24"/>
          <w:szCs w:val="24"/>
        </w:rPr>
        <w:t xml:space="preserve"> such as the</w:t>
      </w:r>
      <w:r w:rsidR="00FF0228" w:rsidRPr="00E42FB1">
        <w:rPr>
          <w:rFonts w:ascii="Helvetica" w:hAnsi="Helvetica" w:cs="Helvetica"/>
          <w:sz w:val="24"/>
          <w:szCs w:val="24"/>
        </w:rPr>
        <w:t xml:space="preserve"> mitochondria, </w:t>
      </w:r>
      <w:r w:rsidR="004D138A" w:rsidRPr="00E42FB1">
        <w:rPr>
          <w:rFonts w:ascii="Helvetica" w:hAnsi="Helvetica" w:cs="Helvetica"/>
          <w:sz w:val="24"/>
          <w:szCs w:val="24"/>
        </w:rPr>
        <w:t>the glycosome or the flagell</w:t>
      </w:r>
      <w:r w:rsidR="00B71082" w:rsidRPr="00E42FB1">
        <w:rPr>
          <w:rFonts w:ascii="Helvetica" w:hAnsi="Helvetica" w:cs="Helvetica"/>
          <w:sz w:val="24"/>
          <w:szCs w:val="24"/>
        </w:rPr>
        <w:t>um</w:t>
      </w:r>
      <w:r w:rsidR="003A3F11" w:rsidRPr="00E42FB1">
        <w:rPr>
          <w:rFonts w:ascii="Helvetica" w:hAnsi="Helvetica" w:cs="Helvetica"/>
          <w:sz w:val="24"/>
          <w:szCs w:val="24"/>
        </w:rPr>
        <w:t>. The Trypanosome Go annotation does</w:t>
      </w:r>
      <w:r w:rsidR="00C7626E" w:rsidRPr="00E42FB1">
        <w:rPr>
          <w:rFonts w:ascii="Helvetica" w:hAnsi="Helvetica" w:cs="Helvetica"/>
          <w:sz w:val="24"/>
          <w:szCs w:val="24"/>
        </w:rPr>
        <w:t xml:space="preserve"> not</w:t>
      </w:r>
      <w:r w:rsidR="003A3F11" w:rsidRPr="00E42FB1">
        <w:rPr>
          <w:rFonts w:ascii="Helvetica" w:hAnsi="Helvetica" w:cs="Helvetica"/>
          <w:sz w:val="24"/>
          <w:szCs w:val="24"/>
        </w:rPr>
        <w:t xml:space="preserve"> contain </w:t>
      </w:r>
      <w:r w:rsidR="0091753F" w:rsidRPr="00E42FB1">
        <w:rPr>
          <w:rFonts w:ascii="Helvetica" w:hAnsi="Helvetica" w:cs="Helvetica"/>
          <w:sz w:val="24"/>
          <w:szCs w:val="24"/>
        </w:rPr>
        <w:t>data</w:t>
      </w:r>
      <w:r w:rsidR="003A3F11" w:rsidRPr="00E42FB1">
        <w:rPr>
          <w:rFonts w:ascii="Helvetica" w:hAnsi="Helvetica" w:cs="Helvetica"/>
          <w:sz w:val="24"/>
          <w:szCs w:val="24"/>
        </w:rPr>
        <w:t xml:space="preserve"> for short linear motif</w:t>
      </w:r>
      <w:r w:rsidR="002D4D18" w:rsidRPr="00E42FB1">
        <w:rPr>
          <w:rFonts w:ascii="Helvetica" w:hAnsi="Helvetica" w:cs="Helvetica"/>
          <w:sz w:val="24"/>
          <w:szCs w:val="24"/>
        </w:rPr>
        <w:t>s</w:t>
      </w:r>
      <w:r w:rsidR="003A3F11" w:rsidRPr="00E42FB1">
        <w:rPr>
          <w:rFonts w:ascii="Helvetica" w:hAnsi="Helvetica" w:cs="Helvetica"/>
          <w:sz w:val="24"/>
          <w:szCs w:val="24"/>
        </w:rPr>
        <w:t xml:space="preserve">. On the other </w:t>
      </w:r>
      <w:r w:rsidR="00C7626E" w:rsidRPr="00E42FB1">
        <w:rPr>
          <w:rFonts w:ascii="Helvetica" w:hAnsi="Helvetica" w:cs="Helvetica"/>
          <w:sz w:val="24"/>
          <w:szCs w:val="24"/>
        </w:rPr>
        <w:t>hand</w:t>
      </w:r>
      <w:r w:rsidR="003A3F11" w:rsidRPr="00E42FB1">
        <w:rPr>
          <w:rFonts w:ascii="Helvetica" w:hAnsi="Helvetica" w:cs="Helvetica"/>
          <w:sz w:val="24"/>
          <w:szCs w:val="24"/>
        </w:rPr>
        <w:t>, degrons (short linear motif</w:t>
      </w:r>
      <w:r w:rsidR="002D4D18" w:rsidRPr="00E42FB1">
        <w:rPr>
          <w:rFonts w:ascii="Helvetica" w:hAnsi="Helvetica" w:cs="Helvetica"/>
          <w:sz w:val="24"/>
          <w:szCs w:val="24"/>
        </w:rPr>
        <w:t>s</w:t>
      </w:r>
      <w:r w:rsidR="003A3F11" w:rsidRPr="00E42FB1">
        <w:rPr>
          <w:rFonts w:ascii="Helvetica" w:hAnsi="Helvetica" w:cs="Helvetica"/>
          <w:sz w:val="24"/>
          <w:szCs w:val="24"/>
        </w:rPr>
        <w:t xml:space="preserve"> targeting proteins to degradation) have been found to influence the turnover in the human proteome </w:t>
      </w:r>
      <w:r w:rsidR="002D4D18" w:rsidRPr="00E42FB1">
        <w:rPr>
          <w:rFonts w:ascii="Helvetica" w:hAnsi="Helvetica" w:cs="Helvetica"/>
          <w:sz w:val="24"/>
          <w:szCs w:val="24"/>
        </w:rPr>
        <w:t xml:space="preserve"> </w:t>
      </w:r>
      <w:r w:rsidR="002D4D18" w:rsidRPr="00E42FB1">
        <w:rPr>
          <w:rFonts w:ascii="Helvetica" w:hAnsi="Helvetica" w:cs="Helvetica"/>
          <w:sz w:val="24"/>
          <w:szCs w:val="24"/>
        </w:rPr>
        <w:fldChar w:fldCharType="begin">
          <w:fldData xml:space="preserve">PEVuZE5vdGU+PENpdGU+PEF1dGhvcj5DYW1icmlkZ2U8L0F1dGhvcj48WWVhcj4yMDExPC9ZZWFy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PEVuZE5vdGU+PENpdGU+PEF1dGhvcj5DYW1icmlkZ2U8L0F1dGhvcj48WWVhcj4yMDExPC9ZZWFy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2D4D18" w:rsidRPr="00E42FB1">
        <w:rPr>
          <w:rFonts w:ascii="Helvetica" w:hAnsi="Helvetica" w:cs="Helvetica"/>
          <w:sz w:val="24"/>
          <w:szCs w:val="24"/>
        </w:rPr>
      </w:r>
      <w:r w:rsidR="002D4D18"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8" w:tooltip="Cambridge, 2011 #43" w:history="1">
        <w:r w:rsidR="0055725C" w:rsidRPr="00E42FB1">
          <w:rPr>
            <w:rFonts w:ascii="Helvetica" w:hAnsi="Helvetica" w:cs="Helvetica"/>
            <w:noProof/>
            <w:sz w:val="24"/>
            <w:szCs w:val="24"/>
          </w:rPr>
          <w:t>28</w:t>
        </w:r>
      </w:hyperlink>
      <w:r w:rsidR="00E669E6" w:rsidRPr="00E42FB1">
        <w:rPr>
          <w:rFonts w:ascii="Helvetica" w:hAnsi="Helvetica" w:cs="Helvetica"/>
          <w:noProof/>
          <w:sz w:val="24"/>
          <w:szCs w:val="24"/>
        </w:rPr>
        <w:t xml:space="preserve">, </w:t>
      </w:r>
      <w:hyperlink w:anchor="_ENREF_29" w:tooltip="Doherty, 2009 #44" w:history="1">
        <w:r w:rsidR="0055725C" w:rsidRPr="00E42FB1">
          <w:rPr>
            <w:rFonts w:ascii="Helvetica" w:hAnsi="Helvetica" w:cs="Helvetica"/>
            <w:noProof/>
            <w:sz w:val="24"/>
            <w:szCs w:val="24"/>
          </w:rPr>
          <w:t>29</w:t>
        </w:r>
      </w:hyperlink>
      <w:r w:rsidR="00E669E6" w:rsidRPr="00E42FB1">
        <w:rPr>
          <w:rFonts w:ascii="Helvetica" w:hAnsi="Helvetica" w:cs="Helvetica"/>
          <w:noProof/>
          <w:sz w:val="24"/>
          <w:szCs w:val="24"/>
        </w:rPr>
        <w:t>]</w:t>
      </w:r>
      <w:r w:rsidR="002D4D18" w:rsidRPr="00E42FB1">
        <w:rPr>
          <w:rFonts w:ascii="Helvetica" w:hAnsi="Helvetica" w:cs="Helvetica"/>
          <w:sz w:val="24"/>
          <w:szCs w:val="24"/>
        </w:rPr>
        <w:fldChar w:fldCharType="end"/>
      </w:r>
      <w:r w:rsidR="003A3F11" w:rsidRPr="00E42FB1">
        <w:rPr>
          <w:rFonts w:ascii="Helvetica" w:hAnsi="Helvetica" w:cs="Helvetica"/>
          <w:sz w:val="24"/>
          <w:szCs w:val="24"/>
        </w:rPr>
        <w:t>. For this reason</w:t>
      </w:r>
      <w:r w:rsidR="00C7626E" w:rsidRPr="00E42FB1">
        <w:rPr>
          <w:rFonts w:ascii="Helvetica" w:hAnsi="Helvetica" w:cs="Helvetica"/>
          <w:sz w:val="24"/>
          <w:szCs w:val="24"/>
        </w:rPr>
        <w:t>,</w:t>
      </w:r>
      <w:r w:rsidR="003A3F11" w:rsidRPr="00E42FB1">
        <w:rPr>
          <w:rFonts w:ascii="Helvetica" w:hAnsi="Helvetica" w:cs="Helvetica"/>
          <w:sz w:val="24"/>
          <w:szCs w:val="24"/>
        </w:rPr>
        <w:t xml:space="preserve"> we wondered about the importance of degrons for the turnover of the </w:t>
      </w:r>
      <w:r w:rsidR="003A3F11" w:rsidRPr="00E42FB1">
        <w:rPr>
          <w:rFonts w:ascii="Helvetica" w:hAnsi="Helvetica" w:cs="Helvetica"/>
          <w:i/>
          <w:sz w:val="24"/>
          <w:szCs w:val="24"/>
        </w:rPr>
        <w:t>T. brucei</w:t>
      </w:r>
      <w:r w:rsidR="003A3F11" w:rsidRPr="00E42FB1">
        <w:rPr>
          <w:rFonts w:ascii="Helvetica" w:hAnsi="Helvetica" w:cs="Helvetica"/>
          <w:sz w:val="24"/>
          <w:szCs w:val="24"/>
        </w:rPr>
        <w:t xml:space="preserve"> proteome. As illustrated in </w:t>
      </w:r>
      <w:r w:rsidR="002D4D18" w:rsidRPr="00E42FB1">
        <w:rPr>
          <w:rFonts w:ascii="Helvetica" w:hAnsi="Helvetica" w:cs="Helvetica"/>
          <w:sz w:val="24"/>
          <w:szCs w:val="24"/>
        </w:rPr>
        <w:t xml:space="preserve">Figure </w:t>
      </w:r>
      <w:r w:rsidR="006113AF" w:rsidRPr="00E42FB1">
        <w:rPr>
          <w:rFonts w:ascii="Helvetica" w:hAnsi="Helvetica" w:cs="Helvetica"/>
          <w:sz w:val="24"/>
          <w:szCs w:val="24"/>
        </w:rPr>
        <w:t>1</w:t>
      </w:r>
      <w:r w:rsidR="008D423B" w:rsidRPr="00E42FB1">
        <w:rPr>
          <w:rFonts w:ascii="Helvetica" w:hAnsi="Helvetica" w:cs="Helvetica"/>
          <w:sz w:val="24"/>
          <w:szCs w:val="24"/>
        </w:rPr>
        <w:t>1</w:t>
      </w:r>
      <w:r w:rsidR="003A3F11" w:rsidRPr="00E42FB1">
        <w:rPr>
          <w:rFonts w:ascii="Helvetica" w:hAnsi="Helvetica" w:cs="Helvetica"/>
          <w:sz w:val="24"/>
          <w:szCs w:val="24"/>
        </w:rPr>
        <w:t xml:space="preserve">, we could not find evidence </w:t>
      </w:r>
      <w:r w:rsidR="0091753F" w:rsidRPr="00E42FB1">
        <w:rPr>
          <w:rFonts w:ascii="Helvetica" w:hAnsi="Helvetica" w:cs="Helvetica"/>
          <w:sz w:val="24"/>
          <w:szCs w:val="24"/>
        </w:rPr>
        <w:t>for</w:t>
      </w:r>
      <w:r w:rsidR="003A3F11" w:rsidRPr="00E42FB1">
        <w:rPr>
          <w:rFonts w:ascii="Helvetica" w:hAnsi="Helvetica" w:cs="Helvetica"/>
          <w:sz w:val="24"/>
          <w:szCs w:val="24"/>
        </w:rPr>
        <w:t xml:space="preserve"> line</w:t>
      </w:r>
      <w:r w:rsidR="00C7626E" w:rsidRPr="00E42FB1">
        <w:rPr>
          <w:rFonts w:ascii="Helvetica" w:hAnsi="Helvetica" w:cs="Helvetica"/>
          <w:sz w:val="24"/>
          <w:szCs w:val="24"/>
        </w:rPr>
        <w:t>a</w:t>
      </w:r>
      <w:r w:rsidR="003A3F11" w:rsidRPr="00E42FB1">
        <w:rPr>
          <w:rFonts w:ascii="Helvetica" w:hAnsi="Helvetica" w:cs="Helvetica"/>
          <w:sz w:val="24"/>
          <w:szCs w:val="24"/>
        </w:rPr>
        <w:t>r degradation motif</w:t>
      </w:r>
      <w:r w:rsidR="0091753F" w:rsidRPr="00E42FB1">
        <w:rPr>
          <w:rFonts w:ascii="Helvetica" w:hAnsi="Helvetica" w:cs="Helvetica"/>
          <w:sz w:val="24"/>
          <w:szCs w:val="24"/>
        </w:rPr>
        <w:t xml:space="preserve"> enrichment </w:t>
      </w:r>
      <w:r w:rsidR="003A3F11" w:rsidRPr="00E42FB1">
        <w:rPr>
          <w:rFonts w:ascii="Helvetica" w:hAnsi="Helvetica" w:cs="Helvetica"/>
          <w:sz w:val="24"/>
          <w:szCs w:val="24"/>
        </w:rPr>
        <w:t>in the primary sequence</w:t>
      </w:r>
      <w:r w:rsidR="00C7626E" w:rsidRPr="00E42FB1">
        <w:rPr>
          <w:rFonts w:ascii="Helvetica" w:hAnsi="Helvetica" w:cs="Helvetica"/>
          <w:sz w:val="24"/>
          <w:szCs w:val="24"/>
        </w:rPr>
        <w:t>s</w:t>
      </w:r>
      <w:r w:rsidR="003A3F11" w:rsidRPr="00E42FB1">
        <w:rPr>
          <w:rFonts w:ascii="Helvetica" w:hAnsi="Helvetica" w:cs="Helvetica"/>
          <w:sz w:val="24"/>
          <w:szCs w:val="24"/>
        </w:rPr>
        <w:t xml:space="preserve"> of the shortest-lived proteins</w:t>
      </w:r>
      <w:r w:rsidR="002D4D18" w:rsidRPr="00E42FB1">
        <w:rPr>
          <w:rFonts w:ascii="Helvetica" w:hAnsi="Helvetica" w:cs="Helvetica"/>
          <w:sz w:val="24"/>
          <w:szCs w:val="24"/>
        </w:rPr>
        <w:t xml:space="preserve"> (1 and 2 half-lives decile groups) </w:t>
      </w:r>
      <w:r w:rsidR="00C7626E" w:rsidRPr="00E42FB1">
        <w:rPr>
          <w:rFonts w:ascii="Helvetica" w:hAnsi="Helvetica" w:cs="Helvetica"/>
          <w:sz w:val="24"/>
          <w:szCs w:val="24"/>
        </w:rPr>
        <w:t xml:space="preserve">relative </w:t>
      </w:r>
      <w:r w:rsidR="002D4D18" w:rsidRPr="00E42FB1">
        <w:rPr>
          <w:rFonts w:ascii="Helvetica" w:hAnsi="Helvetica" w:cs="Helvetica"/>
          <w:sz w:val="24"/>
          <w:szCs w:val="24"/>
        </w:rPr>
        <w:t>to the more stable proteins (9 and 10 half-lives decile groups)</w:t>
      </w:r>
      <w:r w:rsidR="003A3F11" w:rsidRPr="00E42FB1">
        <w:rPr>
          <w:rFonts w:ascii="Helvetica" w:hAnsi="Helvetica" w:cs="Helvetica"/>
          <w:sz w:val="24"/>
          <w:szCs w:val="24"/>
        </w:rPr>
        <w:t>.</w:t>
      </w:r>
    </w:p>
    <w:p w14:paraId="6BF8044C" w14:textId="7B1C4AD9" w:rsidR="00DC5D0C" w:rsidRPr="00E42FB1" w:rsidRDefault="00A13735" w:rsidP="00C264C6">
      <w:pPr>
        <w:jc w:val="both"/>
        <w:rPr>
          <w:rFonts w:ascii="Helvetica" w:hAnsi="Helvetica" w:cs="Helvetica"/>
          <w:sz w:val="24"/>
          <w:szCs w:val="24"/>
        </w:rPr>
      </w:pPr>
      <w:r w:rsidRPr="00E42FB1">
        <w:rPr>
          <w:rFonts w:ascii="Helvetica" w:hAnsi="Helvetica" w:cs="Helvetica"/>
          <w:sz w:val="24"/>
          <w:szCs w:val="24"/>
        </w:rPr>
        <w:lastRenderedPageBreak/>
        <w:t xml:space="preserve">To </w:t>
      </w:r>
      <w:r w:rsidR="00A61DF2" w:rsidRPr="00E42FB1">
        <w:rPr>
          <w:rFonts w:ascii="Helvetica" w:hAnsi="Helvetica" w:cs="Helvetica"/>
          <w:sz w:val="24"/>
          <w:szCs w:val="24"/>
        </w:rPr>
        <w:t>further</w:t>
      </w:r>
      <w:r w:rsidRPr="00E42FB1">
        <w:rPr>
          <w:rFonts w:ascii="Helvetica" w:hAnsi="Helvetica" w:cs="Helvetica"/>
          <w:sz w:val="24"/>
          <w:szCs w:val="24"/>
        </w:rPr>
        <w:t xml:space="preserve"> </w:t>
      </w:r>
      <w:r w:rsidR="00CE4D76" w:rsidRPr="00E42FB1">
        <w:rPr>
          <w:rFonts w:ascii="Helvetica" w:hAnsi="Helvetica" w:cs="Helvetica"/>
          <w:sz w:val="24"/>
          <w:szCs w:val="24"/>
        </w:rPr>
        <w:t xml:space="preserve">analyse </w:t>
      </w:r>
      <w:r w:rsidRPr="00E42FB1">
        <w:rPr>
          <w:rFonts w:ascii="Helvetica" w:hAnsi="Helvetica" w:cs="Helvetica"/>
          <w:sz w:val="24"/>
          <w:szCs w:val="24"/>
        </w:rPr>
        <w:t>the relation</w:t>
      </w:r>
      <w:r w:rsidR="00CE4D76" w:rsidRPr="00E42FB1">
        <w:rPr>
          <w:rFonts w:ascii="Helvetica" w:hAnsi="Helvetica" w:cs="Helvetica"/>
          <w:sz w:val="24"/>
          <w:szCs w:val="24"/>
        </w:rPr>
        <w:t>ship</w:t>
      </w:r>
      <w:r w:rsidRPr="00E42FB1">
        <w:rPr>
          <w:rFonts w:ascii="Helvetica" w:hAnsi="Helvetica" w:cs="Helvetica"/>
          <w:sz w:val="24"/>
          <w:szCs w:val="24"/>
        </w:rPr>
        <w:t xml:space="preserve"> between protein localization and stability, we took advantage of the </w:t>
      </w:r>
      <w:r w:rsidR="002A6510" w:rsidRPr="00E42FB1">
        <w:rPr>
          <w:rFonts w:ascii="Helvetica" w:hAnsi="Helvetica" w:cs="Helvetica"/>
          <w:sz w:val="24"/>
          <w:szCs w:val="24"/>
        </w:rPr>
        <w:t>high</w:t>
      </w:r>
      <w:r w:rsidR="00CE4D76" w:rsidRPr="00E42FB1">
        <w:rPr>
          <w:rFonts w:ascii="Helvetica" w:hAnsi="Helvetica" w:cs="Helvetica"/>
          <w:sz w:val="24"/>
          <w:szCs w:val="24"/>
        </w:rPr>
        <w:t>-</w:t>
      </w:r>
      <w:r w:rsidR="002A6510" w:rsidRPr="00E42FB1">
        <w:rPr>
          <w:rFonts w:ascii="Helvetica" w:hAnsi="Helvetica" w:cs="Helvetica"/>
          <w:sz w:val="24"/>
          <w:szCs w:val="24"/>
        </w:rPr>
        <w:t xml:space="preserve">throughput </w:t>
      </w:r>
      <w:r w:rsidRPr="00E42FB1">
        <w:rPr>
          <w:rFonts w:ascii="Helvetica" w:hAnsi="Helvetica" w:cs="Helvetica"/>
          <w:sz w:val="24"/>
          <w:szCs w:val="24"/>
        </w:rPr>
        <w:t>imaging localization data of the TrypTag</w:t>
      </w:r>
      <w:r w:rsidR="000633C3" w:rsidRPr="00E42FB1">
        <w:rPr>
          <w:rFonts w:ascii="Helvetica" w:hAnsi="Helvetica" w:cs="Helvetica"/>
          <w:sz w:val="24"/>
          <w:szCs w:val="24"/>
        </w:rPr>
        <w:t xml:space="preserve"> resource </w:t>
      </w:r>
      <w:r w:rsidR="000633C3"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&lt;EndNote&gt;&lt;Cite&gt;&lt;Author&gt;Dean&lt;/Author&gt;&lt;Year&gt;2017&lt;/Year&gt;&lt;RecNum&gt;36&lt;/RecNum&gt;&lt;DisplayText&gt;[22]&lt;/DisplayText&gt;&lt;record&gt;&lt;rec-number&gt;36&lt;/rec-number&gt;&lt;foreign-keys&gt;&lt;key app="EN" db-id="05wwz959cd959we0fr4x2pz55zadsesttrre" timestamp="1550075404"&gt;36&lt;/key&gt;&lt;/foreign-keys&gt;&lt;ref-type name="Journal Article"&gt;17&lt;/ref-type&gt;&lt;contributors&gt;&lt;authors&gt;&lt;author&gt;Dean, S.&lt;/author&gt;&lt;author&gt;Sunter, J. D.&lt;/author&gt;&lt;author&gt;Wheeler, R. J.&lt;/author&gt;&lt;/authors&gt;&lt;/contributors&gt;&lt;auth-address&gt;Sir William Dunn School of Pathology, University of Oxford, Oxford, UK. Electronic address: samuel.dean@path.ox.ac.uk.&amp;#xD;Sir William Dunn School of Pathology, University of Oxford, Oxford, UK. Electronic address: jack.sunter@path.ox.ac.uk.&amp;#xD;Sir William Dunn School of Pathology, University of Oxford, Oxford, UK. Electronic address: richard.wheeler@path.ox.ac.uk.&lt;/auth-address&gt;&lt;titles&gt;&lt;title&gt;TrypTag.org: A Trypanosome Genome-wide Protein Localisation Resource&lt;/title&gt;&lt;secondary-title&gt;Trends Parasitol&lt;/secondary-title&gt;&lt;/titles&gt;&lt;periodical&gt;&lt;full-title&gt;Trends Parasitol&lt;/full-title&gt;&lt;/periodical&gt;&lt;pages&gt;80-82&lt;/pages&gt;&lt;volume&gt;33&lt;/volume&gt;&lt;number&gt;2&lt;/number&gt;&lt;edition&gt;2016/11/20&lt;/edition&gt;&lt;keywords&gt;&lt;keyword&gt;*Databases, Genetic&lt;/keyword&gt;&lt;keyword&gt;*Genome, Protozoan&lt;/keyword&gt;&lt;keyword&gt;*Internet&lt;/keyword&gt;&lt;keyword&gt;Protozoan Proteins/*genetics&lt;/keyword&gt;&lt;keyword&gt;Trypanosoma brucei brucei/*genetics&lt;/keyword&gt;&lt;/keywords&gt;&lt;dates&gt;&lt;year&gt;2017&lt;/year&gt;&lt;pub-dates&gt;&lt;date&gt;Feb&lt;/date&gt;&lt;/pub-dates&gt;&lt;/dates&gt;&lt;isbn&gt;1471-5007 (Electronic)&amp;#xD;1471-4922 (Linking)&lt;/isbn&gt;&lt;accession-num&gt;27863903&lt;/accession-num&gt;&lt;urls&gt;&lt;related-urls&gt;&lt;url&gt;https://www.ncbi.nlm.nih.gov/pubmed/27863903&lt;/url&gt;&lt;/related-urls&gt;&lt;/urls&gt;&lt;custom2&gt;PMC5270239&lt;/custom2&gt;&lt;electronic-resource-num&gt;10.1016/j.pt.2016.10.009&lt;/electronic-resource-num&gt;&lt;/record&gt;&lt;/Cite&gt;&lt;/EndNote&gt;</w:instrText>
      </w:r>
      <w:r w:rsidR="000633C3"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2" w:tooltip="Dean, 2017 #36" w:history="1">
        <w:r w:rsidR="0055725C" w:rsidRPr="00E42FB1">
          <w:rPr>
            <w:rFonts w:ascii="Helvetica" w:hAnsi="Helvetica" w:cs="Helvetica"/>
            <w:noProof/>
            <w:sz w:val="24"/>
            <w:szCs w:val="24"/>
          </w:rPr>
          <w:t>22</w:t>
        </w:r>
      </w:hyperlink>
      <w:r w:rsidR="00E669E6" w:rsidRPr="00E42FB1">
        <w:rPr>
          <w:rFonts w:ascii="Helvetica" w:hAnsi="Helvetica" w:cs="Helvetica"/>
          <w:noProof/>
          <w:sz w:val="24"/>
          <w:szCs w:val="24"/>
        </w:rPr>
        <w:t>]</w:t>
      </w:r>
      <w:r w:rsidR="000633C3" w:rsidRPr="00E42FB1">
        <w:rPr>
          <w:rFonts w:ascii="Helvetica" w:hAnsi="Helvetica" w:cs="Helvetica"/>
          <w:sz w:val="24"/>
          <w:szCs w:val="24"/>
        </w:rPr>
        <w:fldChar w:fldCharType="end"/>
      </w:r>
      <w:r w:rsidRPr="00E42FB1">
        <w:rPr>
          <w:rFonts w:ascii="Helvetica" w:hAnsi="Helvetica" w:cs="Helvetica"/>
          <w:sz w:val="24"/>
          <w:szCs w:val="24"/>
        </w:rPr>
        <w:t xml:space="preserve"> deposited at TriTrypDB</w:t>
      </w:r>
      <w:r w:rsidR="000633C3" w:rsidRPr="00E42FB1">
        <w:rPr>
          <w:rFonts w:ascii="Helvetica" w:hAnsi="Helvetica" w:cs="Helvetica"/>
          <w:sz w:val="24"/>
          <w:szCs w:val="24"/>
        </w:rPr>
        <w:t xml:space="preserve"> </w:t>
      </w:r>
      <w:r w:rsidR="000633C3" w:rsidRPr="00E42FB1">
        <w:rPr>
          <w:rFonts w:ascii="Helvetica" w:hAnsi="Helvetica" w:cs="Helvetica"/>
          <w:sz w:val="24"/>
          <w:szCs w:val="24"/>
        </w:rPr>
        <w:fldChar w:fldCharType="begin">
          <w:fldData xml:space="preserve">PEVuZE5vdGU+PENpdGU+PEF1dGhvcj5Bc2xldHQ8L0F1dGhvcj48WWVhcj4yMDEwPC9ZZWFyPjxS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Z2VzPkQ0NTctNjI8L3BhZ2VzPjx2b2x1bWU+Mzg8L3ZvbHVtZT48bnVtYmVyPkRhdGFiYXNlIGlz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</w:fldData>
        </w:fldChar>
      </w:r>
      <w:r w:rsidR="00224E9F" w:rsidRPr="00E42FB1">
        <w:rPr>
          <w:rFonts w:ascii="Helvetica" w:hAnsi="Helvetica" w:cs="Helvetica"/>
          <w:sz w:val="24"/>
          <w:szCs w:val="24"/>
        </w:rPr>
        <w:instrText xml:space="preserve"> ADDIN EN.CITE </w:instrText>
      </w:r>
      <w:r w:rsidR="00224E9F" w:rsidRPr="00E42FB1">
        <w:rPr>
          <w:rFonts w:ascii="Helvetica" w:hAnsi="Helvetica" w:cs="Helvetica"/>
          <w:sz w:val="24"/>
          <w:szCs w:val="24"/>
        </w:rPr>
        <w:fldChar w:fldCharType="begin">
          <w:fldData xml:space="preserve">PEVuZE5vdGU+PENpdGU+PEF1dGhvcj5Bc2xldHQ8L0F1dGhvcj48WWVhcj4yMDEwPC9ZZWFyPjxS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Z2VzPkQ0NTctNjI8L3BhZ2VzPjx2b2x1bWU+Mzg8L3ZvbHVtZT48bnVtYmVyPkRhdGFiYXNlIGlz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</w:fldData>
        </w:fldChar>
      </w:r>
      <w:r w:rsidR="00224E9F" w:rsidRPr="00E42FB1">
        <w:rPr>
          <w:rFonts w:ascii="Helvetica" w:hAnsi="Helvetica" w:cs="Helvetica"/>
          <w:sz w:val="24"/>
          <w:szCs w:val="24"/>
        </w:rPr>
        <w:instrText xml:space="preserve"> ADDIN EN.CITE.DATA </w:instrText>
      </w:r>
      <w:r w:rsidR="00224E9F" w:rsidRPr="00E42FB1">
        <w:rPr>
          <w:rFonts w:ascii="Helvetica" w:hAnsi="Helvetica" w:cs="Helvetica"/>
          <w:sz w:val="24"/>
          <w:szCs w:val="24"/>
        </w:rPr>
      </w:r>
      <w:r w:rsidR="00224E9F" w:rsidRPr="00E42FB1">
        <w:rPr>
          <w:rFonts w:ascii="Helvetica" w:hAnsi="Helvetica" w:cs="Helvetica"/>
          <w:sz w:val="24"/>
          <w:szCs w:val="24"/>
        </w:rPr>
        <w:fldChar w:fldCharType="end"/>
      </w:r>
      <w:r w:rsidR="000633C3" w:rsidRPr="00E42FB1">
        <w:rPr>
          <w:rFonts w:ascii="Helvetica" w:hAnsi="Helvetica" w:cs="Helvetica"/>
          <w:sz w:val="24"/>
          <w:szCs w:val="24"/>
        </w:rPr>
      </w:r>
      <w:r w:rsidR="000633C3" w:rsidRPr="00E42FB1">
        <w:rPr>
          <w:rFonts w:ascii="Helvetica" w:hAnsi="Helvetica" w:cs="Helvetica"/>
          <w:sz w:val="24"/>
          <w:szCs w:val="24"/>
        </w:rPr>
        <w:fldChar w:fldCharType="separate"/>
      </w:r>
      <w:r w:rsidR="00224E9F" w:rsidRPr="00E42FB1">
        <w:rPr>
          <w:rFonts w:ascii="Helvetica" w:hAnsi="Helvetica" w:cs="Helvetica"/>
          <w:noProof/>
          <w:sz w:val="24"/>
          <w:szCs w:val="24"/>
        </w:rPr>
        <w:t>[</w:t>
      </w:r>
      <w:hyperlink w:anchor="_ENREF_14" w:tooltip="Aslett, 2010 #9" w:history="1">
        <w:r w:rsidR="0055725C" w:rsidRPr="00E42FB1">
          <w:rPr>
            <w:rFonts w:ascii="Helvetica" w:hAnsi="Helvetica" w:cs="Helvetica"/>
            <w:noProof/>
            <w:sz w:val="24"/>
            <w:szCs w:val="24"/>
          </w:rPr>
          <w:t>14</w:t>
        </w:r>
      </w:hyperlink>
      <w:r w:rsidR="00224E9F" w:rsidRPr="00E42FB1">
        <w:rPr>
          <w:rFonts w:ascii="Helvetica" w:hAnsi="Helvetica" w:cs="Helvetica"/>
          <w:noProof/>
          <w:sz w:val="24"/>
          <w:szCs w:val="24"/>
        </w:rPr>
        <w:t>]</w:t>
      </w:r>
      <w:r w:rsidR="000633C3" w:rsidRPr="00E42FB1">
        <w:rPr>
          <w:rFonts w:ascii="Helvetica" w:hAnsi="Helvetica" w:cs="Helvetica"/>
          <w:sz w:val="24"/>
          <w:szCs w:val="24"/>
        </w:rPr>
        <w:fldChar w:fldCharType="end"/>
      </w:r>
      <w:r w:rsidRPr="00E42FB1">
        <w:rPr>
          <w:rFonts w:ascii="Helvetica" w:hAnsi="Helvetica" w:cs="Helvetica"/>
          <w:sz w:val="24"/>
          <w:szCs w:val="24"/>
        </w:rPr>
        <w:t>.</w:t>
      </w:r>
      <w:r w:rsidR="004D138A" w:rsidRPr="00E42FB1">
        <w:rPr>
          <w:rFonts w:ascii="Helvetica" w:hAnsi="Helvetica" w:cs="Helvetica"/>
          <w:sz w:val="24"/>
          <w:szCs w:val="24"/>
        </w:rPr>
        <w:t xml:space="preserve"> </w:t>
      </w:r>
      <w:r w:rsidR="00A61DF2" w:rsidRPr="00E42FB1">
        <w:rPr>
          <w:rFonts w:ascii="Helvetica" w:hAnsi="Helvetica" w:cs="Helvetica"/>
          <w:sz w:val="24"/>
          <w:szCs w:val="24"/>
        </w:rPr>
        <w:t xml:space="preserve">From </w:t>
      </w:r>
      <w:r w:rsidR="00CE4D76" w:rsidRPr="00E42FB1">
        <w:rPr>
          <w:rFonts w:ascii="Helvetica" w:hAnsi="Helvetica" w:cs="Helvetica"/>
          <w:sz w:val="24"/>
          <w:szCs w:val="24"/>
        </w:rPr>
        <w:t xml:space="preserve">these </w:t>
      </w:r>
      <w:r w:rsidR="004D138A" w:rsidRPr="00E42FB1">
        <w:rPr>
          <w:rFonts w:ascii="Helvetica" w:hAnsi="Helvetica" w:cs="Helvetica"/>
          <w:sz w:val="24"/>
          <w:szCs w:val="24"/>
        </w:rPr>
        <w:t>data</w:t>
      </w:r>
      <w:r w:rsidR="00A61DF2" w:rsidRPr="00E42FB1">
        <w:rPr>
          <w:rFonts w:ascii="Helvetica" w:hAnsi="Helvetica" w:cs="Helvetica"/>
          <w:sz w:val="24"/>
          <w:szCs w:val="24"/>
        </w:rPr>
        <w:t xml:space="preserve">, we extracted the localization information for </w:t>
      </w:r>
      <w:r w:rsidR="00CE4D76" w:rsidRPr="00E42FB1">
        <w:rPr>
          <w:rFonts w:ascii="Helvetica" w:hAnsi="Helvetica" w:cs="Helvetica"/>
          <w:sz w:val="24"/>
          <w:szCs w:val="24"/>
        </w:rPr>
        <w:t xml:space="preserve">the </w:t>
      </w:r>
      <w:r w:rsidR="00A61DF2" w:rsidRPr="00E42FB1">
        <w:rPr>
          <w:rFonts w:ascii="Helvetica" w:hAnsi="Helvetica" w:cs="Helvetica"/>
          <w:sz w:val="24"/>
          <w:szCs w:val="24"/>
        </w:rPr>
        <w:t xml:space="preserve">575 proteins annotated </w:t>
      </w:r>
      <w:r w:rsidR="00097645" w:rsidRPr="00E42FB1">
        <w:rPr>
          <w:rFonts w:ascii="Helvetica" w:hAnsi="Helvetica" w:cs="Helvetica"/>
          <w:sz w:val="24"/>
          <w:szCs w:val="24"/>
        </w:rPr>
        <w:t xml:space="preserve">with </w:t>
      </w:r>
      <w:r w:rsidR="00947BC7" w:rsidRPr="00E42FB1">
        <w:rPr>
          <w:rFonts w:ascii="Helvetica" w:hAnsi="Helvetica" w:cs="Helvetica"/>
          <w:sz w:val="24"/>
          <w:szCs w:val="24"/>
        </w:rPr>
        <w:t>single</w:t>
      </w:r>
      <w:r w:rsidR="00097645" w:rsidRPr="00E42FB1">
        <w:rPr>
          <w:rFonts w:ascii="Helvetica" w:hAnsi="Helvetica" w:cs="Helvetica"/>
          <w:sz w:val="24"/>
          <w:szCs w:val="24"/>
        </w:rPr>
        <w:t xml:space="preserve"> </w:t>
      </w:r>
      <w:r w:rsidR="00CE4D76" w:rsidRPr="00E42FB1">
        <w:rPr>
          <w:rFonts w:ascii="Helvetica" w:hAnsi="Helvetica" w:cs="Helvetica"/>
          <w:sz w:val="24"/>
          <w:szCs w:val="24"/>
        </w:rPr>
        <w:t>location</w:t>
      </w:r>
      <w:r w:rsidR="00A61DF2" w:rsidRPr="00E42FB1">
        <w:rPr>
          <w:rFonts w:ascii="Helvetica" w:hAnsi="Helvetica" w:cs="Helvetica"/>
          <w:sz w:val="24"/>
          <w:szCs w:val="24"/>
        </w:rPr>
        <w:t xml:space="preserve"> </w:t>
      </w:r>
      <w:r w:rsidR="00D73A16" w:rsidRPr="00E42FB1">
        <w:rPr>
          <w:rFonts w:ascii="Helvetica" w:hAnsi="Helvetica" w:cs="Helvetica"/>
          <w:sz w:val="24"/>
          <w:szCs w:val="24"/>
        </w:rPr>
        <w:t xml:space="preserve">descriptors </w:t>
      </w:r>
      <w:r w:rsidR="00A61DF2" w:rsidRPr="00E42FB1">
        <w:rPr>
          <w:rFonts w:ascii="Helvetica" w:hAnsi="Helvetica" w:cs="Helvetica"/>
          <w:sz w:val="24"/>
          <w:szCs w:val="24"/>
        </w:rPr>
        <w:t>from C-term</w:t>
      </w:r>
      <w:r w:rsidR="00CE4D76" w:rsidRPr="00E42FB1">
        <w:rPr>
          <w:rFonts w:ascii="Helvetica" w:hAnsi="Helvetica" w:cs="Helvetica"/>
          <w:sz w:val="24"/>
          <w:szCs w:val="24"/>
        </w:rPr>
        <w:t>inal</w:t>
      </w:r>
      <w:r w:rsidR="00A61DF2" w:rsidRPr="00E42FB1">
        <w:rPr>
          <w:rFonts w:ascii="Helvetica" w:hAnsi="Helvetica" w:cs="Helvetica"/>
          <w:sz w:val="24"/>
          <w:szCs w:val="24"/>
        </w:rPr>
        <w:t xml:space="preserve"> </w:t>
      </w:r>
      <w:r w:rsidR="00D8123B" w:rsidRPr="00E42FB1">
        <w:rPr>
          <w:rFonts w:ascii="Helvetica" w:hAnsi="Helvetica" w:cs="Helvetica"/>
          <w:sz w:val="24"/>
          <w:szCs w:val="24"/>
        </w:rPr>
        <w:t xml:space="preserve">tagging </w:t>
      </w:r>
      <w:r w:rsidR="00947BC7" w:rsidRPr="00E42FB1">
        <w:rPr>
          <w:rFonts w:ascii="Helvetica" w:hAnsi="Helvetica" w:cs="Helvetica"/>
          <w:sz w:val="24"/>
          <w:szCs w:val="24"/>
        </w:rPr>
        <w:t>only (to minimise potential</w:t>
      </w:r>
      <w:r w:rsidR="00097645" w:rsidRPr="00E42FB1">
        <w:rPr>
          <w:rFonts w:ascii="Helvetica" w:hAnsi="Helvetica" w:cs="Helvetica"/>
          <w:sz w:val="24"/>
          <w:szCs w:val="24"/>
        </w:rPr>
        <w:t xml:space="preserve"> artefacts from disrupting </w:t>
      </w:r>
      <w:r w:rsidR="00A61DF2" w:rsidRPr="00E42FB1">
        <w:rPr>
          <w:rFonts w:ascii="Helvetica" w:hAnsi="Helvetica" w:cs="Helvetica"/>
          <w:sz w:val="24"/>
          <w:szCs w:val="24"/>
        </w:rPr>
        <w:t>N-term</w:t>
      </w:r>
      <w:r w:rsidR="00CE4D76" w:rsidRPr="00E42FB1">
        <w:rPr>
          <w:rFonts w:ascii="Helvetica" w:hAnsi="Helvetica" w:cs="Helvetica"/>
          <w:sz w:val="24"/>
          <w:szCs w:val="24"/>
        </w:rPr>
        <w:t>inal</w:t>
      </w:r>
      <w:r w:rsidR="00A61DF2" w:rsidRPr="00E42FB1">
        <w:rPr>
          <w:rFonts w:ascii="Helvetica" w:hAnsi="Helvetica" w:cs="Helvetica"/>
          <w:sz w:val="24"/>
          <w:szCs w:val="24"/>
        </w:rPr>
        <w:t xml:space="preserve"> signal peptide</w:t>
      </w:r>
      <w:r w:rsidR="0079112E" w:rsidRPr="00E42FB1">
        <w:rPr>
          <w:rFonts w:ascii="Helvetica" w:hAnsi="Helvetica" w:cs="Helvetica"/>
          <w:sz w:val="24"/>
          <w:szCs w:val="24"/>
        </w:rPr>
        <w:t>s</w:t>
      </w:r>
      <w:r w:rsidR="00947BC7" w:rsidRPr="00E42FB1">
        <w:rPr>
          <w:rFonts w:ascii="Helvetica" w:hAnsi="Helvetica" w:cs="Helvetica"/>
          <w:sz w:val="24"/>
          <w:szCs w:val="24"/>
        </w:rPr>
        <w:t>)</w:t>
      </w:r>
      <w:r w:rsidR="00A61DF2" w:rsidRPr="00E42FB1">
        <w:rPr>
          <w:rFonts w:ascii="Helvetica" w:hAnsi="Helvetica" w:cs="Helvetica"/>
          <w:sz w:val="24"/>
          <w:szCs w:val="24"/>
        </w:rPr>
        <w:t xml:space="preserve">. From this list, </w:t>
      </w:r>
      <w:r w:rsidR="008D5CD3" w:rsidRPr="00E42FB1">
        <w:rPr>
          <w:rFonts w:ascii="Helvetica" w:hAnsi="Helvetica" w:cs="Helvetica"/>
          <w:sz w:val="24"/>
          <w:szCs w:val="24"/>
        </w:rPr>
        <w:t xml:space="preserve">we </w:t>
      </w:r>
      <w:r w:rsidR="008946C5" w:rsidRPr="00E42FB1">
        <w:rPr>
          <w:rFonts w:ascii="Helvetica" w:hAnsi="Helvetica" w:cs="Helvetica"/>
          <w:sz w:val="24"/>
          <w:szCs w:val="24"/>
        </w:rPr>
        <w:t>removed</w:t>
      </w:r>
      <w:r w:rsidR="008D5CD3" w:rsidRPr="00E42FB1">
        <w:rPr>
          <w:rFonts w:ascii="Helvetica" w:hAnsi="Helvetica" w:cs="Helvetica"/>
          <w:sz w:val="24"/>
          <w:szCs w:val="24"/>
        </w:rPr>
        <w:t xml:space="preserve"> cel</w:t>
      </w:r>
      <w:r w:rsidR="0079112E" w:rsidRPr="00E42FB1">
        <w:rPr>
          <w:rFonts w:ascii="Helvetica" w:hAnsi="Helvetica" w:cs="Helvetica"/>
          <w:sz w:val="24"/>
          <w:szCs w:val="24"/>
        </w:rPr>
        <w:t>l</w:t>
      </w:r>
      <w:r w:rsidR="008D5CD3" w:rsidRPr="00E42FB1">
        <w:rPr>
          <w:rFonts w:ascii="Helvetica" w:hAnsi="Helvetica" w:cs="Helvetica"/>
          <w:sz w:val="24"/>
          <w:szCs w:val="24"/>
        </w:rPr>
        <w:t xml:space="preserve"> compartments </w:t>
      </w:r>
      <w:r w:rsidR="00AA3D50" w:rsidRPr="00E42FB1">
        <w:rPr>
          <w:rFonts w:ascii="Helvetica" w:hAnsi="Helvetica" w:cs="Helvetica"/>
          <w:sz w:val="24"/>
          <w:szCs w:val="24"/>
        </w:rPr>
        <w:t xml:space="preserve">represented by </w:t>
      </w:r>
      <w:r w:rsidR="00C7626E" w:rsidRPr="00E42FB1">
        <w:rPr>
          <w:rFonts w:ascii="Helvetica" w:hAnsi="Helvetica" w:cs="Helvetica"/>
          <w:sz w:val="24"/>
          <w:szCs w:val="24"/>
        </w:rPr>
        <w:t>&lt;</w:t>
      </w:r>
      <w:r w:rsidR="008D5CD3" w:rsidRPr="00E42FB1">
        <w:rPr>
          <w:rFonts w:ascii="Helvetica" w:hAnsi="Helvetica" w:cs="Helvetica"/>
          <w:sz w:val="24"/>
          <w:szCs w:val="24"/>
        </w:rPr>
        <w:t xml:space="preserve">30 annotated proteins. Finally, </w:t>
      </w:r>
      <w:r w:rsidR="00A61DF2" w:rsidRPr="00E42FB1">
        <w:rPr>
          <w:rFonts w:ascii="Helvetica" w:hAnsi="Helvetica" w:cs="Helvetica"/>
          <w:sz w:val="24"/>
          <w:szCs w:val="24"/>
        </w:rPr>
        <w:t xml:space="preserve">we added the </w:t>
      </w:r>
      <w:r w:rsidR="00AA3D50" w:rsidRPr="00E42FB1">
        <w:rPr>
          <w:rFonts w:ascii="Helvetica" w:hAnsi="Helvetica" w:cs="Helvetica"/>
          <w:sz w:val="24"/>
          <w:szCs w:val="24"/>
        </w:rPr>
        <w:t>g</w:t>
      </w:r>
      <w:r w:rsidR="00D8123B" w:rsidRPr="00E42FB1">
        <w:rPr>
          <w:rFonts w:ascii="Helvetica" w:hAnsi="Helvetica" w:cs="Helvetica"/>
          <w:sz w:val="24"/>
          <w:szCs w:val="24"/>
        </w:rPr>
        <w:t>lycosomal proteome</w:t>
      </w:r>
      <w:r w:rsidR="00A61DF2" w:rsidRPr="00E42FB1">
        <w:rPr>
          <w:rFonts w:ascii="Helvetica" w:hAnsi="Helvetica" w:cs="Helvetica"/>
          <w:sz w:val="24"/>
          <w:szCs w:val="24"/>
        </w:rPr>
        <w:t xml:space="preserve"> </w:t>
      </w:r>
      <w:r w:rsidR="008946C5" w:rsidRPr="00E42FB1">
        <w:rPr>
          <w:rFonts w:ascii="Helvetica" w:hAnsi="Helvetica" w:cs="Helvetica"/>
          <w:sz w:val="24"/>
          <w:szCs w:val="24"/>
        </w:rPr>
        <w:t xml:space="preserve">described in </w:t>
      </w:r>
      <w:r w:rsidR="007A220A" w:rsidRPr="00E42FB1">
        <w:rPr>
          <w:rFonts w:ascii="Helvetica" w:hAnsi="Helvetica" w:cs="Helvetica"/>
          <w:sz w:val="24"/>
          <w:szCs w:val="24"/>
        </w:rPr>
        <w:t xml:space="preserve">Guther et al. </w:t>
      </w:r>
      <w:r w:rsidR="008946C5" w:rsidRPr="00E42FB1">
        <w:rPr>
          <w:rFonts w:ascii="Helvetica" w:hAnsi="Helvetica" w:cs="Helvetica"/>
          <w:sz w:val="24"/>
          <w:szCs w:val="24"/>
        </w:rPr>
        <w:t>[6]</w:t>
      </w:r>
      <w:r w:rsidR="00A61DF2" w:rsidRPr="00E42FB1">
        <w:rPr>
          <w:rFonts w:ascii="Helvetica" w:hAnsi="Helvetica" w:cs="Helvetica"/>
          <w:sz w:val="24"/>
          <w:szCs w:val="24"/>
        </w:rPr>
        <w:t xml:space="preserve">. We chose to add </w:t>
      </w:r>
      <w:r w:rsidR="00D8123B" w:rsidRPr="00E42FB1">
        <w:rPr>
          <w:rFonts w:ascii="Helvetica" w:hAnsi="Helvetica" w:cs="Helvetica"/>
          <w:sz w:val="24"/>
          <w:szCs w:val="24"/>
        </w:rPr>
        <w:t xml:space="preserve">this </w:t>
      </w:r>
      <w:r w:rsidR="00AA3D50" w:rsidRPr="00E42FB1">
        <w:rPr>
          <w:rFonts w:ascii="Helvetica" w:hAnsi="Helvetica" w:cs="Helvetica"/>
          <w:sz w:val="24"/>
          <w:szCs w:val="24"/>
        </w:rPr>
        <w:t xml:space="preserve">experimentally determined </w:t>
      </w:r>
      <w:r w:rsidR="00947BC7" w:rsidRPr="00E42FB1">
        <w:rPr>
          <w:rFonts w:ascii="Helvetica" w:hAnsi="Helvetica" w:cs="Helvetica"/>
          <w:sz w:val="24"/>
          <w:szCs w:val="24"/>
        </w:rPr>
        <w:t xml:space="preserve">glycosome </w:t>
      </w:r>
      <w:r w:rsidR="00D8123B" w:rsidRPr="00E42FB1">
        <w:rPr>
          <w:rFonts w:ascii="Helvetica" w:hAnsi="Helvetica" w:cs="Helvetica"/>
          <w:sz w:val="24"/>
          <w:szCs w:val="24"/>
        </w:rPr>
        <w:t>subset of protein</w:t>
      </w:r>
      <w:r w:rsidR="00AA3D50" w:rsidRPr="00E42FB1">
        <w:rPr>
          <w:rFonts w:ascii="Helvetica" w:hAnsi="Helvetica" w:cs="Helvetica"/>
          <w:sz w:val="24"/>
          <w:szCs w:val="24"/>
        </w:rPr>
        <w:t>s</w:t>
      </w:r>
      <w:r w:rsidR="00A61DF2" w:rsidRPr="00E42FB1">
        <w:rPr>
          <w:rFonts w:ascii="Helvetica" w:hAnsi="Helvetica" w:cs="Helvetica"/>
          <w:sz w:val="24"/>
          <w:szCs w:val="24"/>
        </w:rPr>
        <w:t xml:space="preserve"> </w:t>
      </w:r>
      <w:r w:rsidR="00D8123B" w:rsidRPr="00E42FB1">
        <w:rPr>
          <w:rFonts w:ascii="Helvetica" w:hAnsi="Helvetica" w:cs="Helvetica"/>
          <w:sz w:val="24"/>
          <w:szCs w:val="24"/>
        </w:rPr>
        <w:t xml:space="preserve">(n=159) </w:t>
      </w:r>
      <w:r w:rsidR="00947BC7" w:rsidRPr="00E42FB1">
        <w:rPr>
          <w:rFonts w:ascii="Helvetica" w:hAnsi="Helvetica" w:cs="Helvetica"/>
          <w:sz w:val="24"/>
          <w:szCs w:val="24"/>
        </w:rPr>
        <w:t xml:space="preserve">rather than rely on TrypTag localisation data </w:t>
      </w:r>
      <w:r w:rsidR="003D77F3" w:rsidRPr="00E42FB1">
        <w:rPr>
          <w:rFonts w:ascii="Helvetica" w:hAnsi="Helvetica" w:cs="Helvetica"/>
          <w:sz w:val="24"/>
          <w:szCs w:val="24"/>
        </w:rPr>
        <w:t xml:space="preserve">for this organelle </w:t>
      </w:r>
      <w:r w:rsidR="00A61DF2" w:rsidRPr="00E42FB1">
        <w:rPr>
          <w:rFonts w:ascii="Helvetica" w:hAnsi="Helvetica" w:cs="Helvetica"/>
          <w:sz w:val="24"/>
          <w:szCs w:val="24"/>
        </w:rPr>
        <w:t xml:space="preserve">as </w:t>
      </w:r>
      <w:r w:rsidR="00947BC7" w:rsidRPr="00E42FB1">
        <w:rPr>
          <w:rFonts w:ascii="Helvetica" w:hAnsi="Helvetica" w:cs="Helvetica"/>
          <w:sz w:val="24"/>
          <w:szCs w:val="24"/>
        </w:rPr>
        <w:t xml:space="preserve">many glycosomal proteins have C-terminal </w:t>
      </w:r>
      <w:r w:rsidR="008946C5" w:rsidRPr="00E42FB1">
        <w:rPr>
          <w:rFonts w:ascii="Helvetica" w:hAnsi="Helvetica" w:cs="Helvetica"/>
          <w:sz w:val="24"/>
          <w:szCs w:val="24"/>
        </w:rPr>
        <w:t>and/</w:t>
      </w:r>
      <w:r w:rsidR="00947BC7" w:rsidRPr="00E42FB1">
        <w:rPr>
          <w:rFonts w:ascii="Helvetica" w:hAnsi="Helvetica" w:cs="Helvetica"/>
          <w:sz w:val="24"/>
          <w:szCs w:val="24"/>
        </w:rPr>
        <w:t xml:space="preserve">or N-terminal </w:t>
      </w:r>
      <w:r w:rsidR="00915E52" w:rsidRPr="00E42FB1">
        <w:rPr>
          <w:rFonts w:ascii="Helvetica" w:hAnsi="Helvetica" w:cs="Helvetica"/>
          <w:sz w:val="24"/>
          <w:szCs w:val="24"/>
        </w:rPr>
        <w:t xml:space="preserve">Peroxisomal Targeting Signal </w:t>
      </w:r>
      <w:r w:rsidR="003D77F3" w:rsidRPr="00E42FB1">
        <w:rPr>
          <w:rFonts w:ascii="Helvetica" w:hAnsi="Helvetica" w:cs="Helvetica"/>
          <w:sz w:val="24"/>
          <w:szCs w:val="24"/>
        </w:rPr>
        <w:t>sequences</w:t>
      </w:r>
      <w:r w:rsidR="00821801" w:rsidRPr="00E42FB1">
        <w:rPr>
          <w:rFonts w:ascii="Helvetica" w:hAnsi="Helvetica" w:cs="Helvetica"/>
          <w:sz w:val="24"/>
          <w:szCs w:val="24"/>
        </w:rPr>
        <w:t xml:space="preserve"> </w:t>
      </w:r>
      <w:r w:rsidR="00915E52" w:rsidRPr="00E42FB1">
        <w:rPr>
          <w:rFonts w:ascii="Helvetica" w:hAnsi="Helvetica" w:cs="Helvetica"/>
          <w:sz w:val="24"/>
          <w:szCs w:val="24"/>
        </w:rPr>
        <w:fldChar w:fldCharType="begin">
          <w:fldData xml:space="preserve">PEVuZE5vdGU+PENpdGU+PEF1dGhvcj5HdXRoZXI8L0F1dGhvcj48WWVhcj4yMDE0PC9ZZWFyPjxS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</w:fldData>
        </w:fldChar>
      </w:r>
      <w:r w:rsidR="00224E9F" w:rsidRPr="00E42FB1">
        <w:rPr>
          <w:rFonts w:ascii="Helvetica" w:hAnsi="Helvetica" w:cs="Helvetica"/>
          <w:sz w:val="24"/>
          <w:szCs w:val="24"/>
        </w:rPr>
        <w:instrText xml:space="preserve"> ADDIN EN.CITE </w:instrText>
      </w:r>
      <w:r w:rsidR="00224E9F" w:rsidRPr="00E42FB1">
        <w:rPr>
          <w:rFonts w:ascii="Helvetica" w:hAnsi="Helvetica" w:cs="Helvetica"/>
          <w:sz w:val="24"/>
          <w:szCs w:val="24"/>
        </w:rPr>
        <w:fldChar w:fldCharType="begin">
          <w:fldData xml:space="preserve">PEVuZE5vdGU+PENpdGU+PEF1dGhvcj5HdXRoZXI8L0F1dGhvcj48WWVhcj4yMDE0PC9ZZWFyPjxS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</w:fldData>
        </w:fldChar>
      </w:r>
      <w:r w:rsidR="00224E9F" w:rsidRPr="00E42FB1">
        <w:rPr>
          <w:rFonts w:ascii="Helvetica" w:hAnsi="Helvetica" w:cs="Helvetica"/>
          <w:sz w:val="24"/>
          <w:szCs w:val="24"/>
        </w:rPr>
        <w:instrText xml:space="preserve"> ADDIN EN.CITE.DATA </w:instrText>
      </w:r>
      <w:r w:rsidR="00224E9F" w:rsidRPr="00E42FB1">
        <w:rPr>
          <w:rFonts w:ascii="Helvetica" w:hAnsi="Helvetica" w:cs="Helvetica"/>
          <w:sz w:val="24"/>
          <w:szCs w:val="24"/>
        </w:rPr>
      </w:r>
      <w:r w:rsidR="00224E9F" w:rsidRPr="00E42FB1">
        <w:rPr>
          <w:rFonts w:ascii="Helvetica" w:hAnsi="Helvetica" w:cs="Helvetica"/>
          <w:sz w:val="24"/>
          <w:szCs w:val="24"/>
        </w:rPr>
        <w:fldChar w:fldCharType="end"/>
      </w:r>
      <w:r w:rsidR="00915E52" w:rsidRPr="00E42FB1">
        <w:rPr>
          <w:rFonts w:ascii="Helvetica" w:hAnsi="Helvetica" w:cs="Helvetica"/>
          <w:sz w:val="24"/>
          <w:szCs w:val="24"/>
        </w:rPr>
      </w:r>
      <w:r w:rsidR="00915E52" w:rsidRPr="00E42FB1">
        <w:rPr>
          <w:rFonts w:ascii="Helvetica" w:hAnsi="Helvetica" w:cs="Helvetica"/>
          <w:sz w:val="24"/>
          <w:szCs w:val="24"/>
        </w:rPr>
        <w:fldChar w:fldCharType="separate"/>
      </w:r>
      <w:r w:rsidR="00224E9F" w:rsidRPr="00E42FB1">
        <w:rPr>
          <w:rFonts w:ascii="Helvetica" w:hAnsi="Helvetica" w:cs="Helvetica"/>
          <w:noProof/>
          <w:sz w:val="24"/>
          <w:szCs w:val="24"/>
        </w:rPr>
        <w:t>[</w:t>
      </w:r>
      <w:hyperlink w:anchor="_ENREF_11" w:tooltip="Guther, 2014 #6" w:history="1">
        <w:r w:rsidR="0055725C" w:rsidRPr="00E42FB1">
          <w:rPr>
            <w:rFonts w:ascii="Helvetica" w:hAnsi="Helvetica" w:cs="Helvetica"/>
            <w:noProof/>
            <w:sz w:val="24"/>
            <w:szCs w:val="24"/>
          </w:rPr>
          <w:t>11</w:t>
        </w:r>
      </w:hyperlink>
      <w:r w:rsidR="00224E9F" w:rsidRPr="00E42FB1">
        <w:rPr>
          <w:rFonts w:ascii="Helvetica" w:hAnsi="Helvetica" w:cs="Helvetica"/>
          <w:noProof/>
          <w:sz w:val="24"/>
          <w:szCs w:val="24"/>
        </w:rPr>
        <w:t>]</w:t>
      </w:r>
      <w:r w:rsidR="00915E52" w:rsidRPr="00E42FB1">
        <w:rPr>
          <w:rFonts w:ascii="Helvetica" w:hAnsi="Helvetica" w:cs="Helvetica"/>
          <w:sz w:val="24"/>
          <w:szCs w:val="24"/>
        </w:rPr>
        <w:fldChar w:fldCharType="end"/>
      </w:r>
      <w:r w:rsidR="00915E52" w:rsidRPr="00E42FB1">
        <w:rPr>
          <w:rFonts w:ascii="Helvetica" w:hAnsi="Helvetica" w:cs="Helvetica"/>
          <w:sz w:val="24"/>
          <w:szCs w:val="24"/>
        </w:rPr>
        <w:t>.</w:t>
      </w:r>
      <w:r w:rsidR="008D5CD3" w:rsidRPr="00E42FB1">
        <w:rPr>
          <w:rFonts w:ascii="Helvetica" w:hAnsi="Helvetica" w:cs="Helvetica"/>
          <w:sz w:val="24"/>
          <w:szCs w:val="24"/>
        </w:rPr>
        <w:t xml:space="preserve"> The assembled locali</w:t>
      </w:r>
      <w:r w:rsidR="0098342E" w:rsidRPr="00E42FB1">
        <w:rPr>
          <w:rFonts w:ascii="Helvetica" w:hAnsi="Helvetica" w:cs="Helvetica"/>
          <w:sz w:val="24"/>
          <w:szCs w:val="24"/>
        </w:rPr>
        <w:t>s</w:t>
      </w:r>
      <w:r w:rsidR="008D5CD3" w:rsidRPr="00E42FB1">
        <w:rPr>
          <w:rFonts w:ascii="Helvetica" w:hAnsi="Helvetica" w:cs="Helvetica"/>
          <w:sz w:val="24"/>
          <w:szCs w:val="24"/>
        </w:rPr>
        <w:t>ation dataset (</w:t>
      </w:r>
      <w:bookmarkStart w:id="3" w:name="OLE_LINK23"/>
      <w:bookmarkStart w:id="4" w:name="OLE_LINK24"/>
      <w:r w:rsidR="004D0665" w:rsidRPr="00E42FB1">
        <w:rPr>
          <w:rFonts w:ascii="Helvetica" w:hAnsi="Helvetica" w:cs="Helvetica"/>
          <w:sz w:val="24"/>
          <w:szCs w:val="24"/>
        </w:rPr>
        <w:t xml:space="preserve">Table </w:t>
      </w:r>
      <w:r w:rsidR="00EB6A83" w:rsidRPr="00E42FB1">
        <w:rPr>
          <w:rFonts w:ascii="Helvetica" w:hAnsi="Helvetica" w:cs="Helvetica"/>
          <w:sz w:val="24"/>
          <w:szCs w:val="24"/>
        </w:rPr>
        <w:t>4</w:t>
      </w:r>
      <w:bookmarkEnd w:id="3"/>
      <w:bookmarkEnd w:id="4"/>
      <w:r w:rsidR="008D5CD3" w:rsidRPr="00E42FB1">
        <w:rPr>
          <w:rFonts w:ascii="Helvetica" w:hAnsi="Helvetica" w:cs="Helvetica"/>
          <w:sz w:val="24"/>
          <w:szCs w:val="24"/>
        </w:rPr>
        <w:t>) was used to visuali</w:t>
      </w:r>
      <w:r w:rsidR="0098342E" w:rsidRPr="00E42FB1">
        <w:rPr>
          <w:rFonts w:ascii="Helvetica" w:hAnsi="Helvetica" w:cs="Helvetica"/>
          <w:sz w:val="24"/>
          <w:szCs w:val="24"/>
        </w:rPr>
        <w:t>s</w:t>
      </w:r>
      <w:r w:rsidR="008D5CD3" w:rsidRPr="00E42FB1">
        <w:rPr>
          <w:rFonts w:ascii="Helvetica" w:hAnsi="Helvetica" w:cs="Helvetica"/>
          <w:sz w:val="24"/>
          <w:szCs w:val="24"/>
        </w:rPr>
        <w:t xml:space="preserve">e the distribution of </w:t>
      </w:r>
      <w:r w:rsidR="002D4D18" w:rsidRPr="00E42FB1">
        <w:rPr>
          <w:rFonts w:ascii="Helvetica" w:hAnsi="Helvetica" w:cs="Helvetica"/>
          <w:sz w:val="24"/>
          <w:szCs w:val="24"/>
        </w:rPr>
        <w:t xml:space="preserve">protein half-lives </w:t>
      </w:r>
      <w:r w:rsidR="008D5CD3" w:rsidRPr="00E42FB1">
        <w:rPr>
          <w:rFonts w:ascii="Helvetica" w:hAnsi="Helvetica" w:cs="Helvetica"/>
          <w:sz w:val="24"/>
          <w:szCs w:val="24"/>
        </w:rPr>
        <w:t>in each</w:t>
      </w:r>
      <w:r w:rsidR="0079112E" w:rsidRPr="00E42FB1">
        <w:rPr>
          <w:rFonts w:ascii="Helvetica" w:hAnsi="Helvetica" w:cs="Helvetica"/>
          <w:sz w:val="24"/>
          <w:szCs w:val="24"/>
        </w:rPr>
        <w:t xml:space="preserve"> cell</w:t>
      </w:r>
      <w:r w:rsidR="008D5CD3" w:rsidRPr="00E42FB1">
        <w:rPr>
          <w:rFonts w:ascii="Helvetica" w:hAnsi="Helvetica" w:cs="Helvetica"/>
          <w:sz w:val="24"/>
          <w:szCs w:val="24"/>
        </w:rPr>
        <w:t xml:space="preserve"> compartment</w:t>
      </w:r>
      <w:r w:rsidR="000653D8" w:rsidRPr="00E42FB1">
        <w:rPr>
          <w:rFonts w:ascii="Helvetica" w:hAnsi="Helvetica" w:cs="Helvetica"/>
          <w:sz w:val="24"/>
          <w:szCs w:val="24"/>
        </w:rPr>
        <w:t>. T</w:t>
      </w:r>
      <w:r w:rsidR="008D5CD3" w:rsidRPr="00E42FB1">
        <w:rPr>
          <w:rFonts w:ascii="Helvetica" w:hAnsi="Helvetica" w:cs="Helvetica"/>
          <w:sz w:val="24"/>
          <w:szCs w:val="24"/>
        </w:rPr>
        <w:t xml:space="preserve">o better compare the </w:t>
      </w:r>
      <w:r w:rsidR="0079112E" w:rsidRPr="00E42FB1">
        <w:rPr>
          <w:rFonts w:ascii="Helvetica" w:hAnsi="Helvetica" w:cs="Helvetica"/>
          <w:sz w:val="24"/>
          <w:szCs w:val="24"/>
        </w:rPr>
        <w:t>BSF and PCF</w:t>
      </w:r>
      <w:r w:rsidR="008D5CD3" w:rsidRPr="00E42FB1">
        <w:rPr>
          <w:rFonts w:ascii="Helvetica" w:hAnsi="Helvetica" w:cs="Helvetica"/>
          <w:sz w:val="24"/>
          <w:szCs w:val="24"/>
        </w:rPr>
        <w:t xml:space="preserve"> life stages</w:t>
      </w:r>
      <w:r w:rsidR="000653D8" w:rsidRPr="00E42FB1">
        <w:rPr>
          <w:rFonts w:ascii="Helvetica" w:hAnsi="Helvetica" w:cs="Helvetica"/>
          <w:sz w:val="24"/>
          <w:szCs w:val="24"/>
        </w:rPr>
        <w:t>, we transform</w:t>
      </w:r>
      <w:r w:rsidR="008946C5" w:rsidRPr="00E42FB1">
        <w:rPr>
          <w:rFonts w:ascii="Helvetica" w:hAnsi="Helvetica" w:cs="Helvetica"/>
          <w:sz w:val="24"/>
          <w:szCs w:val="24"/>
        </w:rPr>
        <w:t>ed</w:t>
      </w:r>
      <w:r w:rsidR="000653D8" w:rsidRPr="00E42FB1">
        <w:rPr>
          <w:rFonts w:ascii="Helvetica" w:hAnsi="Helvetica" w:cs="Helvetica"/>
          <w:sz w:val="24"/>
          <w:szCs w:val="24"/>
        </w:rPr>
        <w:t xml:space="preserve"> the </w:t>
      </w:r>
      <w:r w:rsidR="00224E9F" w:rsidRPr="00E42FB1">
        <w:rPr>
          <w:rFonts w:ascii="Helvetica" w:hAnsi="Helvetica" w:cs="Helvetica"/>
          <w:sz w:val="24"/>
          <w:szCs w:val="24"/>
        </w:rPr>
        <w:t>protein half-live</w:t>
      </w:r>
      <w:r w:rsidR="002D4D18" w:rsidRPr="00E42FB1">
        <w:rPr>
          <w:rFonts w:ascii="Helvetica" w:hAnsi="Helvetica" w:cs="Helvetica"/>
          <w:sz w:val="24"/>
          <w:szCs w:val="24"/>
        </w:rPr>
        <w:t>s</w:t>
      </w:r>
      <w:r w:rsidR="00972B41" w:rsidRPr="00E42FB1">
        <w:rPr>
          <w:rFonts w:ascii="Helvetica" w:hAnsi="Helvetica" w:cs="Helvetica"/>
          <w:sz w:val="24"/>
          <w:szCs w:val="24"/>
        </w:rPr>
        <w:t xml:space="preserve"> </w:t>
      </w:r>
      <w:r w:rsidR="000653D8" w:rsidRPr="00E42FB1">
        <w:rPr>
          <w:rFonts w:ascii="Helvetica" w:hAnsi="Helvetica" w:cs="Helvetica"/>
          <w:sz w:val="24"/>
          <w:szCs w:val="24"/>
        </w:rPr>
        <w:t>into z scores.</w:t>
      </w:r>
      <w:r w:rsidR="00D8123B" w:rsidRPr="00E42FB1">
        <w:rPr>
          <w:rFonts w:ascii="Helvetica" w:hAnsi="Helvetica" w:cs="Helvetica"/>
          <w:sz w:val="24"/>
          <w:szCs w:val="24"/>
        </w:rPr>
        <w:t xml:space="preserve"> As illustrated in Figure </w:t>
      </w:r>
      <w:r w:rsidR="006113AF" w:rsidRPr="00E42FB1">
        <w:rPr>
          <w:rFonts w:ascii="Helvetica" w:hAnsi="Helvetica" w:cs="Helvetica"/>
          <w:sz w:val="24"/>
          <w:szCs w:val="24"/>
        </w:rPr>
        <w:t>1</w:t>
      </w:r>
      <w:r w:rsidR="008D423B" w:rsidRPr="00E42FB1">
        <w:rPr>
          <w:rFonts w:ascii="Helvetica" w:hAnsi="Helvetica" w:cs="Helvetica"/>
          <w:sz w:val="24"/>
          <w:szCs w:val="24"/>
        </w:rPr>
        <w:t>2</w:t>
      </w:r>
      <w:r w:rsidR="00D8123B" w:rsidRPr="00E42FB1">
        <w:rPr>
          <w:rFonts w:ascii="Helvetica" w:hAnsi="Helvetica" w:cs="Helvetica"/>
          <w:sz w:val="24"/>
          <w:szCs w:val="24"/>
        </w:rPr>
        <w:t xml:space="preserve">, </w:t>
      </w:r>
      <w:r w:rsidR="008D5CD3" w:rsidRPr="00E42FB1">
        <w:rPr>
          <w:rFonts w:ascii="Helvetica" w:hAnsi="Helvetica" w:cs="Helvetica"/>
          <w:sz w:val="24"/>
          <w:szCs w:val="24"/>
        </w:rPr>
        <w:t>the glycosome</w:t>
      </w:r>
      <w:r w:rsidR="00EB0324" w:rsidRPr="00E42FB1">
        <w:rPr>
          <w:rFonts w:ascii="Helvetica" w:hAnsi="Helvetica" w:cs="Helvetica"/>
          <w:sz w:val="24"/>
          <w:szCs w:val="24"/>
        </w:rPr>
        <w:t xml:space="preserve"> and </w:t>
      </w:r>
      <w:r w:rsidR="008D5CD3" w:rsidRPr="00E42FB1">
        <w:rPr>
          <w:rFonts w:ascii="Helvetica" w:hAnsi="Helvetica" w:cs="Helvetica"/>
          <w:sz w:val="24"/>
          <w:szCs w:val="24"/>
        </w:rPr>
        <w:t>axoneme</w:t>
      </w:r>
      <w:r w:rsidR="00EB0324" w:rsidRPr="00E42FB1">
        <w:rPr>
          <w:rFonts w:ascii="Helvetica" w:hAnsi="Helvetica" w:cs="Helvetica"/>
          <w:sz w:val="24"/>
          <w:szCs w:val="24"/>
        </w:rPr>
        <w:t xml:space="preserve"> compartments contained proteins with</w:t>
      </w:r>
      <w:r w:rsidR="0098342E" w:rsidRPr="00E42FB1">
        <w:rPr>
          <w:rFonts w:ascii="Helvetica" w:hAnsi="Helvetica" w:cs="Helvetica"/>
          <w:sz w:val="24"/>
          <w:szCs w:val="24"/>
        </w:rPr>
        <w:t xml:space="preserve"> </w:t>
      </w:r>
      <w:r w:rsidR="008946C5" w:rsidRPr="00E42FB1">
        <w:rPr>
          <w:rFonts w:ascii="Helvetica" w:hAnsi="Helvetica" w:cs="Helvetica"/>
          <w:sz w:val="24"/>
          <w:szCs w:val="24"/>
        </w:rPr>
        <w:t xml:space="preserve">generally </w:t>
      </w:r>
      <w:r w:rsidR="00EB0324" w:rsidRPr="00E42FB1">
        <w:rPr>
          <w:rFonts w:ascii="Helvetica" w:hAnsi="Helvetica" w:cs="Helvetica"/>
          <w:sz w:val="24"/>
          <w:szCs w:val="24"/>
        </w:rPr>
        <w:t xml:space="preserve">higher stability </w:t>
      </w:r>
      <w:r w:rsidR="008946C5" w:rsidRPr="00E42FB1">
        <w:rPr>
          <w:rFonts w:ascii="Helvetica" w:hAnsi="Helvetica" w:cs="Helvetica"/>
          <w:sz w:val="24"/>
          <w:szCs w:val="24"/>
        </w:rPr>
        <w:t xml:space="preserve">than </w:t>
      </w:r>
      <w:r w:rsidR="001A139E" w:rsidRPr="00E42FB1">
        <w:rPr>
          <w:rFonts w:ascii="Helvetica" w:hAnsi="Helvetica" w:cs="Helvetica"/>
          <w:sz w:val="24"/>
          <w:szCs w:val="24"/>
        </w:rPr>
        <w:t xml:space="preserve">the average, </w:t>
      </w:r>
      <w:r w:rsidR="00EB0324" w:rsidRPr="00E42FB1">
        <w:rPr>
          <w:rFonts w:ascii="Helvetica" w:hAnsi="Helvetica" w:cs="Helvetica"/>
          <w:sz w:val="24"/>
          <w:szCs w:val="24"/>
        </w:rPr>
        <w:t xml:space="preserve">while proteins targeted to the nucleolus </w:t>
      </w:r>
      <w:r w:rsidR="001A139E" w:rsidRPr="00E42FB1">
        <w:rPr>
          <w:rFonts w:ascii="Helvetica" w:hAnsi="Helvetica" w:cs="Helvetica"/>
          <w:sz w:val="24"/>
          <w:szCs w:val="24"/>
        </w:rPr>
        <w:t xml:space="preserve">were the least </w:t>
      </w:r>
      <w:r w:rsidR="00EB0324" w:rsidRPr="00E42FB1">
        <w:rPr>
          <w:rFonts w:ascii="Helvetica" w:hAnsi="Helvetica" w:cs="Helvetica"/>
          <w:sz w:val="24"/>
          <w:szCs w:val="24"/>
        </w:rPr>
        <w:t>stable in both BSF and PCF.</w:t>
      </w:r>
      <w:r w:rsidR="00DC5D0C" w:rsidRPr="00E42FB1">
        <w:rPr>
          <w:rFonts w:ascii="Helvetica" w:hAnsi="Helvetica" w:cs="Helvetica"/>
          <w:sz w:val="24"/>
          <w:szCs w:val="24"/>
        </w:rPr>
        <w:t xml:space="preserve"> </w:t>
      </w:r>
    </w:p>
    <w:p w14:paraId="79D72C62" w14:textId="74ED98CF" w:rsidR="00DC5D0C" w:rsidRPr="00E42FB1" w:rsidRDefault="002D4D18" w:rsidP="00C264C6">
      <w:pPr>
        <w:jc w:val="both"/>
        <w:rPr>
          <w:rFonts w:ascii="Helvetica" w:hAnsi="Helvetica" w:cs="Helvetica"/>
          <w:sz w:val="24"/>
          <w:szCs w:val="24"/>
        </w:rPr>
      </w:pPr>
      <w:r w:rsidRPr="00E42FB1">
        <w:rPr>
          <w:rFonts w:ascii="Helvetica" w:hAnsi="Helvetica" w:cs="Helvetica"/>
          <w:sz w:val="24"/>
          <w:szCs w:val="24"/>
        </w:rPr>
        <w:t xml:space="preserve">The balance between protein synthesis and degradation </w:t>
      </w:r>
      <w:r w:rsidR="00C7626E" w:rsidRPr="00E42FB1">
        <w:rPr>
          <w:rFonts w:ascii="Helvetica" w:hAnsi="Helvetica" w:cs="Helvetica"/>
          <w:sz w:val="24"/>
          <w:szCs w:val="24"/>
        </w:rPr>
        <w:t>defines</w:t>
      </w:r>
      <w:r w:rsidRPr="00E42FB1">
        <w:rPr>
          <w:rFonts w:ascii="Helvetica" w:hAnsi="Helvetica" w:cs="Helvetica"/>
          <w:sz w:val="24"/>
          <w:szCs w:val="24"/>
        </w:rPr>
        <w:t xml:space="preserve"> proteostasis and protein abundance. This prompted us t</w:t>
      </w:r>
      <w:r w:rsidR="00DC5D0C" w:rsidRPr="00E42FB1">
        <w:rPr>
          <w:rFonts w:ascii="Helvetica" w:hAnsi="Helvetica" w:cs="Helvetica"/>
          <w:sz w:val="24"/>
          <w:szCs w:val="24"/>
        </w:rPr>
        <w:t>o asses any potential relationship</w:t>
      </w:r>
      <w:r w:rsidRPr="00E42FB1">
        <w:rPr>
          <w:rFonts w:ascii="Helvetica" w:hAnsi="Helvetica" w:cs="Helvetica"/>
          <w:sz w:val="24"/>
          <w:szCs w:val="24"/>
        </w:rPr>
        <w:t xml:space="preserve"> </w:t>
      </w:r>
      <w:r w:rsidR="00DC5D0C" w:rsidRPr="00E42FB1">
        <w:rPr>
          <w:rFonts w:ascii="Helvetica" w:hAnsi="Helvetica" w:cs="Helvetica"/>
          <w:sz w:val="24"/>
          <w:szCs w:val="24"/>
        </w:rPr>
        <w:t>between protein abundance and half</w:t>
      </w:r>
      <w:r w:rsidRPr="00E42FB1">
        <w:rPr>
          <w:rFonts w:ascii="Helvetica" w:hAnsi="Helvetica" w:cs="Helvetica"/>
          <w:sz w:val="24"/>
          <w:szCs w:val="24"/>
        </w:rPr>
        <w:t>-</w:t>
      </w:r>
      <w:r w:rsidR="00DC5D0C" w:rsidRPr="00E42FB1">
        <w:rPr>
          <w:rFonts w:ascii="Helvetica" w:hAnsi="Helvetica" w:cs="Helvetica"/>
          <w:sz w:val="24"/>
          <w:szCs w:val="24"/>
        </w:rPr>
        <w:t>life</w:t>
      </w:r>
      <w:r w:rsidRPr="00E42FB1">
        <w:rPr>
          <w:rFonts w:ascii="Helvetica" w:hAnsi="Helvetica" w:cs="Helvetica"/>
          <w:sz w:val="24"/>
          <w:szCs w:val="24"/>
        </w:rPr>
        <w:t>. The</w:t>
      </w:r>
      <w:r w:rsidR="00DC5D0C" w:rsidRPr="00E42FB1">
        <w:rPr>
          <w:rFonts w:ascii="Helvetica" w:hAnsi="Helvetica" w:cs="Helvetica"/>
          <w:sz w:val="24"/>
          <w:szCs w:val="24"/>
        </w:rPr>
        <w:t xml:space="preserve"> scatter</w:t>
      </w:r>
      <w:r w:rsidR="0091753F" w:rsidRPr="00E42FB1">
        <w:rPr>
          <w:rFonts w:ascii="Helvetica" w:hAnsi="Helvetica" w:cs="Helvetica"/>
          <w:sz w:val="24"/>
          <w:szCs w:val="24"/>
        </w:rPr>
        <w:t xml:space="preserve"> </w:t>
      </w:r>
      <w:r w:rsidR="00DC5D0C" w:rsidRPr="00E42FB1">
        <w:rPr>
          <w:rFonts w:ascii="Helvetica" w:hAnsi="Helvetica" w:cs="Helvetica"/>
          <w:sz w:val="24"/>
          <w:szCs w:val="24"/>
        </w:rPr>
        <w:t>plot</w:t>
      </w:r>
      <w:r w:rsidR="0091753F" w:rsidRPr="00E42FB1">
        <w:rPr>
          <w:rFonts w:ascii="Helvetica" w:hAnsi="Helvetica" w:cs="Helvetica"/>
          <w:sz w:val="24"/>
          <w:szCs w:val="24"/>
        </w:rPr>
        <w:t>s</w:t>
      </w:r>
      <w:r w:rsidR="00DC5D0C" w:rsidRPr="00E42FB1">
        <w:rPr>
          <w:rFonts w:ascii="Helvetica" w:hAnsi="Helvetica" w:cs="Helvetica"/>
          <w:sz w:val="24"/>
          <w:szCs w:val="24"/>
        </w:rPr>
        <w:t xml:space="preserve"> </w:t>
      </w:r>
      <w:r w:rsidRPr="00E42FB1">
        <w:rPr>
          <w:rFonts w:ascii="Helvetica" w:hAnsi="Helvetica" w:cs="Helvetica"/>
          <w:sz w:val="24"/>
          <w:szCs w:val="24"/>
        </w:rPr>
        <w:t xml:space="preserve">reported </w:t>
      </w:r>
      <w:r w:rsidRPr="00E42FB1">
        <w:rPr>
          <w:rFonts w:ascii="Helvetica" w:hAnsi="Helvetica" w:cs="Helvetica"/>
          <w:color w:val="000000" w:themeColor="text1"/>
          <w:sz w:val="24"/>
          <w:szCs w:val="24"/>
        </w:rPr>
        <w:t xml:space="preserve">in Figure </w:t>
      </w:r>
      <w:r w:rsidR="00B010B0" w:rsidRPr="00E42FB1">
        <w:rPr>
          <w:rFonts w:ascii="Helvetica" w:hAnsi="Helvetica" w:cs="Helvetica"/>
          <w:color w:val="000000" w:themeColor="text1"/>
          <w:sz w:val="24"/>
          <w:szCs w:val="24"/>
        </w:rPr>
        <w:t>1</w:t>
      </w:r>
      <w:r w:rsidR="008D423B" w:rsidRPr="00E42FB1">
        <w:rPr>
          <w:rFonts w:ascii="Helvetica" w:hAnsi="Helvetica" w:cs="Helvetica"/>
          <w:color w:val="000000" w:themeColor="text1"/>
          <w:sz w:val="24"/>
          <w:szCs w:val="24"/>
        </w:rPr>
        <w:t>3</w:t>
      </w:r>
      <w:r w:rsidR="00022746" w:rsidRPr="00E42FB1">
        <w:rPr>
          <w:rFonts w:ascii="Helvetica" w:hAnsi="Helvetica" w:cs="Helvetica"/>
          <w:color w:val="000000" w:themeColor="text1"/>
          <w:sz w:val="24"/>
          <w:szCs w:val="24"/>
        </w:rPr>
        <w:t xml:space="preserve"> </w:t>
      </w:r>
      <w:r w:rsidR="00B975DB" w:rsidRPr="00E42FB1">
        <w:rPr>
          <w:rFonts w:ascii="Helvetica" w:hAnsi="Helvetica" w:cs="Helvetica"/>
          <w:color w:val="000000" w:themeColor="text1"/>
          <w:sz w:val="24"/>
          <w:szCs w:val="24"/>
        </w:rPr>
        <w:t>A and</w:t>
      </w:r>
      <w:r w:rsidR="00022746" w:rsidRPr="00E42FB1">
        <w:rPr>
          <w:rFonts w:ascii="Helvetica" w:hAnsi="Helvetica" w:cs="Helvetica"/>
          <w:color w:val="000000" w:themeColor="text1"/>
          <w:sz w:val="24"/>
          <w:szCs w:val="24"/>
        </w:rPr>
        <w:t xml:space="preserve"> B</w:t>
      </w:r>
      <w:r w:rsidRPr="00E42FB1">
        <w:rPr>
          <w:rFonts w:ascii="Helvetica" w:hAnsi="Helvetica" w:cs="Helvetica"/>
          <w:color w:val="000000" w:themeColor="text1"/>
          <w:sz w:val="24"/>
          <w:szCs w:val="24"/>
        </w:rPr>
        <w:t xml:space="preserve"> shows </w:t>
      </w:r>
      <w:r w:rsidRPr="00E42FB1">
        <w:rPr>
          <w:rFonts w:ascii="Helvetica" w:hAnsi="Helvetica" w:cs="Helvetica"/>
          <w:sz w:val="24"/>
          <w:szCs w:val="24"/>
        </w:rPr>
        <w:t>that</w:t>
      </w:r>
      <w:r w:rsidR="00DC5D0C" w:rsidRPr="00E42FB1">
        <w:rPr>
          <w:rFonts w:ascii="Helvetica" w:hAnsi="Helvetica" w:cs="Helvetica"/>
          <w:sz w:val="24"/>
          <w:szCs w:val="24"/>
        </w:rPr>
        <w:t xml:space="preserve"> </w:t>
      </w:r>
      <w:r w:rsidRPr="00E42FB1">
        <w:rPr>
          <w:rFonts w:ascii="Helvetica" w:hAnsi="Helvetica" w:cs="Helvetica"/>
          <w:sz w:val="24"/>
          <w:szCs w:val="24"/>
        </w:rPr>
        <w:t>there is a poor correlation between abundance and protein half-li</w:t>
      </w:r>
      <w:r w:rsidR="00085E30" w:rsidRPr="00E42FB1">
        <w:rPr>
          <w:rFonts w:ascii="Helvetica" w:hAnsi="Helvetica" w:cs="Helvetica"/>
          <w:sz w:val="24"/>
          <w:szCs w:val="24"/>
        </w:rPr>
        <w:t>fe</w:t>
      </w:r>
      <w:r w:rsidRPr="00E42FB1">
        <w:rPr>
          <w:rFonts w:ascii="Helvetica" w:hAnsi="Helvetica" w:cs="Helvetica"/>
          <w:sz w:val="24"/>
          <w:szCs w:val="24"/>
        </w:rPr>
        <w:t xml:space="preserve"> in both the BSF and PCF life stages. However, </w:t>
      </w:r>
      <w:r w:rsidR="00085E30" w:rsidRPr="00E42FB1">
        <w:rPr>
          <w:rFonts w:ascii="Helvetica" w:hAnsi="Helvetica" w:cs="Helvetica"/>
          <w:sz w:val="24"/>
          <w:szCs w:val="24"/>
        </w:rPr>
        <w:t xml:space="preserve">we noted that </w:t>
      </w:r>
      <w:r w:rsidRPr="00E42FB1">
        <w:rPr>
          <w:rFonts w:ascii="Helvetica" w:hAnsi="Helvetica" w:cs="Helvetica"/>
          <w:sz w:val="24"/>
          <w:szCs w:val="24"/>
        </w:rPr>
        <w:t>most of the</w:t>
      </w:r>
      <w:r w:rsidR="00DC5D0C" w:rsidRPr="00E42FB1">
        <w:rPr>
          <w:rFonts w:ascii="Helvetica" w:hAnsi="Helvetica" w:cs="Helvetica"/>
          <w:sz w:val="24"/>
          <w:szCs w:val="24"/>
        </w:rPr>
        <w:t xml:space="preserve"> proteins with </w:t>
      </w:r>
      <w:r w:rsidRPr="00E42FB1">
        <w:rPr>
          <w:rFonts w:ascii="Helvetica" w:hAnsi="Helvetica" w:cs="Helvetica"/>
          <w:sz w:val="24"/>
          <w:szCs w:val="24"/>
        </w:rPr>
        <w:t>longer</w:t>
      </w:r>
      <w:r w:rsidR="00DC5D0C" w:rsidRPr="00E42FB1">
        <w:rPr>
          <w:rFonts w:ascii="Helvetica" w:hAnsi="Helvetica" w:cs="Helvetica"/>
          <w:sz w:val="24"/>
          <w:szCs w:val="24"/>
        </w:rPr>
        <w:t xml:space="preserve"> </w:t>
      </w:r>
      <w:r w:rsidRPr="00E42FB1">
        <w:rPr>
          <w:rFonts w:ascii="Helvetica" w:hAnsi="Helvetica" w:cs="Helvetica"/>
          <w:sz w:val="24"/>
          <w:szCs w:val="24"/>
        </w:rPr>
        <w:t xml:space="preserve">half-lives </w:t>
      </w:r>
      <w:r w:rsidR="00DC5D0C" w:rsidRPr="00E42FB1">
        <w:rPr>
          <w:rFonts w:ascii="Helvetica" w:hAnsi="Helvetica" w:cs="Helvetica"/>
          <w:sz w:val="24"/>
          <w:szCs w:val="24"/>
        </w:rPr>
        <w:t xml:space="preserve">have an Intensity value </w:t>
      </w:r>
      <w:r w:rsidR="0091753F" w:rsidRPr="00E42FB1">
        <w:rPr>
          <w:rFonts w:ascii="Helvetica" w:hAnsi="Helvetica" w:cs="Helvetica"/>
          <w:sz w:val="24"/>
          <w:szCs w:val="24"/>
        </w:rPr>
        <w:t>greater</w:t>
      </w:r>
      <w:r w:rsidR="00DC5D0C" w:rsidRPr="00E42FB1">
        <w:rPr>
          <w:rFonts w:ascii="Helvetica" w:hAnsi="Helvetica" w:cs="Helvetica"/>
          <w:sz w:val="24"/>
          <w:szCs w:val="24"/>
        </w:rPr>
        <w:t xml:space="preserve"> than 1e8 in both BSF and PCF</w:t>
      </w:r>
      <w:r w:rsidR="0091753F" w:rsidRPr="00E42FB1">
        <w:rPr>
          <w:rFonts w:ascii="Helvetica" w:hAnsi="Helvetica" w:cs="Helvetica"/>
          <w:sz w:val="24"/>
          <w:szCs w:val="24"/>
        </w:rPr>
        <w:t xml:space="preserve"> (Figure </w:t>
      </w:r>
      <w:r w:rsidR="001B526C" w:rsidRPr="00E42FB1">
        <w:rPr>
          <w:rFonts w:ascii="Helvetica" w:hAnsi="Helvetica" w:cs="Helvetica"/>
          <w:sz w:val="24"/>
          <w:szCs w:val="24"/>
        </w:rPr>
        <w:t>1</w:t>
      </w:r>
      <w:r w:rsidR="008D423B" w:rsidRPr="00E42FB1">
        <w:rPr>
          <w:rFonts w:ascii="Helvetica" w:hAnsi="Helvetica" w:cs="Helvetica"/>
          <w:sz w:val="24"/>
          <w:szCs w:val="24"/>
        </w:rPr>
        <w:t>3</w:t>
      </w:r>
      <w:r w:rsidR="0091753F" w:rsidRPr="00E42FB1">
        <w:rPr>
          <w:rFonts w:ascii="Helvetica" w:hAnsi="Helvetica" w:cs="Helvetica"/>
          <w:sz w:val="24"/>
          <w:szCs w:val="24"/>
        </w:rPr>
        <w:t xml:space="preserve"> A and B). </w:t>
      </w:r>
      <w:r w:rsidR="00085E30" w:rsidRPr="00E42FB1">
        <w:rPr>
          <w:rFonts w:ascii="Helvetica" w:hAnsi="Helvetica" w:cs="Helvetica"/>
          <w:sz w:val="24"/>
          <w:szCs w:val="24"/>
        </w:rPr>
        <w:t>Further</w:t>
      </w:r>
      <w:r w:rsidR="0091753F" w:rsidRPr="00E42FB1">
        <w:rPr>
          <w:rFonts w:ascii="Helvetica" w:hAnsi="Helvetica" w:cs="Helvetica"/>
          <w:sz w:val="24"/>
          <w:szCs w:val="24"/>
        </w:rPr>
        <w:t>, we observed that the protein abundance tend</w:t>
      </w:r>
      <w:r w:rsidR="00085E30" w:rsidRPr="00E42FB1">
        <w:rPr>
          <w:rFonts w:ascii="Helvetica" w:hAnsi="Helvetica" w:cs="Helvetica"/>
          <w:sz w:val="24"/>
          <w:szCs w:val="24"/>
        </w:rPr>
        <w:t>s</w:t>
      </w:r>
      <w:r w:rsidR="0091753F" w:rsidRPr="00E42FB1">
        <w:rPr>
          <w:rFonts w:ascii="Helvetica" w:hAnsi="Helvetica" w:cs="Helvetica"/>
          <w:sz w:val="24"/>
          <w:szCs w:val="24"/>
        </w:rPr>
        <w:t xml:space="preserve"> to increase with the protein half-life, with a more pronounced trend in the PCF </w:t>
      </w:r>
      <w:r w:rsidR="00085E30" w:rsidRPr="00E42FB1">
        <w:rPr>
          <w:rFonts w:ascii="Helvetica" w:hAnsi="Helvetica" w:cs="Helvetica"/>
          <w:sz w:val="24"/>
          <w:szCs w:val="24"/>
        </w:rPr>
        <w:t xml:space="preserve">relative </w:t>
      </w:r>
      <w:r w:rsidR="0091753F" w:rsidRPr="00E42FB1">
        <w:rPr>
          <w:rFonts w:ascii="Helvetica" w:hAnsi="Helvetica" w:cs="Helvetica"/>
          <w:sz w:val="24"/>
          <w:szCs w:val="24"/>
        </w:rPr>
        <w:t xml:space="preserve">to the BSF life stage (Figure </w:t>
      </w:r>
      <w:r w:rsidR="00022746" w:rsidRPr="00E42FB1">
        <w:rPr>
          <w:rFonts w:ascii="Helvetica" w:hAnsi="Helvetica" w:cs="Helvetica"/>
          <w:sz w:val="24"/>
          <w:szCs w:val="24"/>
        </w:rPr>
        <w:t>1</w:t>
      </w:r>
      <w:r w:rsidR="008D423B" w:rsidRPr="00E42FB1">
        <w:rPr>
          <w:rFonts w:ascii="Helvetica" w:hAnsi="Helvetica" w:cs="Helvetica"/>
          <w:sz w:val="24"/>
          <w:szCs w:val="24"/>
        </w:rPr>
        <w:t>3</w:t>
      </w:r>
      <w:r w:rsidR="0091753F" w:rsidRPr="00E42FB1">
        <w:rPr>
          <w:rFonts w:ascii="Helvetica" w:hAnsi="Helvetica" w:cs="Helvetica"/>
          <w:sz w:val="24"/>
          <w:szCs w:val="24"/>
        </w:rPr>
        <w:t xml:space="preserve"> C and D). </w:t>
      </w:r>
    </w:p>
    <w:p w14:paraId="4C1F9ADD" w14:textId="28E7E315" w:rsidR="002A1F14" w:rsidRPr="00E42FB1" w:rsidRDefault="002A1F14" w:rsidP="00C264C6">
      <w:pPr>
        <w:jc w:val="both"/>
        <w:rPr>
          <w:rFonts w:ascii="Helvetica" w:hAnsi="Helvetica" w:cs="Helvetica"/>
          <w:b/>
          <w:sz w:val="24"/>
          <w:szCs w:val="24"/>
        </w:rPr>
      </w:pPr>
      <w:r w:rsidRPr="00E42FB1">
        <w:rPr>
          <w:rFonts w:ascii="Helvetica" w:hAnsi="Helvetica" w:cs="Helvetica"/>
          <w:b/>
          <w:sz w:val="24"/>
          <w:szCs w:val="24"/>
        </w:rPr>
        <w:t>Turnover analysis of cell cycle regulated proteins</w:t>
      </w:r>
    </w:p>
    <w:p w14:paraId="35953945" w14:textId="7C6E0613" w:rsidR="00A97584" w:rsidRPr="00E42FB1" w:rsidRDefault="00A97584" w:rsidP="00C264C6">
      <w:pPr>
        <w:jc w:val="both"/>
        <w:rPr>
          <w:rFonts w:ascii="Helvetica" w:hAnsi="Helvetica" w:cs="Helvetica"/>
          <w:sz w:val="24"/>
          <w:szCs w:val="24"/>
        </w:rPr>
      </w:pPr>
      <w:r w:rsidRPr="00E42FB1">
        <w:rPr>
          <w:rFonts w:ascii="Helvetica" w:hAnsi="Helvetica" w:cs="Helvetica"/>
          <w:sz w:val="24"/>
          <w:szCs w:val="24"/>
        </w:rPr>
        <w:t xml:space="preserve">We next sought to analyse the stability of proteins involved in the regulation of the cell cycle. To this </w:t>
      </w:r>
      <w:r w:rsidR="007A5DA1" w:rsidRPr="00E42FB1">
        <w:rPr>
          <w:rFonts w:ascii="Helvetica" w:hAnsi="Helvetica" w:cs="Helvetica"/>
          <w:sz w:val="24"/>
          <w:szCs w:val="24"/>
        </w:rPr>
        <w:t>end</w:t>
      </w:r>
      <w:r w:rsidRPr="00E42FB1">
        <w:rPr>
          <w:rFonts w:ascii="Helvetica" w:hAnsi="Helvetica" w:cs="Helvetica"/>
          <w:sz w:val="24"/>
          <w:szCs w:val="24"/>
        </w:rPr>
        <w:t xml:space="preserve">, we retrieved </w:t>
      </w:r>
      <w:r w:rsidR="00705B75" w:rsidRPr="00E42FB1">
        <w:rPr>
          <w:rFonts w:ascii="Helvetica" w:hAnsi="Helvetica" w:cs="Helvetica"/>
          <w:sz w:val="24"/>
          <w:szCs w:val="24"/>
        </w:rPr>
        <w:t xml:space="preserve">the </w:t>
      </w:r>
      <w:r w:rsidR="00B41FB4" w:rsidRPr="00E42FB1">
        <w:rPr>
          <w:rFonts w:ascii="Helvetica" w:hAnsi="Helvetica" w:cs="Helvetica"/>
          <w:sz w:val="24"/>
          <w:szCs w:val="24"/>
        </w:rPr>
        <w:t>cell</w:t>
      </w:r>
      <w:r w:rsidR="0098342E" w:rsidRPr="00E42FB1">
        <w:rPr>
          <w:rFonts w:ascii="Helvetica" w:hAnsi="Helvetica" w:cs="Helvetica"/>
          <w:sz w:val="24"/>
          <w:szCs w:val="24"/>
        </w:rPr>
        <w:t xml:space="preserve"> </w:t>
      </w:r>
      <w:r w:rsidR="00B41FB4" w:rsidRPr="00E42FB1">
        <w:rPr>
          <w:rFonts w:ascii="Helvetica" w:hAnsi="Helvetica" w:cs="Helvetica"/>
          <w:sz w:val="24"/>
          <w:szCs w:val="24"/>
        </w:rPr>
        <w:t xml:space="preserve">cycle regulated proteins </w:t>
      </w:r>
      <w:r w:rsidR="00265B03" w:rsidRPr="00E42FB1">
        <w:rPr>
          <w:rFonts w:ascii="Helvetica" w:hAnsi="Helvetica" w:cs="Helvetica"/>
          <w:sz w:val="24"/>
          <w:szCs w:val="24"/>
        </w:rPr>
        <w:t xml:space="preserve">in </w:t>
      </w:r>
      <w:r w:rsidR="000C3B69" w:rsidRPr="00E42FB1">
        <w:rPr>
          <w:rFonts w:ascii="Helvetica" w:hAnsi="Helvetica" w:cs="Helvetica"/>
          <w:sz w:val="24"/>
          <w:szCs w:val="24"/>
        </w:rPr>
        <w:t>PCF t</w:t>
      </w:r>
      <w:r w:rsidR="005B431F" w:rsidRPr="00E42FB1">
        <w:rPr>
          <w:rFonts w:ascii="Helvetica" w:hAnsi="Helvetica" w:cs="Helvetica"/>
          <w:sz w:val="24"/>
          <w:szCs w:val="24"/>
        </w:rPr>
        <w:t>rypanosome</w:t>
      </w:r>
      <w:r w:rsidR="000C3B69" w:rsidRPr="00E42FB1">
        <w:rPr>
          <w:rFonts w:ascii="Helvetica" w:hAnsi="Helvetica" w:cs="Helvetica"/>
          <w:sz w:val="24"/>
          <w:szCs w:val="24"/>
        </w:rPr>
        <w:t xml:space="preserve">s </w:t>
      </w:r>
      <w:r w:rsidR="00302C65" w:rsidRPr="00E42FB1">
        <w:rPr>
          <w:rFonts w:ascii="Helvetica" w:hAnsi="Helvetica" w:cs="Helvetica"/>
          <w:sz w:val="24"/>
          <w:szCs w:val="24"/>
        </w:rPr>
        <w:t>identified in a</w:t>
      </w:r>
      <w:r w:rsidRPr="00E42FB1">
        <w:rPr>
          <w:rFonts w:ascii="Helvetica" w:hAnsi="Helvetica" w:cs="Helvetica"/>
          <w:sz w:val="24"/>
          <w:szCs w:val="24"/>
        </w:rPr>
        <w:t xml:space="preserve"> recent publication </w:t>
      </w:r>
      <w:r w:rsidR="00302C65" w:rsidRPr="00E42FB1">
        <w:rPr>
          <w:rFonts w:ascii="Helvetica" w:hAnsi="Helvetica" w:cs="Helvetica"/>
          <w:sz w:val="24"/>
          <w:szCs w:val="24"/>
        </w:rPr>
        <w:t>from</w:t>
      </w:r>
      <w:r w:rsidRPr="00E42FB1">
        <w:rPr>
          <w:rFonts w:ascii="Helvetica" w:hAnsi="Helvetica" w:cs="Helvetica"/>
          <w:sz w:val="24"/>
          <w:szCs w:val="24"/>
        </w:rPr>
        <w:t xml:space="preserve"> our laboratory </w:t>
      </w:r>
      <w:r w:rsidR="00B41FB4"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B41FB4" w:rsidRPr="00E42FB1">
        <w:rPr>
          <w:rFonts w:ascii="Helvetica" w:hAnsi="Helvetica" w:cs="Helvetica"/>
          <w:sz w:val="24"/>
          <w:szCs w:val="24"/>
        </w:rPr>
      </w:r>
      <w:r w:rsidR="00B41FB4"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3" w:tooltip="Crozier, 2018 #31" w:history="1">
        <w:r w:rsidR="0055725C" w:rsidRPr="00E42FB1">
          <w:rPr>
            <w:rFonts w:ascii="Helvetica" w:hAnsi="Helvetica" w:cs="Helvetica"/>
            <w:noProof/>
            <w:sz w:val="24"/>
            <w:szCs w:val="24"/>
          </w:rPr>
          <w:t>23</w:t>
        </w:r>
      </w:hyperlink>
      <w:r w:rsidR="00E669E6" w:rsidRPr="00E42FB1">
        <w:rPr>
          <w:rFonts w:ascii="Helvetica" w:hAnsi="Helvetica" w:cs="Helvetica"/>
          <w:noProof/>
          <w:sz w:val="24"/>
          <w:szCs w:val="24"/>
        </w:rPr>
        <w:t>]</w:t>
      </w:r>
      <w:r w:rsidR="00B41FB4" w:rsidRPr="00E42FB1">
        <w:rPr>
          <w:rFonts w:ascii="Helvetica" w:hAnsi="Helvetica" w:cs="Helvetica"/>
          <w:sz w:val="24"/>
          <w:szCs w:val="24"/>
        </w:rPr>
        <w:fldChar w:fldCharType="end"/>
      </w:r>
      <w:r w:rsidR="00B41FB4" w:rsidRPr="00E42FB1">
        <w:rPr>
          <w:rFonts w:ascii="Helvetica" w:hAnsi="Helvetica" w:cs="Helvetica"/>
          <w:sz w:val="24"/>
          <w:szCs w:val="24"/>
        </w:rPr>
        <w:t xml:space="preserve">. </w:t>
      </w:r>
      <w:r w:rsidR="000653D8" w:rsidRPr="00E42FB1">
        <w:rPr>
          <w:rFonts w:ascii="Helvetica" w:hAnsi="Helvetica" w:cs="Helvetica"/>
          <w:sz w:val="24"/>
          <w:szCs w:val="24"/>
        </w:rPr>
        <w:t xml:space="preserve">As for the localization analysis, we decided to use the z-score to </w:t>
      </w:r>
      <w:r w:rsidR="00705B75" w:rsidRPr="00E42FB1">
        <w:rPr>
          <w:rFonts w:ascii="Helvetica" w:hAnsi="Helvetica" w:cs="Helvetica"/>
          <w:sz w:val="24"/>
          <w:szCs w:val="24"/>
        </w:rPr>
        <w:t>transform</w:t>
      </w:r>
      <w:r w:rsidR="000653D8" w:rsidRPr="00E42FB1">
        <w:rPr>
          <w:rFonts w:ascii="Helvetica" w:hAnsi="Helvetica" w:cs="Helvetica"/>
          <w:sz w:val="24"/>
          <w:szCs w:val="24"/>
        </w:rPr>
        <w:t xml:space="preserve"> the protein residual amount and w</w:t>
      </w:r>
      <w:r w:rsidR="00345574" w:rsidRPr="00E42FB1">
        <w:rPr>
          <w:rFonts w:ascii="Helvetica" w:hAnsi="Helvetica" w:cs="Helvetica"/>
          <w:sz w:val="24"/>
          <w:szCs w:val="24"/>
        </w:rPr>
        <w:t xml:space="preserve">e could extract </w:t>
      </w:r>
      <w:r w:rsidR="000653D8" w:rsidRPr="00E42FB1">
        <w:rPr>
          <w:rFonts w:ascii="Helvetica" w:hAnsi="Helvetica" w:cs="Helvetica"/>
          <w:sz w:val="24"/>
          <w:szCs w:val="24"/>
        </w:rPr>
        <w:t>data</w:t>
      </w:r>
      <w:r w:rsidR="00345574" w:rsidRPr="00E42FB1">
        <w:rPr>
          <w:rFonts w:ascii="Helvetica" w:hAnsi="Helvetica" w:cs="Helvetica"/>
          <w:sz w:val="24"/>
          <w:szCs w:val="24"/>
        </w:rPr>
        <w:t xml:space="preserve"> for </w:t>
      </w:r>
      <w:r w:rsidR="0098342E" w:rsidRPr="00E42FB1">
        <w:rPr>
          <w:rFonts w:ascii="Helvetica" w:hAnsi="Helvetica" w:cs="Helvetica"/>
          <w:sz w:val="24"/>
          <w:szCs w:val="24"/>
        </w:rPr>
        <w:t>197</w:t>
      </w:r>
      <w:r w:rsidR="00345574" w:rsidRPr="00E42FB1">
        <w:rPr>
          <w:rFonts w:ascii="Helvetica" w:hAnsi="Helvetica" w:cs="Helvetica"/>
          <w:sz w:val="24"/>
          <w:szCs w:val="24"/>
        </w:rPr>
        <w:t xml:space="preserve"> and 1</w:t>
      </w:r>
      <w:r w:rsidR="0098342E" w:rsidRPr="00E42FB1">
        <w:rPr>
          <w:rFonts w:ascii="Helvetica" w:hAnsi="Helvetica" w:cs="Helvetica"/>
          <w:sz w:val="24"/>
          <w:szCs w:val="24"/>
        </w:rPr>
        <w:t>20</w:t>
      </w:r>
      <w:r w:rsidR="00345574" w:rsidRPr="00E42FB1">
        <w:rPr>
          <w:rFonts w:ascii="Helvetica" w:hAnsi="Helvetica" w:cs="Helvetica"/>
          <w:sz w:val="24"/>
          <w:szCs w:val="24"/>
        </w:rPr>
        <w:t xml:space="preserve"> proteins in the BSF and PCF respectively. </w:t>
      </w:r>
      <w:r w:rsidR="00B41FB4" w:rsidRPr="00E42FB1">
        <w:rPr>
          <w:rFonts w:ascii="Helvetica" w:hAnsi="Helvetica" w:cs="Helvetica"/>
          <w:sz w:val="24"/>
          <w:szCs w:val="24"/>
        </w:rPr>
        <w:t xml:space="preserve">As illustrated in Figure </w:t>
      </w:r>
      <w:r w:rsidR="001B526C" w:rsidRPr="00E42FB1">
        <w:rPr>
          <w:rFonts w:ascii="Helvetica" w:hAnsi="Helvetica" w:cs="Helvetica"/>
          <w:sz w:val="24"/>
          <w:szCs w:val="24"/>
        </w:rPr>
        <w:t>1</w:t>
      </w:r>
      <w:r w:rsidR="008D423B" w:rsidRPr="00E42FB1">
        <w:rPr>
          <w:rFonts w:ascii="Helvetica" w:hAnsi="Helvetica" w:cs="Helvetica"/>
          <w:sz w:val="24"/>
          <w:szCs w:val="24"/>
        </w:rPr>
        <w:t>4</w:t>
      </w:r>
      <w:r w:rsidR="00B41FB4" w:rsidRPr="00E42FB1">
        <w:rPr>
          <w:rFonts w:ascii="Helvetica" w:hAnsi="Helvetica" w:cs="Helvetica"/>
          <w:sz w:val="24"/>
          <w:szCs w:val="24"/>
        </w:rPr>
        <w:t xml:space="preserve">, the </w:t>
      </w:r>
      <w:r w:rsidR="00265B03" w:rsidRPr="00E42FB1">
        <w:rPr>
          <w:rFonts w:ascii="Helvetica" w:hAnsi="Helvetica" w:cs="Helvetica"/>
          <w:sz w:val="24"/>
          <w:szCs w:val="24"/>
        </w:rPr>
        <w:t>cell cycle regulated protein</w:t>
      </w:r>
      <w:r w:rsidR="000C3B69" w:rsidRPr="00E42FB1">
        <w:rPr>
          <w:rFonts w:ascii="Helvetica" w:hAnsi="Helvetica" w:cs="Helvetica"/>
          <w:sz w:val="24"/>
          <w:szCs w:val="24"/>
        </w:rPr>
        <w:t>s</w:t>
      </w:r>
      <w:r w:rsidR="00224E9F" w:rsidRPr="00E42FB1">
        <w:rPr>
          <w:rFonts w:ascii="Helvetica" w:hAnsi="Helvetica" w:cs="Helvetica"/>
          <w:sz w:val="24"/>
          <w:szCs w:val="24"/>
        </w:rPr>
        <w:t xml:space="preserve"> are enriched for low </w:t>
      </w:r>
      <w:r w:rsidR="00345574" w:rsidRPr="00E42FB1">
        <w:rPr>
          <w:rFonts w:ascii="Helvetica" w:hAnsi="Helvetica" w:cs="Helvetica"/>
          <w:sz w:val="24"/>
          <w:szCs w:val="24"/>
        </w:rPr>
        <w:t xml:space="preserve">z-score </w:t>
      </w:r>
      <w:r w:rsidR="002177BA" w:rsidRPr="00E42FB1">
        <w:rPr>
          <w:rFonts w:ascii="Helvetica" w:hAnsi="Helvetica" w:cs="Helvetica"/>
          <w:sz w:val="24"/>
          <w:szCs w:val="24"/>
        </w:rPr>
        <w:t>value</w:t>
      </w:r>
      <w:r w:rsidR="00224E9F" w:rsidRPr="00E42FB1">
        <w:rPr>
          <w:rFonts w:ascii="Helvetica" w:hAnsi="Helvetica" w:cs="Helvetica"/>
          <w:sz w:val="24"/>
          <w:szCs w:val="24"/>
        </w:rPr>
        <w:t>s</w:t>
      </w:r>
      <w:r w:rsidR="002177BA" w:rsidRPr="00E42FB1">
        <w:rPr>
          <w:rFonts w:ascii="Helvetica" w:hAnsi="Helvetica" w:cs="Helvetica"/>
          <w:sz w:val="24"/>
          <w:szCs w:val="24"/>
        </w:rPr>
        <w:t xml:space="preserve"> </w:t>
      </w:r>
      <w:r w:rsidR="00302C65" w:rsidRPr="00E42FB1">
        <w:rPr>
          <w:rFonts w:ascii="Helvetica" w:hAnsi="Helvetica" w:cs="Helvetica"/>
          <w:sz w:val="24"/>
          <w:szCs w:val="24"/>
        </w:rPr>
        <w:t xml:space="preserve">in </w:t>
      </w:r>
      <w:r w:rsidR="00224E9F" w:rsidRPr="00E42FB1">
        <w:rPr>
          <w:rFonts w:ascii="Helvetica" w:hAnsi="Helvetica" w:cs="Helvetica"/>
          <w:sz w:val="24"/>
          <w:szCs w:val="24"/>
        </w:rPr>
        <w:t xml:space="preserve">the </w:t>
      </w:r>
      <w:r w:rsidR="00302C65" w:rsidRPr="00E42FB1">
        <w:rPr>
          <w:rFonts w:ascii="Helvetica" w:hAnsi="Helvetica" w:cs="Helvetica"/>
          <w:sz w:val="24"/>
          <w:szCs w:val="24"/>
        </w:rPr>
        <w:t>PCF</w:t>
      </w:r>
      <w:r w:rsidR="005155EF" w:rsidRPr="00E42FB1">
        <w:rPr>
          <w:rFonts w:ascii="Helvetica" w:hAnsi="Helvetica" w:cs="Helvetica"/>
          <w:sz w:val="24"/>
          <w:szCs w:val="24"/>
        </w:rPr>
        <w:t xml:space="preserve"> and BSF, suggesting that cell cycle regulated protein</w:t>
      </w:r>
      <w:r w:rsidR="000C3B69" w:rsidRPr="00E42FB1">
        <w:rPr>
          <w:rFonts w:ascii="Helvetica" w:hAnsi="Helvetica" w:cs="Helvetica"/>
          <w:sz w:val="24"/>
          <w:szCs w:val="24"/>
        </w:rPr>
        <w:t>s</w:t>
      </w:r>
      <w:r w:rsidR="005155EF" w:rsidRPr="00E42FB1">
        <w:rPr>
          <w:rFonts w:ascii="Helvetica" w:hAnsi="Helvetica" w:cs="Helvetica"/>
          <w:sz w:val="24"/>
          <w:szCs w:val="24"/>
        </w:rPr>
        <w:t xml:space="preserve"> are </w:t>
      </w:r>
      <w:r w:rsidR="004D0665" w:rsidRPr="00E42FB1">
        <w:rPr>
          <w:rFonts w:ascii="Helvetica" w:hAnsi="Helvetica" w:cs="Helvetica"/>
          <w:sz w:val="24"/>
          <w:szCs w:val="24"/>
        </w:rPr>
        <w:t>likely to have a faster turnover rate than the total proteome (</w:t>
      </w:r>
      <w:bookmarkStart w:id="5" w:name="OLE_LINK25"/>
      <w:bookmarkStart w:id="6" w:name="OLE_LINK26"/>
      <w:bookmarkStart w:id="7" w:name="OLE_LINK27"/>
      <w:r w:rsidR="004D0665" w:rsidRPr="00E42FB1">
        <w:rPr>
          <w:rFonts w:ascii="Helvetica" w:hAnsi="Helvetica" w:cs="Helvetica"/>
          <w:sz w:val="24"/>
          <w:szCs w:val="24"/>
        </w:rPr>
        <w:t xml:space="preserve">Table </w:t>
      </w:r>
      <w:r w:rsidR="00EB6A83" w:rsidRPr="00E42FB1">
        <w:rPr>
          <w:rFonts w:ascii="Helvetica" w:hAnsi="Helvetica" w:cs="Helvetica"/>
          <w:sz w:val="24"/>
          <w:szCs w:val="24"/>
        </w:rPr>
        <w:t>5</w:t>
      </w:r>
      <w:bookmarkEnd w:id="5"/>
      <w:bookmarkEnd w:id="6"/>
      <w:bookmarkEnd w:id="7"/>
      <w:r w:rsidR="004D0665" w:rsidRPr="00E42FB1">
        <w:rPr>
          <w:rFonts w:ascii="Helvetica" w:hAnsi="Helvetica" w:cs="Helvetica"/>
          <w:sz w:val="24"/>
          <w:szCs w:val="24"/>
        </w:rPr>
        <w:t>).</w:t>
      </w:r>
    </w:p>
    <w:p w14:paraId="58EDC1F4" w14:textId="5DD0FD60" w:rsidR="00226998" w:rsidRPr="00E42FB1" w:rsidRDefault="00EB1F6E" w:rsidP="00C264C6">
      <w:pPr>
        <w:jc w:val="both"/>
        <w:rPr>
          <w:rFonts w:ascii="Helvetica" w:hAnsi="Helvetica" w:cs="Helvetica"/>
          <w:sz w:val="24"/>
          <w:szCs w:val="24"/>
        </w:rPr>
      </w:pPr>
      <w:r w:rsidRPr="00E42FB1">
        <w:rPr>
          <w:rFonts w:ascii="Helvetica" w:hAnsi="Helvetica" w:cs="Helvetica"/>
          <w:b/>
          <w:sz w:val="24"/>
          <w:szCs w:val="24"/>
        </w:rPr>
        <w:t>Turnover analysis of protein complexes</w:t>
      </w:r>
      <w:r w:rsidRPr="00E42FB1">
        <w:rPr>
          <w:rFonts w:ascii="Helvetica" w:hAnsi="Helvetica" w:cs="Helvetica"/>
          <w:sz w:val="24"/>
          <w:szCs w:val="24"/>
        </w:rPr>
        <w:t>.</w:t>
      </w:r>
    </w:p>
    <w:p w14:paraId="237DA1CC" w14:textId="50327A51" w:rsidR="0091753F" w:rsidRPr="00E42FB1" w:rsidRDefault="008A5936" w:rsidP="00C264C6">
      <w:pPr>
        <w:jc w:val="both"/>
        <w:rPr>
          <w:rFonts w:ascii="Helvetica" w:hAnsi="Helvetica" w:cs="Helvetica"/>
          <w:sz w:val="24"/>
          <w:szCs w:val="24"/>
        </w:rPr>
      </w:pPr>
      <w:r w:rsidRPr="00E42FB1">
        <w:rPr>
          <w:rFonts w:ascii="Helvetica" w:hAnsi="Helvetica" w:cs="Helvetica"/>
          <w:sz w:val="24"/>
          <w:szCs w:val="24"/>
        </w:rPr>
        <w:t xml:space="preserve">To investigate </w:t>
      </w:r>
      <w:r w:rsidR="00D01ABD" w:rsidRPr="00E42FB1">
        <w:rPr>
          <w:rFonts w:ascii="Helvetica" w:hAnsi="Helvetica" w:cs="Helvetica"/>
          <w:sz w:val="24"/>
          <w:szCs w:val="24"/>
        </w:rPr>
        <w:t xml:space="preserve">the relationship between protein stability and membership of </w:t>
      </w:r>
      <w:r w:rsidR="002E3194" w:rsidRPr="00E42FB1">
        <w:rPr>
          <w:rFonts w:ascii="Helvetica" w:hAnsi="Helvetica" w:cs="Helvetica"/>
          <w:sz w:val="24"/>
          <w:szCs w:val="24"/>
        </w:rPr>
        <w:t xml:space="preserve">a </w:t>
      </w:r>
      <w:r w:rsidR="00D01ABD" w:rsidRPr="00E42FB1">
        <w:rPr>
          <w:rFonts w:ascii="Helvetica" w:hAnsi="Helvetica" w:cs="Helvetica"/>
          <w:sz w:val="24"/>
          <w:szCs w:val="24"/>
        </w:rPr>
        <w:t>protein complex</w:t>
      </w:r>
      <w:r w:rsidR="002E3194" w:rsidRPr="00E42FB1">
        <w:rPr>
          <w:rFonts w:ascii="Helvetica" w:hAnsi="Helvetica" w:cs="Helvetica"/>
          <w:sz w:val="24"/>
          <w:szCs w:val="24"/>
        </w:rPr>
        <w:t>,</w:t>
      </w:r>
      <w:r w:rsidR="00D01ABD" w:rsidRPr="00E42FB1">
        <w:rPr>
          <w:rFonts w:ascii="Helvetica" w:hAnsi="Helvetica" w:cs="Helvetica"/>
          <w:sz w:val="24"/>
          <w:szCs w:val="24"/>
        </w:rPr>
        <w:t xml:space="preserve"> we took advantage of a recent publication from our laboratory aimed at the identification of soluble cytoplasmic protein complexes in </w:t>
      </w:r>
      <w:r w:rsidR="00C203BC" w:rsidRPr="00E42FB1">
        <w:rPr>
          <w:rFonts w:ascii="Helvetica" w:hAnsi="Helvetica" w:cs="Helvetica"/>
          <w:i/>
          <w:sz w:val="24"/>
          <w:szCs w:val="24"/>
        </w:rPr>
        <w:t>T. brucei</w:t>
      </w:r>
      <w:r w:rsidR="00C203BC" w:rsidRPr="00E42FB1">
        <w:rPr>
          <w:rFonts w:ascii="Helvetica" w:hAnsi="Helvetica" w:cs="Helvetica"/>
          <w:sz w:val="24"/>
          <w:szCs w:val="24"/>
        </w:rPr>
        <w:t>.</w:t>
      </w:r>
      <w:r w:rsidR="001C70CA" w:rsidRPr="00E42FB1">
        <w:rPr>
          <w:rFonts w:ascii="Helvetica" w:hAnsi="Helvetica" w:cs="Helvetica"/>
          <w:sz w:val="24"/>
          <w:szCs w:val="24"/>
        </w:rPr>
        <w:t xml:space="preserve"> In Croizer et al </w:t>
      </w:r>
      <w:r w:rsidR="001C70CA" w:rsidRPr="00E42FB1">
        <w:rPr>
          <w:rFonts w:ascii="Helvetica" w:hAnsi="Helvetica" w:cs="Helvetica"/>
          <w:sz w:val="24"/>
          <w:szCs w:val="24"/>
        </w:rPr>
        <w:fldChar w:fldCharType="begin">
          <w:fldData xml:space="preserve">PEVuZE5vdGU+PENpdGU+PEF1dGhvcj5Dcm96aWVyPC9BdXRob3I+PFllYXI+MjAxNzwvWWVhcj48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PEVuZE5vdGU+PENpdGU+PEF1dGhvcj5Dcm96aWVyPC9BdXRob3I+PFllYXI+MjAxNzwvWWVhcj48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1C70CA" w:rsidRPr="00E42FB1">
        <w:rPr>
          <w:rFonts w:ascii="Helvetica" w:hAnsi="Helvetica" w:cs="Helvetica"/>
          <w:sz w:val="24"/>
          <w:szCs w:val="24"/>
        </w:rPr>
      </w:r>
      <w:r w:rsidR="001C70CA"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4" w:tooltip="Crozier, 2017 #12" w:history="1">
        <w:r w:rsidR="0055725C" w:rsidRPr="00E42FB1">
          <w:rPr>
            <w:rFonts w:ascii="Helvetica" w:hAnsi="Helvetica" w:cs="Helvetica"/>
            <w:noProof/>
            <w:sz w:val="24"/>
            <w:szCs w:val="24"/>
          </w:rPr>
          <w:t>24</w:t>
        </w:r>
      </w:hyperlink>
      <w:r w:rsidR="00E669E6" w:rsidRPr="00E42FB1">
        <w:rPr>
          <w:rFonts w:ascii="Helvetica" w:hAnsi="Helvetica" w:cs="Helvetica"/>
          <w:noProof/>
          <w:sz w:val="24"/>
          <w:szCs w:val="24"/>
        </w:rPr>
        <w:t>]</w:t>
      </w:r>
      <w:r w:rsidR="001C70CA" w:rsidRPr="00E42FB1">
        <w:rPr>
          <w:rFonts w:ascii="Helvetica" w:hAnsi="Helvetica" w:cs="Helvetica"/>
          <w:sz w:val="24"/>
          <w:szCs w:val="24"/>
        </w:rPr>
        <w:fldChar w:fldCharType="end"/>
      </w:r>
      <w:r w:rsidR="001C70CA" w:rsidRPr="00E42FB1">
        <w:rPr>
          <w:rFonts w:ascii="Helvetica" w:hAnsi="Helvetica" w:cs="Helvetica"/>
          <w:sz w:val="24"/>
          <w:szCs w:val="24"/>
        </w:rPr>
        <w:t>, we defined</w:t>
      </w:r>
      <w:r w:rsidR="003901C6" w:rsidRPr="00E42FB1">
        <w:rPr>
          <w:rFonts w:ascii="Helvetica" w:hAnsi="Helvetica" w:cs="Helvetica"/>
          <w:sz w:val="24"/>
          <w:szCs w:val="24"/>
        </w:rPr>
        <w:t xml:space="preserve"> </w:t>
      </w:r>
      <w:r w:rsidR="001C70CA" w:rsidRPr="00E42FB1">
        <w:rPr>
          <w:rFonts w:ascii="Helvetica" w:hAnsi="Helvetica" w:cs="Helvetica"/>
          <w:sz w:val="24"/>
          <w:szCs w:val="24"/>
        </w:rPr>
        <w:t xml:space="preserve">a set of 234 high confidence protein complexes </w:t>
      </w:r>
      <w:r w:rsidR="00385B7A" w:rsidRPr="00E42FB1">
        <w:rPr>
          <w:rFonts w:ascii="Helvetica" w:hAnsi="Helvetica" w:cs="Helvetica"/>
          <w:sz w:val="24"/>
          <w:szCs w:val="24"/>
        </w:rPr>
        <w:t>(</w:t>
      </w:r>
      <w:r w:rsidR="00973A13" w:rsidRPr="00E42FB1">
        <w:rPr>
          <w:rFonts w:ascii="Helvetica" w:hAnsi="Helvetica" w:cs="Helvetica"/>
          <w:sz w:val="24"/>
          <w:szCs w:val="24"/>
        </w:rPr>
        <w:t>Supplementary</w:t>
      </w:r>
      <w:r w:rsidR="00385B7A" w:rsidRPr="00E42FB1">
        <w:rPr>
          <w:rFonts w:ascii="Helvetica" w:hAnsi="Helvetica" w:cs="Helvetica"/>
          <w:sz w:val="24"/>
          <w:szCs w:val="24"/>
        </w:rPr>
        <w:t xml:space="preserve"> Table </w:t>
      </w:r>
      <w:r w:rsidR="00385B7A" w:rsidRPr="00E42FB1">
        <w:rPr>
          <w:rFonts w:ascii="Helvetica" w:hAnsi="Helvetica" w:cs="Helvetica"/>
          <w:sz w:val="24"/>
          <w:szCs w:val="24"/>
        </w:rPr>
        <w:lastRenderedPageBreak/>
        <w:t xml:space="preserve">2 of </w:t>
      </w:r>
      <w:r w:rsidR="002E3194" w:rsidRPr="00E42FB1">
        <w:rPr>
          <w:rFonts w:ascii="Helvetica" w:hAnsi="Helvetica" w:cs="Helvetica"/>
          <w:sz w:val="24"/>
          <w:szCs w:val="24"/>
        </w:rPr>
        <w:t>[13])</w:t>
      </w:r>
      <w:r w:rsidR="00385B7A" w:rsidRPr="00E42FB1">
        <w:rPr>
          <w:rFonts w:ascii="Helvetica" w:hAnsi="Helvetica" w:cs="Helvetica"/>
          <w:sz w:val="24"/>
          <w:szCs w:val="24"/>
        </w:rPr>
        <w:t xml:space="preserve"> </w:t>
      </w:r>
      <w:r w:rsidR="002E3194" w:rsidRPr="00E42FB1">
        <w:rPr>
          <w:rFonts w:ascii="Helvetica" w:hAnsi="Helvetica" w:cs="Helvetica"/>
          <w:sz w:val="24"/>
          <w:szCs w:val="24"/>
        </w:rPr>
        <w:t>based on protein elution</w:t>
      </w:r>
      <w:r w:rsidR="0048222A" w:rsidRPr="00E42FB1">
        <w:rPr>
          <w:rFonts w:ascii="Helvetica" w:hAnsi="Helvetica" w:cs="Helvetica"/>
          <w:sz w:val="24"/>
          <w:szCs w:val="24"/>
        </w:rPr>
        <w:t xml:space="preserve"> profiles using two size exclusion and one ion exchange chromatography system. </w:t>
      </w:r>
      <w:r w:rsidR="00385B7A" w:rsidRPr="00E42FB1">
        <w:rPr>
          <w:rFonts w:ascii="Helvetica" w:hAnsi="Helvetica" w:cs="Helvetica"/>
          <w:sz w:val="24"/>
          <w:szCs w:val="24"/>
        </w:rPr>
        <w:t xml:space="preserve">The </w:t>
      </w:r>
      <w:r w:rsidR="003901C6" w:rsidRPr="00E42FB1">
        <w:rPr>
          <w:rFonts w:ascii="Helvetica" w:hAnsi="Helvetica" w:cs="Helvetica"/>
          <w:sz w:val="24"/>
          <w:szCs w:val="24"/>
        </w:rPr>
        <w:t>residual protein</w:t>
      </w:r>
      <w:r w:rsidR="00385B7A" w:rsidRPr="00E42FB1">
        <w:rPr>
          <w:rFonts w:ascii="Helvetica" w:hAnsi="Helvetica" w:cs="Helvetica"/>
          <w:sz w:val="24"/>
          <w:szCs w:val="24"/>
        </w:rPr>
        <w:t xml:space="preserve"> value </w:t>
      </w:r>
      <w:r w:rsidR="003901C6" w:rsidRPr="00E42FB1">
        <w:rPr>
          <w:rFonts w:ascii="Helvetica" w:hAnsi="Helvetica" w:cs="Helvetica"/>
          <w:sz w:val="24"/>
          <w:szCs w:val="24"/>
        </w:rPr>
        <w:t xml:space="preserve">variance of the protein complex subunits </w:t>
      </w:r>
      <w:r w:rsidR="000C3B69" w:rsidRPr="00E42FB1">
        <w:rPr>
          <w:rFonts w:ascii="Helvetica" w:hAnsi="Helvetica" w:cs="Helvetica"/>
          <w:sz w:val="24"/>
          <w:szCs w:val="24"/>
        </w:rPr>
        <w:t>shows</w:t>
      </w:r>
      <w:r w:rsidR="00B434B5" w:rsidRPr="00E42FB1">
        <w:rPr>
          <w:rFonts w:ascii="Helvetica" w:hAnsi="Helvetica" w:cs="Helvetica"/>
          <w:sz w:val="24"/>
          <w:szCs w:val="24"/>
        </w:rPr>
        <w:t xml:space="preserve"> a statistically significant difference, with the </w:t>
      </w:r>
      <w:r w:rsidR="003901C6" w:rsidRPr="00E42FB1">
        <w:rPr>
          <w:rFonts w:ascii="Helvetica" w:hAnsi="Helvetica" w:cs="Helvetica"/>
          <w:sz w:val="24"/>
          <w:szCs w:val="24"/>
        </w:rPr>
        <w:t>protein complexes</w:t>
      </w:r>
      <w:r w:rsidR="00B434B5" w:rsidRPr="00E42FB1">
        <w:rPr>
          <w:rFonts w:ascii="Helvetica" w:hAnsi="Helvetica" w:cs="Helvetica"/>
          <w:sz w:val="24"/>
          <w:szCs w:val="24"/>
        </w:rPr>
        <w:t xml:space="preserve"> having </w:t>
      </w:r>
      <w:r w:rsidR="0098342E" w:rsidRPr="00E42FB1">
        <w:rPr>
          <w:rFonts w:ascii="Helvetica" w:hAnsi="Helvetica" w:cs="Helvetica"/>
          <w:sz w:val="24"/>
          <w:szCs w:val="24"/>
        </w:rPr>
        <w:t xml:space="preserve">a </w:t>
      </w:r>
      <w:r w:rsidR="00B434B5" w:rsidRPr="00E42FB1">
        <w:rPr>
          <w:rFonts w:ascii="Helvetica" w:hAnsi="Helvetica" w:cs="Helvetica"/>
          <w:sz w:val="24"/>
          <w:szCs w:val="24"/>
        </w:rPr>
        <w:t xml:space="preserve">smaller </w:t>
      </w:r>
      <w:r w:rsidR="003901C6" w:rsidRPr="00E42FB1">
        <w:rPr>
          <w:rFonts w:ascii="Helvetica" w:hAnsi="Helvetica" w:cs="Helvetica"/>
          <w:sz w:val="24"/>
          <w:szCs w:val="24"/>
        </w:rPr>
        <w:t>variance</w:t>
      </w:r>
      <w:r w:rsidR="00B434B5" w:rsidRPr="00E42FB1">
        <w:rPr>
          <w:rFonts w:ascii="Helvetica" w:hAnsi="Helvetica" w:cs="Helvetica"/>
          <w:sz w:val="24"/>
          <w:szCs w:val="24"/>
        </w:rPr>
        <w:t xml:space="preserve"> than seen for random protein </w:t>
      </w:r>
      <w:r w:rsidR="003901C6" w:rsidRPr="00E42FB1">
        <w:rPr>
          <w:rFonts w:ascii="Helvetica" w:hAnsi="Helvetica" w:cs="Helvetica"/>
          <w:sz w:val="24"/>
          <w:szCs w:val="24"/>
        </w:rPr>
        <w:t>complexes</w:t>
      </w:r>
      <w:r w:rsidR="00FC7DF0" w:rsidRPr="00E42FB1">
        <w:rPr>
          <w:rFonts w:ascii="Helvetica" w:hAnsi="Helvetica" w:cs="Helvetica"/>
          <w:sz w:val="24"/>
          <w:szCs w:val="24"/>
        </w:rPr>
        <w:t>,</w:t>
      </w:r>
      <w:r w:rsidR="00B434B5" w:rsidRPr="00E42FB1">
        <w:rPr>
          <w:rFonts w:ascii="Helvetica" w:hAnsi="Helvetica" w:cs="Helvetica"/>
          <w:sz w:val="24"/>
          <w:szCs w:val="24"/>
        </w:rPr>
        <w:t xml:space="preserve"> </w:t>
      </w:r>
      <w:r w:rsidR="00106EE9" w:rsidRPr="00E42FB1">
        <w:rPr>
          <w:rFonts w:ascii="Helvetica" w:hAnsi="Helvetica" w:cs="Helvetica"/>
          <w:sz w:val="24"/>
          <w:szCs w:val="24"/>
        </w:rPr>
        <w:t>for</w:t>
      </w:r>
      <w:r w:rsidR="00B434B5" w:rsidRPr="00E42FB1">
        <w:rPr>
          <w:rFonts w:ascii="Helvetica" w:hAnsi="Helvetica" w:cs="Helvetica"/>
          <w:sz w:val="24"/>
          <w:szCs w:val="24"/>
        </w:rPr>
        <w:t xml:space="preserve"> both BSF (Fig</w:t>
      </w:r>
      <w:r w:rsidR="00083486" w:rsidRPr="00E42FB1">
        <w:rPr>
          <w:rFonts w:ascii="Helvetica" w:hAnsi="Helvetica" w:cs="Helvetica"/>
          <w:sz w:val="24"/>
          <w:szCs w:val="24"/>
        </w:rPr>
        <w:t>ure</w:t>
      </w:r>
      <w:r w:rsidR="00B434B5" w:rsidRPr="00E42FB1">
        <w:rPr>
          <w:rFonts w:ascii="Helvetica" w:hAnsi="Helvetica" w:cs="Helvetica"/>
          <w:sz w:val="24"/>
          <w:szCs w:val="24"/>
        </w:rPr>
        <w:t xml:space="preserve"> </w:t>
      </w:r>
      <w:r w:rsidR="001B526C" w:rsidRPr="00E42FB1">
        <w:rPr>
          <w:rFonts w:ascii="Helvetica" w:hAnsi="Helvetica" w:cs="Helvetica"/>
          <w:sz w:val="24"/>
          <w:szCs w:val="24"/>
        </w:rPr>
        <w:t>1</w:t>
      </w:r>
      <w:r w:rsidR="008D423B" w:rsidRPr="00E42FB1">
        <w:rPr>
          <w:rFonts w:ascii="Helvetica" w:hAnsi="Helvetica" w:cs="Helvetica"/>
          <w:sz w:val="24"/>
          <w:szCs w:val="24"/>
        </w:rPr>
        <w:t>5</w:t>
      </w:r>
      <w:r w:rsidR="001B526C" w:rsidRPr="00E42FB1">
        <w:rPr>
          <w:rFonts w:ascii="Helvetica" w:hAnsi="Helvetica" w:cs="Helvetica"/>
          <w:sz w:val="24"/>
          <w:szCs w:val="24"/>
        </w:rPr>
        <w:t xml:space="preserve"> </w:t>
      </w:r>
      <w:r w:rsidR="00B434B5" w:rsidRPr="00E42FB1">
        <w:rPr>
          <w:rFonts w:ascii="Helvetica" w:hAnsi="Helvetica" w:cs="Helvetica"/>
          <w:sz w:val="24"/>
          <w:szCs w:val="24"/>
        </w:rPr>
        <w:t>A) and PCF (</w:t>
      </w:r>
      <w:r w:rsidR="00083486" w:rsidRPr="00E42FB1">
        <w:rPr>
          <w:rFonts w:ascii="Helvetica" w:hAnsi="Helvetica" w:cs="Helvetica"/>
          <w:sz w:val="24"/>
          <w:szCs w:val="24"/>
        </w:rPr>
        <w:t xml:space="preserve">Figure </w:t>
      </w:r>
      <w:r w:rsidR="001B526C" w:rsidRPr="00E42FB1">
        <w:rPr>
          <w:rFonts w:ascii="Helvetica" w:hAnsi="Helvetica" w:cs="Helvetica"/>
          <w:sz w:val="24"/>
          <w:szCs w:val="24"/>
        </w:rPr>
        <w:t>1</w:t>
      </w:r>
      <w:r w:rsidR="008D423B" w:rsidRPr="00E42FB1">
        <w:rPr>
          <w:rFonts w:ascii="Helvetica" w:hAnsi="Helvetica" w:cs="Helvetica"/>
          <w:sz w:val="24"/>
          <w:szCs w:val="24"/>
        </w:rPr>
        <w:t>5</w:t>
      </w:r>
      <w:r w:rsidR="001B526C" w:rsidRPr="00E42FB1">
        <w:rPr>
          <w:rFonts w:ascii="Helvetica" w:hAnsi="Helvetica" w:cs="Helvetica"/>
          <w:sz w:val="24"/>
          <w:szCs w:val="24"/>
        </w:rPr>
        <w:t xml:space="preserve"> </w:t>
      </w:r>
      <w:r w:rsidR="00FC7DF0" w:rsidRPr="00E42FB1">
        <w:rPr>
          <w:rFonts w:ascii="Helvetica" w:hAnsi="Helvetica" w:cs="Helvetica"/>
          <w:sz w:val="24"/>
          <w:szCs w:val="24"/>
        </w:rPr>
        <w:t>B</w:t>
      </w:r>
      <w:r w:rsidR="00B434B5" w:rsidRPr="00E42FB1">
        <w:rPr>
          <w:rFonts w:ascii="Helvetica" w:hAnsi="Helvetica" w:cs="Helvetica"/>
          <w:sz w:val="24"/>
          <w:szCs w:val="24"/>
        </w:rPr>
        <w:t>).</w:t>
      </w:r>
      <w:r w:rsidR="003901C6" w:rsidRPr="00E42FB1">
        <w:rPr>
          <w:rFonts w:ascii="Helvetica" w:hAnsi="Helvetica" w:cs="Helvetica"/>
          <w:sz w:val="24"/>
          <w:szCs w:val="24"/>
        </w:rPr>
        <w:t xml:space="preserve"> </w:t>
      </w:r>
      <w:r w:rsidR="00691D1D" w:rsidRPr="00E42FB1">
        <w:rPr>
          <w:rFonts w:ascii="Helvetica" w:hAnsi="Helvetica" w:cs="Helvetica"/>
          <w:sz w:val="24"/>
          <w:szCs w:val="24"/>
        </w:rPr>
        <w:t>These</w:t>
      </w:r>
      <w:r w:rsidR="00F24BFC" w:rsidRPr="00E42FB1">
        <w:rPr>
          <w:rFonts w:ascii="Helvetica" w:hAnsi="Helvetica" w:cs="Helvetica"/>
          <w:sz w:val="24"/>
          <w:szCs w:val="24"/>
        </w:rPr>
        <w:t xml:space="preserve"> </w:t>
      </w:r>
      <w:r w:rsidR="00691D1D" w:rsidRPr="00E42FB1">
        <w:rPr>
          <w:rFonts w:ascii="Helvetica" w:hAnsi="Helvetica" w:cs="Helvetica"/>
          <w:sz w:val="24"/>
          <w:szCs w:val="24"/>
        </w:rPr>
        <w:t xml:space="preserve">findings </w:t>
      </w:r>
      <w:r w:rsidR="00385B7A" w:rsidRPr="00E42FB1">
        <w:rPr>
          <w:rFonts w:ascii="Helvetica" w:hAnsi="Helvetica" w:cs="Helvetica"/>
          <w:sz w:val="24"/>
          <w:szCs w:val="24"/>
        </w:rPr>
        <w:t xml:space="preserve">support the hypothesis that proteins </w:t>
      </w:r>
      <w:r w:rsidR="00106EE9" w:rsidRPr="00E42FB1">
        <w:rPr>
          <w:rFonts w:ascii="Helvetica" w:hAnsi="Helvetica" w:cs="Helvetica"/>
          <w:sz w:val="24"/>
          <w:szCs w:val="24"/>
        </w:rPr>
        <w:t>associating</w:t>
      </w:r>
      <w:r w:rsidR="00385B7A" w:rsidRPr="00E42FB1">
        <w:rPr>
          <w:rFonts w:ascii="Helvetica" w:hAnsi="Helvetica" w:cs="Helvetica"/>
          <w:sz w:val="24"/>
          <w:szCs w:val="24"/>
        </w:rPr>
        <w:t xml:space="preserve"> in the same complex </w:t>
      </w:r>
      <w:r w:rsidR="003242EA" w:rsidRPr="00E42FB1">
        <w:rPr>
          <w:rFonts w:ascii="Helvetica" w:hAnsi="Helvetica" w:cs="Helvetica"/>
          <w:sz w:val="24"/>
          <w:szCs w:val="24"/>
        </w:rPr>
        <w:t>are turned over at similar rates</w:t>
      </w:r>
      <w:r w:rsidR="00F24BFC" w:rsidRPr="00E42FB1">
        <w:rPr>
          <w:rFonts w:ascii="Helvetica" w:hAnsi="Helvetica" w:cs="Helvetica"/>
          <w:sz w:val="24"/>
          <w:szCs w:val="24"/>
        </w:rPr>
        <w:t xml:space="preserve"> </w:t>
      </w:r>
      <w:r w:rsidR="00F24BFC" w:rsidRPr="00E42FB1">
        <w:rPr>
          <w:rFonts w:ascii="Helvetica" w:hAnsi="Helvetica" w:cs="Helvetica"/>
          <w:sz w:val="24"/>
          <w:szCs w:val="24"/>
        </w:rPr>
        <w:fldChar w:fldCharType="begin">
          <w:fldData xml:space="preserve">PEVuZE5vdGU+PENpdGU+PEF1dGhvcj5NY1NoYW5lPC9BdXRob3I+PFllYXI+MjAxNjwvWWVhcj48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ci0xPkNlbGw8L2FiYnItMT48L2FsdC1wZXJpb2RpY2FsPjxwYWdlcz44MDMtODE1IGUyMTwvcGFn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PEVuZE5vdGU+PENpdGU+PEF1dGhvcj5NY1NoYW5lPC9BdXRob3I+PFllYXI+MjAxNjwvWWVhcj48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ci0xPkNlbGw8L2FiYnItMT48L2FsdC1wZXJpb2RpY2FsPjxwYWdlcz44MDMtODE1IGUyMTwvcGFn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F24BFC" w:rsidRPr="00E42FB1">
        <w:rPr>
          <w:rFonts w:ascii="Helvetica" w:hAnsi="Helvetica" w:cs="Helvetica"/>
          <w:sz w:val="24"/>
          <w:szCs w:val="24"/>
        </w:rPr>
      </w:r>
      <w:r w:rsidR="00F24BFC"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0" w:tooltip="McShane, 2016 #15" w:history="1">
        <w:r w:rsidR="0055725C" w:rsidRPr="00E42FB1">
          <w:rPr>
            <w:rFonts w:ascii="Helvetica" w:hAnsi="Helvetica" w:cs="Helvetica"/>
            <w:noProof/>
            <w:sz w:val="24"/>
            <w:szCs w:val="24"/>
          </w:rPr>
          <w:t>30</w:t>
        </w:r>
      </w:hyperlink>
      <w:r w:rsidR="00E669E6" w:rsidRPr="00E42FB1">
        <w:rPr>
          <w:rFonts w:ascii="Helvetica" w:hAnsi="Helvetica" w:cs="Helvetica"/>
          <w:noProof/>
          <w:sz w:val="24"/>
          <w:szCs w:val="24"/>
        </w:rPr>
        <w:t>]</w:t>
      </w:r>
      <w:r w:rsidR="00F24BFC" w:rsidRPr="00E42FB1">
        <w:rPr>
          <w:rFonts w:ascii="Helvetica" w:hAnsi="Helvetica" w:cs="Helvetica"/>
          <w:sz w:val="24"/>
          <w:szCs w:val="24"/>
        </w:rPr>
        <w:fldChar w:fldCharType="end"/>
      </w:r>
      <w:r w:rsidR="00F24BFC" w:rsidRPr="00E42FB1">
        <w:rPr>
          <w:rFonts w:ascii="Helvetica" w:hAnsi="Helvetica" w:cs="Helvetica"/>
          <w:sz w:val="24"/>
          <w:szCs w:val="24"/>
        </w:rPr>
        <w:t>.</w:t>
      </w:r>
    </w:p>
    <w:p w14:paraId="7A44B29A" w14:textId="6BB770D3" w:rsidR="00345498" w:rsidRPr="00E42FB1" w:rsidRDefault="00345498" w:rsidP="00C264C6">
      <w:pPr>
        <w:rPr>
          <w:rFonts w:ascii="Helvetica" w:hAnsi="Helvetica" w:cs="Helvetica"/>
          <w:b/>
          <w:sz w:val="24"/>
          <w:szCs w:val="24"/>
        </w:rPr>
      </w:pPr>
      <w:r w:rsidRPr="00E42FB1">
        <w:rPr>
          <w:rFonts w:ascii="Helvetica" w:hAnsi="Helvetica" w:cs="Helvetica"/>
          <w:b/>
          <w:sz w:val="24"/>
          <w:szCs w:val="24"/>
        </w:rPr>
        <w:t>Web Resource</w:t>
      </w:r>
    </w:p>
    <w:p w14:paraId="77704855" w14:textId="79E3DB30" w:rsidR="001364B4" w:rsidRPr="00E42FB1" w:rsidRDefault="00C27F42" w:rsidP="00C264C6">
      <w:pPr>
        <w:jc w:val="both"/>
        <w:rPr>
          <w:rFonts w:ascii="Helvetica" w:hAnsi="Helvetica" w:cs="Helvetica"/>
          <w:sz w:val="24"/>
          <w:szCs w:val="24"/>
        </w:rPr>
      </w:pPr>
      <w:r w:rsidRPr="00E42FB1">
        <w:rPr>
          <w:rFonts w:ascii="Helvetica" w:hAnsi="Helvetica" w:cs="Helvetica"/>
          <w:sz w:val="24"/>
          <w:szCs w:val="24"/>
        </w:rPr>
        <w:t xml:space="preserve">All of the processed MS data and </w:t>
      </w:r>
      <w:r w:rsidR="00A3708F" w:rsidRPr="00E42FB1">
        <w:rPr>
          <w:rFonts w:ascii="Helvetica" w:hAnsi="Helvetica" w:cs="Helvetica"/>
          <w:sz w:val="24"/>
          <w:szCs w:val="24"/>
        </w:rPr>
        <w:t>turnover analyse</w:t>
      </w:r>
      <w:r w:rsidRPr="00E42FB1">
        <w:rPr>
          <w:rFonts w:ascii="Helvetica" w:hAnsi="Helvetica" w:cs="Helvetica"/>
          <w:sz w:val="24"/>
          <w:szCs w:val="24"/>
        </w:rPr>
        <w:t xml:space="preserve">s </w:t>
      </w:r>
      <w:r w:rsidR="00A3708F" w:rsidRPr="00E42FB1">
        <w:rPr>
          <w:rFonts w:ascii="Helvetica" w:hAnsi="Helvetica" w:cs="Helvetica"/>
          <w:sz w:val="24"/>
          <w:szCs w:val="24"/>
        </w:rPr>
        <w:t>are</w:t>
      </w:r>
      <w:r w:rsidRPr="00E42FB1">
        <w:rPr>
          <w:rFonts w:ascii="Helvetica" w:hAnsi="Helvetica" w:cs="Helvetica"/>
          <w:sz w:val="24"/>
          <w:szCs w:val="24"/>
        </w:rPr>
        <w:t xml:space="preserve"> freely available via a searchable web application that can be browsed at </w:t>
      </w:r>
      <w:hyperlink r:id="rId6" w:history="1">
        <w:r w:rsidRPr="00E42FB1">
          <w:rPr>
            <w:rStyle w:val="Hyperlink"/>
            <w:rFonts w:ascii="Helvetica" w:hAnsi="Helvetica" w:cs="Helvetica"/>
            <w:sz w:val="24"/>
            <w:szCs w:val="24"/>
          </w:rPr>
          <w:t>http://134.36.66.166:8082/turnover</w:t>
        </w:r>
      </w:hyperlink>
      <w:r w:rsidRPr="00E42FB1">
        <w:rPr>
          <w:rFonts w:ascii="Helvetica" w:hAnsi="Helvetica" w:cs="Helvetica"/>
          <w:sz w:val="24"/>
          <w:szCs w:val="24"/>
        </w:rPr>
        <w:t xml:space="preserve">. The web </w:t>
      </w:r>
      <w:r w:rsidR="00973A13" w:rsidRPr="00E42FB1">
        <w:rPr>
          <w:rFonts w:ascii="Helvetica" w:hAnsi="Helvetica" w:cs="Helvetica"/>
          <w:sz w:val="24"/>
          <w:szCs w:val="24"/>
        </w:rPr>
        <w:t>application</w:t>
      </w:r>
      <w:r w:rsidRPr="00E42FB1">
        <w:rPr>
          <w:rFonts w:ascii="Helvetica" w:hAnsi="Helvetica" w:cs="Helvetica"/>
          <w:sz w:val="24"/>
          <w:szCs w:val="24"/>
        </w:rPr>
        <w:t xml:space="preserve"> displays </w:t>
      </w:r>
      <w:r w:rsidR="00973A13" w:rsidRPr="00E42FB1">
        <w:rPr>
          <w:rFonts w:ascii="Helvetica" w:hAnsi="Helvetica" w:cs="Helvetica"/>
          <w:sz w:val="24"/>
          <w:szCs w:val="24"/>
        </w:rPr>
        <w:t>two</w:t>
      </w:r>
      <w:r w:rsidRPr="00E42FB1">
        <w:rPr>
          <w:rFonts w:ascii="Helvetica" w:hAnsi="Helvetica" w:cs="Helvetica"/>
          <w:sz w:val="24"/>
          <w:szCs w:val="24"/>
        </w:rPr>
        <w:t xml:space="preserve"> interactive search </w:t>
      </w:r>
      <w:r w:rsidR="00BA326F" w:rsidRPr="00E42FB1">
        <w:rPr>
          <w:rFonts w:ascii="Helvetica" w:hAnsi="Helvetica" w:cs="Helvetica"/>
          <w:sz w:val="24"/>
          <w:szCs w:val="24"/>
        </w:rPr>
        <w:t>i</w:t>
      </w:r>
      <w:r w:rsidRPr="00E42FB1">
        <w:rPr>
          <w:rFonts w:ascii="Helvetica" w:hAnsi="Helvetica" w:cs="Helvetica"/>
          <w:sz w:val="24"/>
          <w:szCs w:val="24"/>
        </w:rPr>
        <w:t>nterface</w:t>
      </w:r>
      <w:r w:rsidR="00973A13" w:rsidRPr="00E42FB1">
        <w:rPr>
          <w:rFonts w:ascii="Helvetica" w:hAnsi="Helvetica" w:cs="Helvetica"/>
          <w:sz w:val="24"/>
          <w:szCs w:val="24"/>
        </w:rPr>
        <w:t>s that visualise</w:t>
      </w:r>
      <w:r w:rsidRPr="00E42FB1">
        <w:rPr>
          <w:rFonts w:ascii="Helvetica" w:hAnsi="Helvetica" w:cs="Helvetica"/>
          <w:sz w:val="24"/>
          <w:szCs w:val="24"/>
        </w:rPr>
        <w:t xml:space="preserve"> the tur</w:t>
      </w:r>
      <w:r w:rsidR="00973A13" w:rsidRPr="00E42FB1">
        <w:rPr>
          <w:rFonts w:ascii="Helvetica" w:hAnsi="Helvetica" w:cs="Helvetica"/>
          <w:sz w:val="24"/>
          <w:szCs w:val="24"/>
        </w:rPr>
        <w:t>nover data for PCF and BSF</w:t>
      </w:r>
      <w:r w:rsidR="00DF0BBB" w:rsidRPr="00E42FB1">
        <w:rPr>
          <w:rFonts w:ascii="Helvetica" w:hAnsi="Helvetica" w:cs="Helvetica"/>
          <w:sz w:val="24"/>
          <w:szCs w:val="24"/>
        </w:rPr>
        <w:t xml:space="preserve"> cells</w:t>
      </w:r>
      <w:r w:rsidR="00973A13" w:rsidRPr="00E42FB1">
        <w:rPr>
          <w:rFonts w:ascii="Helvetica" w:hAnsi="Helvetica" w:cs="Helvetica"/>
          <w:sz w:val="24"/>
          <w:szCs w:val="24"/>
        </w:rPr>
        <w:t xml:space="preserve">, </w:t>
      </w:r>
      <w:r w:rsidRPr="00E42FB1">
        <w:rPr>
          <w:rFonts w:ascii="Helvetica" w:hAnsi="Helvetica" w:cs="Helvetica"/>
          <w:sz w:val="24"/>
          <w:szCs w:val="24"/>
        </w:rPr>
        <w:t>allowing a direct comparison between the two life stages.</w:t>
      </w:r>
      <w:r w:rsidR="00973A13" w:rsidRPr="00E42FB1">
        <w:rPr>
          <w:rFonts w:ascii="Helvetica" w:hAnsi="Helvetica" w:cs="Helvetica"/>
          <w:sz w:val="24"/>
          <w:szCs w:val="24"/>
        </w:rPr>
        <w:t xml:space="preserve"> The first application at the home page allows the comparison of one protein at </w:t>
      </w:r>
      <w:r w:rsidR="0098342E" w:rsidRPr="00E42FB1">
        <w:rPr>
          <w:rFonts w:ascii="Helvetica" w:hAnsi="Helvetica" w:cs="Helvetica"/>
          <w:sz w:val="24"/>
          <w:szCs w:val="24"/>
        </w:rPr>
        <w:t xml:space="preserve">a </w:t>
      </w:r>
      <w:r w:rsidR="00973A13" w:rsidRPr="00E42FB1">
        <w:rPr>
          <w:rFonts w:ascii="Helvetica" w:hAnsi="Helvetica" w:cs="Helvetica"/>
          <w:sz w:val="24"/>
          <w:szCs w:val="24"/>
        </w:rPr>
        <w:t xml:space="preserve">time (Figure </w:t>
      </w:r>
      <w:r w:rsidR="001B526C" w:rsidRPr="00E42FB1">
        <w:rPr>
          <w:rFonts w:ascii="Helvetica" w:hAnsi="Helvetica" w:cs="Helvetica"/>
          <w:sz w:val="24"/>
          <w:szCs w:val="24"/>
        </w:rPr>
        <w:t>1</w:t>
      </w:r>
      <w:r w:rsidR="008D423B" w:rsidRPr="00E42FB1">
        <w:rPr>
          <w:rFonts w:ascii="Helvetica" w:hAnsi="Helvetica" w:cs="Helvetica"/>
          <w:sz w:val="24"/>
          <w:szCs w:val="24"/>
        </w:rPr>
        <w:t>6</w:t>
      </w:r>
      <w:r w:rsidR="00973A13" w:rsidRPr="00E42FB1">
        <w:rPr>
          <w:rFonts w:ascii="Helvetica" w:hAnsi="Helvetica" w:cs="Helvetica"/>
          <w:sz w:val="24"/>
          <w:szCs w:val="24"/>
        </w:rPr>
        <w:t xml:space="preserve">). By clicking </w:t>
      </w:r>
      <w:r w:rsidR="003242EA" w:rsidRPr="00E42FB1">
        <w:rPr>
          <w:rFonts w:ascii="Helvetica" w:hAnsi="Helvetica" w:cs="Helvetica"/>
          <w:sz w:val="24"/>
          <w:szCs w:val="24"/>
        </w:rPr>
        <w:t xml:space="preserve">on </w:t>
      </w:r>
      <w:r w:rsidR="00973A13" w:rsidRPr="00E42FB1">
        <w:rPr>
          <w:rFonts w:ascii="Helvetica" w:hAnsi="Helvetica" w:cs="Helvetica"/>
          <w:sz w:val="24"/>
          <w:szCs w:val="24"/>
        </w:rPr>
        <w:t>any row of the Selection Table, the BS</w:t>
      </w:r>
      <w:r w:rsidR="00BA326F" w:rsidRPr="00E42FB1">
        <w:rPr>
          <w:rFonts w:ascii="Helvetica" w:hAnsi="Helvetica" w:cs="Helvetica"/>
          <w:sz w:val="24"/>
          <w:szCs w:val="24"/>
        </w:rPr>
        <w:t>F</w:t>
      </w:r>
      <w:r w:rsidR="00973A13" w:rsidRPr="00E42FB1">
        <w:rPr>
          <w:rFonts w:ascii="Helvetica" w:hAnsi="Helvetica" w:cs="Helvetica"/>
          <w:sz w:val="24"/>
          <w:szCs w:val="24"/>
        </w:rPr>
        <w:t xml:space="preserve"> and PCF normali</w:t>
      </w:r>
      <w:r w:rsidR="00BA326F" w:rsidRPr="00E42FB1">
        <w:rPr>
          <w:rFonts w:ascii="Helvetica" w:hAnsi="Helvetica" w:cs="Helvetica"/>
          <w:sz w:val="24"/>
          <w:szCs w:val="24"/>
        </w:rPr>
        <w:t>s</w:t>
      </w:r>
      <w:r w:rsidR="00973A13" w:rsidRPr="00E42FB1">
        <w:rPr>
          <w:rFonts w:ascii="Helvetica" w:hAnsi="Helvetica" w:cs="Helvetica"/>
          <w:sz w:val="24"/>
          <w:szCs w:val="24"/>
        </w:rPr>
        <w:t>e</w:t>
      </w:r>
      <w:r w:rsidR="00BA326F" w:rsidRPr="00E42FB1">
        <w:rPr>
          <w:rFonts w:ascii="Helvetica" w:hAnsi="Helvetica" w:cs="Helvetica"/>
          <w:sz w:val="24"/>
          <w:szCs w:val="24"/>
        </w:rPr>
        <w:t>d</w:t>
      </w:r>
      <w:r w:rsidR="00973A13" w:rsidRPr="00E42FB1">
        <w:rPr>
          <w:rFonts w:ascii="Helvetica" w:hAnsi="Helvetica" w:cs="Helvetica"/>
          <w:sz w:val="24"/>
          <w:szCs w:val="24"/>
        </w:rPr>
        <w:t xml:space="preserve"> M/H degradation data points will appear in Plot panels on the right, with the best exponential fit </w:t>
      </w:r>
      <w:r w:rsidR="003242EA" w:rsidRPr="00E42FB1">
        <w:rPr>
          <w:rFonts w:ascii="Helvetica" w:hAnsi="Helvetica" w:cs="Helvetica"/>
          <w:sz w:val="24"/>
          <w:szCs w:val="24"/>
        </w:rPr>
        <w:t>for the data</w:t>
      </w:r>
      <w:r w:rsidR="00973A13" w:rsidRPr="00E42FB1">
        <w:rPr>
          <w:rFonts w:ascii="Helvetica" w:hAnsi="Helvetica" w:cs="Helvetica"/>
          <w:sz w:val="24"/>
          <w:szCs w:val="24"/>
        </w:rPr>
        <w:t xml:space="preserve">. The Selection Table is fully searchable by protein identifier and protein descriptions </w:t>
      </w:r>
      <w:r w:rsidR="003242EA" w:rsidRPr="00E42FB1">
        <w:rPr>
          <w:rFonts w:ascii="Helvetica" w:hAnsi="Helvetica" w:cs="Helvetica"/>
          <w:sz w:val="24"/>
          <w:szCs w:val="24"/>
        </w:rPr>
        <w:t xml:space="preserve">in </w:t>
      </w:r>
      <w:r w:rsidR="00973A13" w:rsidRPr="00E42FB1">
        <w:rPr>
          <w:rFonts w:ascii="Helvetica" w:hAnsi="Helvetica" w:cs="Helvetica"/>
          <w:sz w:val="24"/>
          <w:szCs w:val="24"/>
        </w:rPr>
        <w:t>the search field on the top of the table. A summary table (Fitted Parameters) at the bottom of the plots highlights the fitted parameters of the exponential decay model for both BSF and PCF. The link “alter” on the top of the BSF and PCF data plots</w:t>
      </w:r>
      <w:r w:rsidR="00BA326F" w:rsidRPr="00E42FB1">
        <w:rPr>
          <w:rFonts w:ascii="Helvetica" w:hAnsi="Helvetica" w:cs="Helvetica"/>
          <w:sz w:val="24"/>
          <w:szCs w:val="24"/>
        </w:rPr>
        <w:t xml:space="preserve"> </w:t>
      </w:r>
      <w:r w:rsidR="00973A13" w:rsidRPr="00E42FB1">
        <w:rPr>
          <w:rFonts w:ascii="Helvetica" w:hAnsi="Helvetica" w:cs="Helvetica"/>
          <w:sz w:val="24"/>
          <w:szCs w:val="24"/>
        </w:rPr>
        <w:t>open</w:t>
      </w:r>
      <w:r w:rsidR="00BA326F" w:rsidRPr="00E42FB1">
        <w:rPr>
          <w:rFonts w:ascii="Helvetica" w:hAnsi="Helvetica" w:cs="Helvetica"/>
          <w:sz w:val="24"/>
          <w:szCs w:val="24"/>
        </w:rPr>
        <w:t>s</w:t>
      </w:r>
      <w:r w:rsidR="00973A13" w:rsidRPr="00E42FB1">
        <w:rPr>
          <w:rFonts w:ascii="Helvetica" w:hAnsi="Helvetica" w:cs="Helvetica"/>
          <w:sz w:val="24"/>
          <w:szCs w:val="24"/>
        </w:rPr>
        <w:t xml:space="preserve"> a new window that contains interactive plots (Figure </w:t>
      </w:r>
      <w:r w:rsidR="001B526C" w:rsidRPr="00E42FB1">
        <w:rPr>
          <w:rFonts w:ascii="Helvetica" w:hAnsi="Helvetica" w:cs="Helvetica"/>
          <w:sz w:val="24"/>
          <w:szCs w:val="24"/>
        </w:rPr>
        <w:t>1</w:t>
      </w:r>
      <w:r w:rsidR="008D423B" w:rsidRPr="00E42FB1">
        <w:rPr>
          <w:rFonts w:ascii="Helvetica" w:hAnsi="Helvetica" w:cs="Helvetica"/>
          <w:sz w:val="24"/>
          <w:szCs w:val="24"/>
        </w:rPr>
        <w:t>7</w:t>
      </w:r>
      <w:r w:rsidR="00973A13" w:rsidRPr="00E42FB1">
        <w:rPr>
          <w:rFonts w:ascii="Helvetica" w:hAnsi="Helvetica" w:cs="Helvetica"/>
          <w:sz w:val="24"/>
          <w:szCs w:val="24"/>
        </w:rPr>
        <w:t>). This new visuali</w:t>
      </w:r>
      <w:r w:rsidR="00BA326F" w:rsidRPr="00E42FB1">
        <w:rPr>
          <w:rFonts w:ascii="Helvetica" w:hAnsi="Helvetica" w:cs="Helvetica"/>
          <w:sz w:val="24"/>
          <w:szCs w:val="24"/>
        </w:rPr>
        <w:t>s</w:t>
      </w:r>
      <w:r w:rsidR="00973A13" w:rsidRPr="00E42FB1">
        <w:rPr>
          <w:rFonts w:ascii="Helvetica" w:hAnsi="Helvetica" w:cs="Helvetica"/>
          <w:sz w:val="24"/>
          <w:szCs w:val="24"/>
        </w:rPr>
        <w:t>ation allows the modification of the exponential decay model parameters (</w:t>
      </w:r>
      <w:r w:rsidR="00E126C4" w:rsidRPr="00E42FB1">
        <w:rPr>
          <w:rFonts w:ascii="Helvetica" w:hAnsi="Helvetica" w:cs="Helvetica"/>
          <w:sz w:val="24"/>
          <w:szCs w:val="24"/>
        </w:rPr>
        <w:t>amplitude</w:t>
      </w:r>
      <w:r w:rsidR="00973A13" w:rsidRPr="00E42FB1">
        <w:rPr>
          <w:rFonts w:ascii="Helvetica" w:hAnsi="Helvetica" w:cs="Helvetica"/>
          <w:sz w:val="24"/>
          <w:szCs w:val="24"/>
        </w:rPr>
        <w:t>, tau and offset) and updates the results of the new</w:t>
      </w:r>
      <w:r w:rsidR="004311B6" w:rsidRPr="00E42FB1">
        <w:rPr>
          <w:rFonts w:ascii="Helvetica" w:hAnsi="Helvetica" w:cs="Helvetica"/>
          <w:sz w:val="24"/>
          <w:szCs w:val="24"/>
        </w:rPr>
        <w:t>ly</w:t>
      </w:r>
      <w:r w:rsidR="00973A13" w:rsidRPr="00E42FB1">
        <w:rPr>
          <w:rFonts w:ascii="Helvetica" w:hAnsi="Helvetica" w:cs="Helvetica"/>
          <w:sz w:val="24"/>
          <w:szCs w:val="24"/>
        </w:rPr>
        <w:t xml:space="preserve"> fitted model. The second web application is found </w:t>
      </w:r>
      <w:r w:rsidR="004311B6" w:rsidRPr="00E42FB1">
        <w:rPr>
          <w:rFonts w:ascii="Helvetica" w:hAnsi="Helvetica" w:cs="Helvetica"/>
          <w:sz w:val="24"/>
          <w:szCs w:val="24"/>
        </w:rPr>
        <w:t xml:space="preserve">through </w:t>
      </w:r>
      <w:r w:rsidR="00973A13" w:rsidRPr="00E42FB1">
        <w:rPr>
          <w:rFonts w:ascii="Helvetica" w:hAnsi="Helvetica" w:cs="Helvetica"/>
          <w:sz w:val="24"/>
          <w:szCs w:val="24"/>
        </w:rPr>
        <w:t xml:space="preserve">the </w:t>
      </w:r>
      <w:r w:rsidR="0098342E" w:rsidRPr="00E42FB1">
        <w:rPr>
          <w:rFonts w:ascii="Helvetica" w:hAnsi="Helvetica" w:cs="Helvetica"/>
          <w:sz w:val="24"/>
          <w:szCs w:val="24"/>
        </w:rPr>
        <w:t>“</w:t>
      </w:r>
      <w:r w:rsidR="00973A13" w:rsidRPr="00E42FB1">
        <w:rPr>
          <w:rFonts w:ascii="Helvetica" w:hAnsi="Helvetica" w:cs="Helvetica"/>
          <w:sz w:val="24"/>
          <w:szCs w:val="24"/>
        </w:rPr>
        <w:t>Multi</w:t>
      </w:r>
      <w:r w:rsidR="0098342E" w:rsidRPr="00E42FB1">
        <w:rPr>
          <w:rFonts w:ascii="Helvetica" w:hAnsi="Helvetica" w:cs="Helvetica"/>
          <w:sz w:val="24"/>
          <w:szCs w:val="24"/>
        </w:rPr>
        <w:t xml:space="preserve"> </w:t>
      </w:r>
      <w:r w:rsidR="00973A13" w:rsidRPr="00E42FB1">
        <w:rPr>
          <w:rFonts w:ascii="Helvetica" w:hAnsi="Helvetica" w:cs="Helvetica"/>
          <w:sz w:val="24"/>
          <w:szCs w:val="24"/>
        </w:rPr>
        <w:t>Plot</w:t>
      </w:r>
      <w:r w:rsidR="0098342E" w:rsidRPr="00E42FB1">
        <w:rPr>
          <w:rFonts w:ascii="Helvetica" w:hAnsi="Helvetica" w:cs="Helvetica"/>
          <w:sz w:val="24"/>
          <w:szCs w:val="24"/>
        </w:rPr>
        <w:t>”</w:t>
      </w:r>
      <w:r w:rsidR="00973A13" w:rsidRPr="00E42FB1">
        <w:rPr>
          <w:rFonts w:ascii="Helvetica" w:hAnsi="Helvetica" w:cs="Helvetica"/>
          <w:sz w:val="24"/>
          <w:szCs w:val="24"/>
        </w:rPr>
        <w:t xml:space="preserve"> link and allows the comparison of multiple proteins at the same time (Figure </w:t>
      </w:r>
      <w:r w:rsidR="001B526C" w:rsidRPr="00E42FB1">
        <w:rPr>
          <w:rFonts w:ascii="Helvetica" w:hAnsi="Helvetica" w:cs="Helvetica"/>
          <w:sz w:val="24"/>
          <w:szCs w:val="24"/>
        </w:rPr>
        <w:t>1</w:t>
      </w:r>
      <w:r w:rsidR="008D423B" w:rsidRPr="00E42FB1">
        <w:rPr>
          <w:rFonts w:ascii="Helvetica" w:hAnsi="Helvetica" w:cs="Helvetica"/>
          <w:sz w:val="24"/>
          <w:szCs w:val="24"/>
        </w:rPr>
        <w:t>8</w:t>
      </w:r>
      <w:r w:rsidR="00973A13" w:rsidRPr="00E42FB1">
        <w:rPr>
          <w:rFonts w:ascii="Helvetica" w:hAnsi="Helvetica" w:cs="Helvetica"/>
          <w:sz w:val="24"/>
          <w:szCs w:val="24"/>
        </w:rPr>
        <w:t>). The data to visualise can be uploaded with the Selection Table on the left of the application by ticking the boxes on the right of protein identifiers and descriptions. The Selection Table is fully searchable by protein identifier and protein descriptions with the search field on the top of the table. The protein</w:t>
      </w:r>
      <w:r w:rsidR="004311B6" w:rsidRPr="00E42FB1">
        <w:rPr>
          <w:rFonts w:ascii="Helvetica" w:hAnsi="Helvetica" w:cs="Helvetica"/>
          <w:sz w:val="24"/>
          <w:szCs w:val="24"/>
        </w:rPr>
        <w:t>(s)</w:t>
      </w:r>
      <w:r w:rsidR="00973A13" w:rsidRPr="00E42FB1">
        <w:rPr>
          <w:rFonts w:ascii="Helvetica" w:hAnsi="Helvetica" w:cs="Helvetica"/>
          <w:sz w:val="24"/>
          <w:szCs w:val="24"/>
        </w:rPr>
        <w:t xml:space="preserve"> can be uploaded and visualise</w:t>
      </w:r>
      <w:r w:rsidR="00BA326F" w:rsidRPr="00E42FB1">
        <w:rPr>
          <w:rFonts w:ascii="Helvetica" w:hAnsi="Helvetica" w:cs="Helvetica"/>
          <w:sz w:val="24"/>
          <w:szCs w:val="24"/>
        </w:rPr>
        <w:t>d</w:t>
      </w:r>
      <w:r w:rsidR="00973A13" w:rsidRPr="00E42FB1">
        <w:rPr>
          <w:rFonts w:ascii="Helvetica" w:hAnsi="Helvetica" w:cs="Helvetica"/>
          <w:sz w:val="24"/>
          <w:szCs w:val="24"/>
        </w:rPr>
        <w:t xml:space="preserve"> one by one or as a group. To </w:t>
      </w:r>
      <w:r w:rsidR="00B20AFF" w:rsidRPr="00E42FB1">
        <w:rPr>
          <w:rFonts w:ascii="Helvetica" w:hAnsi="Helvetica" w:cs="Helvetica"/>
          <w:sz w:val="24"/>
          <w:szCs w:val="24"/>
        </w:rPr>
        <w:t xml:space="preserve">search and </w:t>
      </w:r>
      <w:r w:rsidR="00973A13" w:rsidRPr="00E42FB1">
        <w:rPr>
          <w:rFonts w:ascii="Helvetica" w:hAnsi="Helvetica" w:cs="Helvetica"/>
          <w:sz w:val="24"/>
          <w:szCs w:val="24"/>
        </w:rPr>
        <w:t xml:space="preserve">upload a group of proteins, it is necessary </w:t>
      </w:r>
      <w:r w:rsidR="00B20AFF" w:rsidRPr="00E42FB1">
        <w:rPr>
          <w:rFonts w:ascii="Helvetica" w:hAnsi="Helvetica" w:cs="Helvetica"/>
          <w:sz w:val="24"/>
          <w:szCs w:val="24"/>
        </w:rPr>
        <w:t>to insert a search term in the search box and add the relevant proteins one by one</w:t>
      </w:r>
      <w:r w:rsidR="00973A13" w:rsidRPr="00E42FB1">
        <w:rPr>
          <w:rFonts w:ascii="Helvetica" w:hAnsi="Helvetica" w:cs="Helvetica"/>
          <w:sz w:val="24"/>
          <w:szCs w:val="24"/>
        </w:rPr>
        <w:t>.</w:t>
      </w:r>
    </w:p>
    <w:p w14:paraId="31116782" w14:textId="03BCBEDF" w:rsidR="00B35F12" w:rsidRPr="00E42FB1" w:rsidRDefault="00B35F12" w:rsidP="00C264C6">
      <w:pPr>
        <w:jc w:val="both"/>
      </w:pPr>
    </w:p>
    <w:p w14:paraId="036B63BB" w14:textId="2F5EE643" w:rsidR="00D378B2" w:rsidRPr="00E42FB1" w:rsidRDefault="00D378B2" w:rsidP="00C264C6">
      <w:pPr>
        <w:rPr>
          <w:rFonts w:ascii="Helvetica" w:hAnsi="Helvetica" w:cs="Helvetica"/>
          <w:b/>
          <w:sz w:val="24"/>
          <w:szCs w:val="24"/>
        </w:rPr>
      </w:pPr>
      <w:r w:rsidRPr="00E42FB1">
        <w:rPr>
          <w:rFonts w:ascii="Helvetica" w:hAnsi="Helvetica" w:cs="Helvetica"/>
          <w:b/>
          <w:sz w:val="24"/>
          <w:szCs w:val="24"/>
        </w:rPr>
        <w:t>Discussion</w:t>
      </w:r>
    </w:p>
    <w:p w14:paraId="206C8258" w14:textId="1D4AF6FB" w:rsidR="00B94E02" w:rsidRPr="00E42FB1" w:rsidRDefault="004B742D" w:rsidP="00C264C6">
      <w:pPr>
        <w:jc w:val="both"/>
        <w:rPr>
          <w:rFonts w:ascii="Helvetica" w:hAnsi="Helvetica" w:cs="Helvetica"/>
          <w:sz w:val="24"/>
          <w:szCs w:val="24"/>
        </w:rPr>
      </w:pPr>
      <w:r w:rsidRPr="00E42FB1">
        <w:rPr>
          <w:rFonts w:ascii="Helvetica" w:hAnsi="Helvetica" w:cs="Helvetica"/>
          <w:sz w:val="24"/>
          <w:szCs w:val="24"/>
        </w:rPr>
        <w:t>Th</w:t>
      </w:r>
      <w:r w:rsidR="00541E34" w:rsidRPr="00E42FB1">
        <w:rPr>
          <w:rFonts w:ascii="Helvetica" w:hAnsi="Helvetica" w:cs="Helvetica"/>
          <w:sz w:val="24"/>
          <w:szCs w:val="24"/>
        </w:rPr>
        <w:t>is</w:t>
      </w:r>
      <w:r w:rsidRPr="00E42FB1">
        <w:rPr>
          <w:rFonts w:ascii="Helvetica" w:hAnsi="Helvetica" w:cs="Helvetica"/>
          <w:sz w:val="24"/>
          <w:szCs w:val="24"/>
        </w:rPr>
        <w:t xml:space="preserve"> </w:t>
      </w:r>
      <w:r w:rsidR="001B41DE" w:rsidRPr="00E42FB1">
        <w:rPr>
          <w:rFonts w:ascii="Helvetica" w:hAnsi="Helvetica" w:cs="Helvetica"/>
          <w:sz w:val="24"/>
          <w:szCs w:val="24"/>
        </w:rPr>
        <w:t xml:space="preserve">paper </w:t>
      </w:r>
      <w:r w:rsidR="00F3003A" w:rsidRPr="00E42FB1">
        <w:rPr>
          <w:rFonts w:ascii="Helvetica" w:hAnsi="Helvetica" w:cs="Helvetica"/>
          <w:sz w:val="24"/>
          <w:szCs w:val="24"/>
        </w:rPr>
        <w:t>describe</w:t>
      </w:r>
      <w:r w:rsidR="00E5077B" w:rsidRPr="00E42FB1">
        <w:rPr>
          <w:rFonts w:ascii="Helvetica" w:hAnsi="Helvetica" w:cs="Helvetica"/>
          <w:sz w:val="24"/>
          <w:szCs w:val="24"/>
        </w:rPr>
        <w:t>s</w:t>
      </w:r>
      <w:r w:rsidR="00F3003A" w:rsidRPr="00E42FB1">
        <w:rPr>
          <w:rFonts w:ascii="Helvetica" w:hAnsi="Helvetica" w:cs="Helvetica"/>
          <w:sz w:val="24"/>
          <w:szCs w:val="24"/>
        </w:rPr>
        <w:t xml:space="preserve"> the first </w:t>
      </w:r>
      <w:r w:rsidR="00FA32F2" w:rsidRPr="00E42FB1">
        <w:rPr>
          <w:rFonts w:ascii="Helvetica" w:hAnsi="Helvetica" w:cs="Helvetica"/>
          <w:sz w:val="24"/>
          <w:szCs w:val="24"/>
        </w:rPr>
        <w:t>proteome</w:t>
      </w:r>
      <w:r w:rsidR="001B41DE" w:rsidRPr="00E42FB1">
        <w:rPr>
          <w:rFonts w:ascii="Helvetica" w:hAnsi="Helvetica" w:cs="Helvetica"/>
          <w:sz w:val="24"/>
          <w:szCs w:val="24"/>
        </w:rPr>
        <w:t xml:space="preserve">-wide </w:t>
      </w:r>
      <w:r w:rsidR="00F3003A" w:rsidRPr="00E42FB1">
        <w:rPr>
          <w:rFonts w:ascii="Helvetica" w:hAnsi="Helvetica" w:cs="Helvetica"/>
          <w:sz w:val="24"/>
          <w:szCs w:val="24"/>
        </w:rPr>
        <w:t>analys</w:t>
      </w:r>
      <w:r w:rsidR="00D9152E" w:rsidRPr="00E42FB1">
        <w:rPr>
          <w:rFonts w:ascii="Helvetica" w:hAnsi="Helvetica" w:cs="Helvetica"/>
          <w:sz w:val="24"/>
          <w:szCs w:val="24"/>
        </w:rPr>
        <w:t>e</w:t>
      </w:r>
      <w:r w:rsidR="00F3003A" w:rsidRPr="00E42FB1">
        <w:rPr>
          <w:rFonts w:ascii="Helvetica" w:hAnsi="Helvetica" w:cs="Helvetica"/>
          <w:sz w:val="24"/>
          <w:szCs w:val="24"/>
        </w:rPr>
        <w:t xml:space="preserve">s of </w:t>
      </w:r>
      <w:r w:rsidR="001B41DE" w:rsidRPr="00E42FB1">
        <w:rPr>
          <w:rFonts w:ascii="Helvetica" w:hAnsi="Helvetica" w:cs="Helvetica"/>
          <w:sz w:val="24"/>
          <w:szCs w:val="24"/>
        </w:rPr>
        <w:t xml:space="preserve">protein </w:t>
      </w:r>
      <w:r w:rsidR="00D9152E" w:rsidRPr="00E42FB1">
        <w:rPr>
          <w:rFonts w:ascii="Helvetica" w:hAnsi="Helvetica" w:cs="Helvetica"/>
          <w:sz w:val="24"/>
          <w:szCs w:val="24"/>
        </w:rPr>
        <w:t xml:space="preserve">turnover </w:t>
      </w:r>
      <w:r w:rsidR="00F3003A" w:rsidRPr="00E42FB1">
        <w:rPr>
          <w:rFonts w:ascii="Helvetica" w:hAnsi="Helvetica" w:cs="Helvetica"/>
          <w:sz w:val="24"/>
          <w:szCs w:val="24"/>
        </w:rPr>
        <w:t xml:space="preserve">in </w:t>
      </w:r>
      <w:r w:rsidR="00DB0820" w:rsidRPr="00E42FB1">
        <w:rPr>
          <w:rFonts w:ascii="Helvetica" w:hAnsi="Helvetica" w:cs="Helvetica"/>
          <w:sz w:val="24"/>
          <w:szCs w:val="24"/>
        </w:rPr>
        <w:t xml:space="preserve">the </w:t>
      </w:r>
      <w:r w:rsidR="007830E0" w:rsidRPr="00E42FB1">
        <w:rPr>
          <w:rFonts w:ascii="Helvetica" w:hAnsi="Helvetica" w:cs="Helvetica"/>
          <w:sz w:val="24"/>
          <w:szCs w:val="24"/>
        </w:rPr>
        <w:t xml:space="preserve">BSF </w:t>
      </w:r>
      <w:r w:rsidR="00F3003A" w:rsidRPr="00E42FB1">
        <w:rPr>
          <w:rFonts w:ascii="Helvetica" w:hAnsi="Helvetica" w:cs="Helvetica"/>
          <w:sz w:val="24"/>
          <w:szCs w:val="24"/>
        </w:rPr>
        <w:t xml:space="preserve">and </w:t>
      </w:r>
      <w:r w:rsidR="007830E0" w:rsidRPr="00E42FB1">
        <w:rPr>
          <w:rFonts w:ascii="Helvetica" w:hAnsi="Helvetica" w:cs="Helvetica"/>
          <w:sz w:val="24"/>
          <w:szCs w:val="24"/>
        </w:rPr>
        <w:t>PCF</w:t>
      </w:r>
      <w:r w:rsidR="00F3003A" w:rsidRPr="00E42FB1">
        <w:rPr>
          <w:rFonts w:ascii="Helvetica" w:hAnsi="Helvetica" w:cs="Helvetica"/>
          <w:sz w:val="24"/>
          <w:szCs w:val="24"/>
        </w:rPr>
        <w:t xml:space="preserve"> life</w:t>
      </w:r>
      <w:r w:rsidR="00DB0820" w:rsidRPr="00E42FB1">
        <w:rPr>
          <w:rFonts w:ascii="Helvetica" w:hAnsi="Helvetica" w:cs="Helvetica"/>
          <w:sz w:val="24"/>
          <w:szCs w:val="24"/>
        </w:rPr>
        <w:t>-cycle</w:t>
      </w:r>
      <w:r w:rsidR="00F3003A" w:rsidRPr="00E42FB1">
        <w:rPr>
          <w:rFonts w:ascii="Helvetica" w:hAnsi="Helvetica" w:cs="Helvetica"/>
          <w:sz w:val="24"/>
          <w:szCs w:val="24"/>
        </w:rPr>
        <w:t xml:space="preserve"> stages of </w:t>
      </w:r>
      <w:r w:rsidR="00F3003A" w:rsidRPr="00E42FB1">
        <w:rPr>
          <w:rFonts w:ascii="Helvetica" w:hAnsi="Helvetica" w:cs="Helvetica"/>
          <w:i/>
          <w:sz w:val="24"/>
          <w:szCs w:val="24"/>
        </w:rPr>
        <w:t xml:space="preserve">T. </w:t>
      </w:r>
      <w:r w:rsidR="00E5077B" w:rsidRPr="00E42FB1">
        <w:rPr>
          <w:rFonts w:ascii="Helvetica" w:hAnsi="Helvetica" w:cs="Helvetica"/>
          <w:i/>
          <w:sz w:val="24"/>
          <w:szCs w:val="24"/>
        </w:rPr>
        <w:t>b</w:t>
      </w:r>
      <w:r w:rsidR="00F3003A" w:rsidRPr="00E42FB1">
        <w:rPr>
          <w:rFonts w:ascii="Helvetica" w:hAnsi="Helvetica" w:cs="Helvetica"/>
          <w:i/>
          <w:sz w:val="24"/>
          <w:szCs w:val="24"/>
        </w:rPr>
        <w:t>rucei</w:t>
      </w:r>
      <w:r w:rsidR="00F3003A" w:rsidRPr="00E42FB1">
        <w:rPr>
          <w:rFonts w:ascii="Helvetica" w:hAnsi="Helvetica" w:cs="Helvetica"/>
          <w:sz w:val="24"/>
          <w:szCs w:val="24"/>
        </w:rPr>
        <w:t>.</w:t>
      </w:r>
      <w:r w:rsidR="00157EB9" w:rsidRPr="00E42FB1">
        <w:rPr>
          <w:rFonts w:ascii="Helvetica" w:hAnsi="Helvetica" w:cs="Helvetica"/>
          <w:sz w:val="24"/>
          <w:szCs w:val="24"/>
        </w:rPr>
        <w:t xml:space="preserve"> </w:t>
      </w:r>
      <w:r w:rsidR="00D9152E" w:rsidRPr="00E42FB1">
        <w:rPr>
          <w:rFonts w:ascii="Helvetica" w:hAnsi="Helvetica" w:cs="Helvetica"/>
          <w:sz w:val="24"/>
          <w:szCs w:val="24"/>
        </w:rPr>
        <w:t xml:space="preserve">We hope this open data resource will be useful to the trypanosome research community. </w:t>
      </w:r>
    </w:p>
    <w:p w14:paraId="0ACFB4AB" w14:textId="2D1D6317" w:rsidR="00FF2158" w:rsidRPr="00E42FB1" w:rsidRDefault="00DA5D44" w:rsidP="00C264C6">
      <w:pPr>
        <w:jc w:val="both"/>
        <w:rPr>
          <w:rFonts w:ascii="Helvetica" w:hAnsi="Helvetica" w:cs="Helvetica"/>
          <w:sz w:val="24"/>
          <w:szCs w:val="24"/>
        </w:rPr>
      </w:pPr>
      <w:r w:rsidRPr="00E42FB1">
        <w:rPr>
          <w:rFonts w:ascii="Helvetica" w:hAnsi="Helvetica" w:cs="Helvetica"/>
          <w:sz w:val="24"/>
          <w:szCs w:val="24"/>
        </w:rPr>
        <w:t>The doubling time</w:t>
      </w:r>
      <w:r w:rsidR="00AF4A2F" w:rsidRPr="00E42FB1">
        <w:rPr>
          <w:rFonts w:ascii="Helvetica" w:hAnsi="Helvetica" w:cs="Helvetica"/>
          <w:sz w:val="24"/>
          <w:szCs w:val="24"/>
        </w:rPr>
        <w:t>s</w:t>
      </w:r>
      <w:r w:rsidRPr="00E42FB1">
        <w:rPr>
          <w:rFonts w:ascii="Helvetica" w:hAnsi="Helvetica" w:cs="Helvetica"/>
          <w:sz w:val="24"/>
          <w:szCs w:val="24"/>
        </w:rPr>
        <w:t xml:space="preserve"> of the BSF </w:t>
      </w:r>
      <w:r w:rsidR="00AF4A2F" w:rsidRPr="00E42FB1">
        <w:rPr>
          <w:rFonts w:ascii="Helvetica" w:hAnsi="Helvetica" w:cs="Helvetica"/>
          <w:sz w:val="24"/>
          <w:szCs w:val="24"/>
        </w:rPr>
        <w:t xml:space="preserve">and PCF </w:t>
      </w:r>
      <w:r w:rsidRPr="00E42FB1">
        <w:rPr>
          <w:rFonts w:ascii="Helvetica" w:hAnsi="Helvetica" w:cs="Helvetica"/>
          <w:sz w:val="24"/>
          <w:szCs w:val="24"/>
        </w:rPr>
        <w:t>cells</w:t>
      </w:r>
      <w:r w:rsidR="00AF4A2F" w:rsidRPr="00E42FB1">
        <w:rPr>
          <w:rFonts w:ascii="Helvetica" w:hAnsi="Helvetica" w:cs="Helvetica"/>
          <w:sz w:val="24"/>
          <w:szCs w:val="24"/>
        </w:rPr>
        <w:t xml:space="preserve"> in these experiments were approximately 12 h</w:t>
      </w:r>
      <w:r w:rsidRPr="00E42FB1">
        <w:rPr>
          <w:rFonts w:ascii="Helvetica" w:hAnsi="Helvetica" w:cs="Helvetica"/>
          <w:sz w:val="24"/>
          <w:szCs w:val="24"/>
        </w:rPr>
        <w:t xml:space="preserve"> </w:t>
      </w:r>
      <w:r w:rsidR="00AF4A2F" w:rsidRPr="00E42FB1">
        <w:rPr>
          <w:rFonts w:ascii="Helvetica" w:hAnsi="Helvetica" w:cs="Helvetica"/>
          <w:sz w:val="24"/>
          <w:szCs w:val="24"/>
        </w:rPr>
        <w:t>and 2</w:t>
      </w:r>
      <w:r w:rsidR="00EA788B" w:rsidRPr="00E42FB1">
        <w:rPr>
          <w:rFonts w:ascii="Helvetica" w:hAnsi="Helvetica" w:cs="Helvetica"/>
          <w:sz w:val="24"/>
          <w:szCs w:val="24"/>
        </w:rPr>
        <w:t>2</w:t>
      </w:r>
      <w:r w:rsidR="00AF4A2F" w:rsidRPr="00E42FB1">
        <w:rPr>
          <w:rFonts w:ascii="Helvetica" w:hAnsi="Helvetica" w:cs="Helvetica"/>
          <w:sz w:val="24"/>
          <w:szCs w:val="24"/>
        </w:rPr>
        <w:t xml:space="preserve"> h, respectively </w:t>
      </w:r>
      <w:r w:rsidRPr="00E42FB1">
        <w:rPr>
          <w:rFonts w:ascii="Helvetica" w:hAnsi="Helvetica" w:cs="Helvetica"/>
          <w:sz w:val="24"/>
          <w:szCs w:val="24"/>
        </w:rPr>
        <w:t>(</w:t>
      </w:r>
      <w:r w:rsidR="00973A13" w:rsidRPr="00E42FB1">
        <w:rPr>
          <w:rFonts w:ascii="Helvetica" w:hAnsi="Helvetica" w:cs="Helvetica"/>
          <w:sz w:val="24"/>
          <w:szCs w:val="24"/>
        </w:rPr>
        <w:t xml:space="preserve">Table </w:t>
      </w:r>
      <w:r w:rsidR="00FF0228" w:rsidRPr="00E42FB1">
        <w:rPr>
          <w:rFonts w:ascii="Helvetica" w:hAnsi="Helvetica" w:cs="Helvetica"/>
          <w:sz w:val="24"/>
          <w:szCs w:val="24"/>
        </w:rPr>
        <w:t>1</w:t>
      </w:r>
      <w:r w:rsidR="00B010B0" w:rsidRPr="00E42FB1">
        <w:rPr>
          <w:rFonts w:ascii="Helvetica" w:hAnsi="Helvetica" w:cs="Helvetica"/>
          <w:sz w:val="24"/>
          <w:szCs w:val="24"/>
        </w:rPr>
        <w:t xml:space="preserve"> and Figure </w:t>
      </w:r>
      <w:r w:rsidR="008D423B" w:rsidRPr="00E42FB1">
        <w:rPr>
          <w:rFonts w:ascii="Helvetica" w:hAnsi="Helvetica" w:cs="Helvetica"/>
          <w:sz w:val="24"/>
          <w:szCs w:val="24"/>
        </w:rPr>
        <w:t>6</w:t>
      </w:r>
      <w:r w:rsidRPr="00E42FB1">
        <w:rPr>
          <w:rFonts w:ascii="Helvetica" w:hAnsi="Helvetica" w:cs="Helvetica"/>
          <w:sz w:val="24"/>
          <w:szCs w:val="24"/>
        </w:rPr>
        <w:t xml:space="preserve">). </w:t>
      </w:r>
      <w:r w:rsidR="00AF4A2F" w:rsidRPr="00E42FB1">
        <w:rPr>
          <w:rFonts w:ascii="Helvetica" w:hAnsi="Helvetica" w:cs="Helvetica"/>
          <w:sz w:val="24"/>
          <w:szCs w:val="24"/>
        </w:rPr>
        <w:t xml:space="preserve">The BSF doubling time is </w:t>
      </w:r>
      <w:r w:rsidR="003C1B78" w:rsidRPr="00E42FB1">
        <w:rPr>
          <w:rFonts w:ascii="Helvetica" w:hAnsi="Helvetica" w:cs="Helvetica"/>
          <w:sz w:val="24"/>
          <w:szCs w:val="24"/>
        </w:rPr>
        <w:t>just beyond the</w:t>
      </w:r>
      <w:r w:rsidR="00AF4A2F" w:rsidRPr="00E42FB1">
        <w:rPr>
          <w:rFonts w:ascii="Helvetica" w:hAnsi="Helvetica" w:cs="Helvetica"/>
          <w:sz w:val="24"/>
          <w:szCs w:val="24"/>
        </w:rPr>
        <w:t xml:space="preserve"> upper end of the normal range for cultured parasites in our laboratory (8 </w:t>
      </w:r>
      <w:r w:rsidR="00AF4A2F" w:rsidRPr="00E42FB1">
        <w:rPr>
          <w:rFonts w:ascii="Helvetica" w:hAnsi="Helvetica" w:cs="Helvetica"/>
          <w:sz w:val="24"/>
          <w:szCs w:val="24"/>
        </w:rPr>
        <w:lastRenderedPageBreak/>
        <w:t>to 1</w:t>
      </w:r>
      <w:r w:rsidR="00821801" w:rsidRPr="00E42FB1">
        <w:rPr>
          <w:rFonts w:ascii="Helvetica" w:hAnsi="Helvetica" w:cs="Helvetica"/>
          <w:sz w:val="24"/>
          <w:szCs w:val="24"/>
        </w:rPr>
        <w:t>0</w:t>
      </w:r>
      <w:r w:rsidR="00AF4A2F" w:rsidRPr="00E42FB1">
        <w:rPr>
          <w:rFonts w:ascii="Helvetica" w:hAnsi="Helvetica" w:cs="Helvetica"/>
          <w:sz w:val="24"/>
          <w:szCs w:val="24"/>
        </w:rPr>
        <w:t xml:space="preserve"> h), whereas the PCF doubling time is </w:t>
      </w:r>
      <w:r w:rsidR="001555E3" w:rsidRPr="00E42FB1">
        <w:rPr>
          <w:rFonts w:ascii="Helvetica" w:hAnsi="Helvetica" w:cs="Helvetica"/>
          <w:sz w:val="24"/>
          <w:szCs w:val="24"/>
        </w:rPr>
        <w:t>longer than the normal range (12 to 14 h)</w:t>
      </w:r>
      <w:r w:rsidR="00531AD4" w:rsidRPr="00E42FB1">
        <w:rPr>
          <w:rFonts w:ascii="Helvetica" w:hAnsi="Helvetica" w:cs="Helvetica"/>
          <w:sz w:val="24"/>
          <w:szCs w:val="24"/>
        </w:rPr>
        <w:t xml:space="preserve">. </w:t>
      </w:r>
      <w:r w:rsidR="001555E3" w:rsidRPr="00E42FB1">
        <w:rPr>
          <w:rFonts w:ascii="Helvetica" w:hAnsi="Helvetica" w:cs="Helvetica"/>
          <w:sz w:val="24"/>
          <w:szCs w:val="24"/>
        </w:rPr>
        <w:t xml:space="preserve">We think that these </w:t>
      </w:r>
      <w:r w:rsidR="003C1B78" w:rsidRPr="00E42FB1">
        <w:rPr>
          <w:rFonts w:ascii="Helvetica" w:hAnsi="Helvetica" w:cs="Helvetica"/>
          <w:sz w:val="24"/>
          <w:szCs w:val="24"/>
        </w:rPr>
        <w:t>relatively long</w:t>
      </w:r>
      <w:r w:rsidR="001555E3" w:rsidRPr="00E42FB1">
        <w:rPr>
          <w:rFonts w:ascii="Helvetica" w:hAnsi="Helvetica" w:cs="Helvetica"/>
          <w:sz w:val="24"/>
          <w:szCs w:val="24"/>
        </w:rPr>
        <w:t xml:space="preserve"> doubling time</w:t>
      </w:r>
      <w:r w:rsidR="003C1B78" w:rsidRPr="00E42FB1">
        <w:rPr>
          <w:rFonts w:ascii="Helvetica" w:hAnsi="Helvetica" w:cs="Helvetica"/>
          <w:sz w:val="24"/>
          <w:szCs w:val="24"/>
        </w:rPr>
        <w:t>s</w:t>
      </w:r>
      <w:r w:rsidR="001555E3" w:rsidRPr="00E42FB1">
        <w:rPr>
          <w:rFonts w:ascii="Helvetica" w:hAnsi="Helvetica" w:cs="Helvetica"/>
          <w:sz w:val="24"/>
          <w:szCs w:val="24"/>
        </w:rPr>
        <w:t xml:space="preserve"> </w:t>
      </w:r>
      <w:r w:rsidR="003C1B78" w:rsidRPr="00E42FB1">
        <w:rPr>
          <w:rFonts w:ascii="Helvetica" w:hAnsi="Helvetica" w:cs="Helvetica"/>
          <w:sz w:val="24"/>
          <w:szCs w:val="24"/>
        </w:rPr>
        <w:t>are partly due to the necessary use of dialysed fetal bovine serum to perform the isotopic Arg/Lys labelling [4] and partly</w:t>
      </w:r>
      <w:r w:rsidR="001555E3" w:rsidRPr="00E42FB1">
        <w:rPr>
          <w:rFonts w:ascii="Helvetica" w:hAnsi="Helvetica" w:cs="Helvetica"/>
          <w:sz w:val="24"/>
          <w:szCs w:val="24"/>
        </w:rPr>
        <w:t xml:space="preserve"> due to the effects of the </w:t>
      </w:r>
      <w:r w:rsidR="00FF2158" w:rsidRPr="00E42FB1">
        <w:rPr>
          <w:rFonts w:ascii="Helvetica" w:hAnsi="Helvetica" w:cs="Helvetica"/>
          <w:sz w:val="24"/>
          <w:szCs w:val="24"/>
        </w:rPr>
        <w:t xml:space="preserve">unavoidable </w:t>
      </w:r>
      <w:r w:rsidR="001555E3" w:rsidRPr="00E42FB1">
        <w:rPr>
          <w:rFonts w:ascii="Helvetica" w:hAnsi="Helvetica" w:cs="Helvetica"/>
          <w:sz w:val="24"/>
          <w:szCs w:val="24"/>
        </w:rPr>
        <w:t xml:space="preserve">centrifugation step required to transfer the cells from medium- to light-isotope media to perform the chase, the stress of which seems to cause to growth arrest for </w:t>
      </w:r>
      <w:r w:rsidR="00FF2158" w:rsidRPr="00E42FB1">
        <w:rPr>
          <w:rFonts w:ascii="Helvetica" w:hAnsi="Helvetica" w:cs="Helvetica"/>
          <w:sz w:val="24"/>
          <w:szCs w:val="24"/>
        </w:rPr>
        <w:t xml:space="preserve">about 2 h. </w:t>
      </w:r>
      <w:r w:rsidR="009D18AE" w:rsidRPr="00E42FB1">
        <w:rPr>
          <w:rFonts w:ascii="Helvetica" w:hAnsi="Helvetica" w:cs="Helvetica"/>
          <w:sz w:val="24"/>
          <w:szCs w:val="24"/>
        </w:rPr>
        <w:t xml:space="preserve">Interestingly, the </w:t>
      </w:r>
      <w:r w:rsidR="00B76F9E" w:rsidRPr="00E42FB1">
        <w:rPr>
          <w:rFonts w:ascii="Helvetica" w:hAnsi="Helvetica" w:cs="Helvetica"/>
          <w:sz w:val="24"/>
          <w:szCs w:val="24"/>
        </w:rPr>
        <w:t>four PCF time points under 2 hours (0, 0.25,</w:t>
      </w:r>
      <w:r w:rsidR="0055725C" w:rsidRPr="00E42FB1">
        <w:rPr>
          <w:rFonts w:ascii="Helvetica" w:hAnsi="Helvetica" w:cs="Helvetica"/>
          <w:sz w:val="24"/>
          <w:szCs w:val="24"/>
        </w:rPr>
        <w:t xml:space="preserve"> </w:t>
      </w:r>
      <w:r w:rsidR="00B76F9E" w:rsidRPr="00E42FB1">
        <w:rPr>
          <w:rFonts w:ascii="Helvetica" w:hAnsi="Helvetica" w:cs="Helvetica"/>
          <w:sz w:val="24"/>
          <w:szCs w:val="24"/>
        </w:rPr>
        <w:t xml:space="preserve">0.5 and 1 h) show the lowest correlation </w:t>
      </w:r>
      <w:r w:rsidR="0055725C" w:rsidRPr="00E42FB1">
        <w:rPr>
          <w:rFonts w:ascii="Helvetica" w:hAnsi="Helvetica" w:cs="Helvetica"/>
          <w:sz w:val="24"/>
          <w:szCs w:val="24"/>
        </w:rPr>
        <w:t>compared</w:t>
      </w:r>
      <w:r w:rsidR="00B76F9E" w:rsidRPr="00E42FB1">
        <w:rPr>
          <w:rFonts w:ascii="Helvetica" w:hAnsi="Helvetica" w:cs="Helvetica"/>
          <w:sz w:val="24"/>
          <w:szCs w:val="24"/>
        </w:rPr>
        <w:t xml:space="preserve"> all the other time points (Figure 2 and 3). </w:t>
      </w:r>
      <w:r w:rsidR="0055725C" w:rsidRPr="00E42FB1">
        <w:rPr>
          <w:rFonts w:ascii="Helvetica" w:hAnsi="Helvetica" w:cs="Helvetica"/>
          <w:sz w:val="24"/>
          <w:szCs w:val="24"/>
        </w:rPr>
        <w:t>Despite</w:t>
      </w:r>
      <w:r w:rsidR="00D90853" w:rsidRPr="00E42FB1">
        <w:rPr>
          <w:rFonts w:ascii="Helvetica" w:hAnsi="Helvetica" w:cs="Helvetica"/>
          <w:sz w:val="24"/>
          <w:szCs w:val="24"/>
        </w:rPr>
        <w:t xml:space="preserve"> </w:t>
      </w:r>
      <w:r w:rsidR="00CA4A21" w:rsidRPr="00E42FB1">
        <w:rPr>
          <w:rFonts w:ascii="Helvetica" w:hAnsi="Helvetica" w:cs="Helvetica"/>
          <w:sz w:val="24"/>
          <w:szCs w:val="24"/>
        </w:rPr>
        <w:t xml:space="preserve">this lag-phase, the </w:t>
      </w:r>
      <w:r w:rsidR="00FF2158" w:rsidRPr="00E42FB1">
        <w:rPr>
          <w:rFonts w:ascii="Helvetica" w:hAnsi="Helvetica" w:cs="Helvetica"/>
          <w:sz w:val="24"/>
          <w:szCs w:val="24"/>
        </w:rPr>
        <w:t>subsequent logarithmic growth suggests that the parasites are reasonably healthy for the majority of the chase period.</w:t>
      </w:r>
    </w:p>
    <w:p w14:paraId="5DC92E67" w14:textId="265C7E69" w:rsidR="006411BE" w:rsidRPr="00E42FB1" w:rsidRDefault="00347FAE" w:rsidP="00C264C6">
      <w:pPr>
        <w:jc w:val="both"/>
        <w:rPr>
          <w:rFonts w:ascii="Helvetica" w:hAnsi="Helvetica" w:cs="Helvetica"/>
          <w:sz w:val="24"/>
          <w:szCs w:val="24"/>
        </w:rPr>
      </w:pPr>
      <w:r w:rsidRPr="00E42FB1">
        <w:rPr>
          <w:rFonts w:ascii="Helvetica" w:hAnsi="Helvetica" w:cs="Helvetica"/>
          <w:sz w:val="24"/>
          <w:szCs w:val="24"/>
        </w:rPr>
        <w:t xml:space="preserve">Despite those caveats, </w:t>
      </w:r>
      <w:r w:rsidR="006411BE" w:rsidRPr="00E42FB1">
        <w:rPr>
          <w:rFonts w:ascii="Helvetica" w:hAnsi="Helvetica" w:cs="Helvetica"/>
          <w:sz w:val="24"/>
          <w:szCs w:val="24"/>
        </w:rPr>
        <w:t xml:space="preserve">we think the data reported here are valuable. Some of </w:t>
      </w:r>
      <w:r w:rsidR="00720AB0" w:rsidRPr="00E42FB1">
        <w:rPr>
          <w:rFonts w:ascii="Helvetica" w:hAnsi="Helvetica" w:cs="Helvetica"/>
          <w:sz w:val="24"/>
          <w:szCs w:val="24"/>
        </w:rPr>
        <w:t>the</w:t>
      </w:r>
      <w:r w:rsidRPr="00E42FB1">
        <w:rPr>
          <w:rFonts w:ascii="Helvetica" w:hAnsi="Helvetica" w:cs="Helvetica"/>
          <w:sz w:val="24"/>
          <w:szCs w:val="24"/>
        </w:rPr>
        <w:t xml:space="preserve"> </w:t>
      </w:r>
      <w:r w:rsidR="003C1B78" w:rsidRPr="00E42FB1">
        <w:rPr>
          <w:rFonts w:ascii="Helvetica" w:hAnsi="Helvetica" w:cs="Helvetica"/>
          <w:sz w:val="24"/>
          <w:szCs w:val="24"/>
        </w:rPr>
        <w:t xml:space="preserve">proteome-wide </w:t>
      </w:r>
      <w:r w:rsidR="001460B7" w:rsidRPr="00E42FB1">
        <w:rPr>
          <w:rFonts w:ascii="Helvetica" w:hAnsi="Helvetica" w:cs="Helvetica"/>
          <w:sz w:val="24"/>
          <w:szCs w:val="24"/>
        </w:rPr>
        <w:t>half-life</w:t>
      </w:r>
      <w:r w:rsidRPr="00E42FB1">
        <w:rPr>
          <w:rFonts w:ascii="Helvetica" w:hAnsi="Helvetica" w:cs="Helvetica"/>
          <w:sz w:val="24"/>
          <w:szCs w:val="24"/>
        </w:rPr>
        <w:t xml:space="preserve"> values </w:t>
      </w:r>
      <w:r w:rsidR="003C1B78" w:rsidRPr="00E42FB1">
        <w:rPr>
          <w:rFonts w:ascii="Helvetica" w:hAnsi="Helvetica" w:cs="Helvetica"/>
          <w:sz w:val="24"/>
          <w:szCs w:val="24"/>
        </w:rPr>
        <w:t xml:space="preserve">from </w:t>
      </w:r>
      <w:r w:rsidR="00720AB0" w:rsidRPr="00E42FB1">
        <w:rPr>
          <w:rFonts w:ascii="Helvetica" w:hAnsi="Helvetica" w:cs="Helvetica"/>
          <w:sz w:val="24"/>
          <w:szCs w:val="24"/>
        </w:rPr>
        <w:t xml:space="preserve">our study </w:t>
      </w:r>
      <w:r w:rsidR="003C1B78" w:rsidRPr="00E42FB1">
        <w:rPr>
          <w:rFonts w:ascii="Helvetica" w:hAnsi="Helvetica" w:cs="Helvetica"/>
          <w:sz w:val="24"/>
          <w:szCs w:val="24"/>
        </w:rPr>
        <w:t xml:space="preserve">appear to be </w:t>
      </w:r>
      <w:r w:rsidR="00720AB0" w:rsidRPr="00E42FB1">
        <w:rPr>
          <w:rFonts w:ascii="Helvetica" w:hAnsi="Helvetica" w:cs="Helvetica"/>
          <w:sz w:val="24"/>
          <w:szCs w:val="24"/>
        </w:rPr>
        <w:t xml:space="preserve">in line with </w:t>
      </w:r>
      <w:r w:rsidR="003C1B78" w:rsidRPr="00E42FB1">
        <w:rPr>
          <w:rFonts w:ascii="Helvetica" w:hAnsi="Helvetica" w:cs="Helvetica"/>
          <w:sz w:val="24"/>
          <w:szCs w:val="24"/>
        </w:rPr>
        <w:t>several specific examples</w:t>
      </w:r>
      <w:r w:rsidR="007F452F" w:rsidRPr="00E42FB1">
        <w:rPr>
          <w:rFonts w:ascii="Helvetica" w:hAnsi="Helvetica" w:cs="Helvetica"/>
          <w:sz w:val="24"/>
          <w:szCs w:val="24"/>
        </w:rPr>
        <w:t xml:space="preserve"> reported in</w:t>
      </w:r>
      <w:r w:rsidRPr="00E42FB1">
        <w:rPr>
          <w:rFonts w:ascii="Helvetica" w:hAnsi="Helvetica" w:cs="Helvetica"/>
          <w:sz w:val="24"/>
          <w:szCs w:val="24"/>
        </w:rPr>
        <w:t xml:space="preserve"> literature</w:t>
      </w:r>
      <w:r w:rsidR="006411BE" w:rsidRPr="00E42FB1">
        <w:rPr>
          <w:rFonts w:ascii="Helvetica" w:hAnsi="Helvetica" w:cs="Helvetica"/>
          <w:sz w:val="24"/>
          <w:szCs w:val="24"/>
        </w:rPr>
        <w:t>, whereas others differ</w:t>
      </w:r>
      <w:r w:rsidRPr="00E42FB1">
        <w:rPr>
          <w:rFonts w:ascii="Helvetica" w:hAnsi="Helvetica" w:cs="Helvetica"/>
          <w:sz w:val="24"/>
          <w:szCs w:val="24"/>
        </w:rPr>
        <w:t>. For example</w:t>
      </w:r>
      <w:r w:rsidR="003C1B78" w:rsidRPr="00E42FB1">
        <w:rPr>
          <w:rFonts w:ascii="Helvetica" w:hAnsi="Helvetica" w:cs="Helvetica"/>
          <w:sz w:val="24"/>
          <w:szCs w:val="24"/>
        </w:rPr>
        <w:t>:</w:t>
      </w:r>
      <w:r w:rsidR="00591188" w:rsidRPr="00E42FB1">
        <w:rPr>
          <w:rFonts w:ascii="Helvetica" w:hAnsi="Helvetica" w:cs="Helvetica"/>
          <w:sz w:val="24"/>
          <w:szCs w:val="24"/>
        </w:rPr>
        <w:t xml:space="preserve"> BSF</w:t>
      </w:r>
      <w:r w:rsidRPr="00E42FB1">
        <w:rPr>
          <w:rFonts w:ascii="Helvetica" w:hAnsi="Helvetica" w:cs="Helvetica"/>
          <w:sz w:val="24"/>
          <w:szCs w:val="24"/>
        </w:rPr>
        <w:t xml:space="preserve"> </w:t>
      </w:r>
      <w:r w:rsidR="003C1B78" w:rsidRPr="00E42FB1">
        <w:rPr>
          <w:rFonts w:ascii="Helvetica" w:hAnsi="Helvetica" w:cs="Helvetica"/>
          <w:sz w:val="24"/>
          <w:szCs w:val="24"/>
        </w:rPr>
        <w:t>ISG</w:t>
      </w:r>
      <w:r w:rsidR="00591188" w:rsidRPr="00E42FB1">
        <w:rPr>
          <w:rFonts w:ascii="Helvetica" w:hAnsi="Helvetica" w:cs="Helvetica"/>
          <w:sz w:val="24"/>
          <w:szCs w:val="24"/>
        </w:rPr>
        <w:t>7</w:t>
      </w:r>
      <w:r w:rsidR="003C1B78" w:rsidRPr="00E42FB1">
        <w:rPr>
          <w:rFonts w:ascii="Helvetica" w:hAnsi="Helvetica" w:cs="Helvetica"/>
          <w:sz w:val="24"/>
          <w:szCs w:val="24"/>
        </w:rPr>
        <w:t>5 and ISG</w:t>
      </w:r>
      <w:r w:rsidR="00591188" w:rsidRPr="00E42FB1">
        <w:rPr>
          <w:rFonts w:ascii="Helvetica" w:hAnsi="Helvetica" w:cs="Helvetica"/>
          <w:sz w:val="24"/>
          <w:szCs w:val="24"/>
        </w:rPr>
        <w:t>65</w:t>
      </w:r>
      <w:r w:rsidR="003C1B78" w:rsidRPr="00E42FB1">
        <w:rPr>
          <w:rFonts w:ascii="Helvetica" w:hAnsi="Helvetica" w:cs="Helvetica"/>
          <w:sz w:val="24"/>
          <w:szCs w:val="24"/>
        </w:rPr>
        <w:t xml:space="preserve"> are reported to have half</w:t>
      </w:r>
      <w:r w:rsidR="00591188" w:rsidRPr="00E42FB1">
        <w:rPr>
          <w:rFonts w:ascii="Helvetica" w:hAnsi="Helvetica" w:cs="Helvetica"/>
          <w:sz w:val="24"/>
          <w:szCs w:val="24"/>
        </w:rPr>
        <w:t>-</w:t>
      </w:r>
      <w:r w:rsidR="003C1B78" w:rsidRPr="00E42FB1">
        <w:rPr>
          <w:rFonts w:ascii="Helvetica" w:hAnsi="Helvetica" w:cs="Helvetica"/>
          <w:sz w:val="24"/>
          <w:szCs w:val="24"/>
        </w:rPr>
        <w:t xml:space="preserve">lives &lt;3 h </w:t>
      </w:r>
      <w:r w:rsidR="003C1B78" w:rsidRPr="00E42FB1">
        <w:rPr>
          <w:rFonts w:ascii="Helvetica" w:hAnsi="Helvetica" w:cs="Helvetica"/>
          <w:sz w:val="24"/>
          <w:szCs w:val="24"/>
        </w:rPr>
        <w:fldChar w:fldCharType="begin">
          <w:fldData xml:space="preserve">PEVuZE5vdGU+PENpdGU+PEF1dGhvcj5MZXVuZzwvQXV0aG9yPjxZZWFyPjIwMTE8L1llYXI+PFJl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PEVuZE5vdGU+PENpdGU+PEF1dGhvcj5MZXVuZzwvQXV0aG9yPjxZZWFyPjIwMTE8L1llYXI+PFJl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3C1B78" w:rsidRPr="00E42FB1">
        <w:rPr>
          <w:rFonts w:ascii="Helvetica" w:hAnsi="Helvetica" w:cs="Helvetica"/>
          <w:sz w:val="24"/>
          <w:szCs w:val="24"/>
        </w:rPr>
      </w:r>
      <w:r w:rsidR="003C1B78"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1" w:tooltip="Leung, 2011 #51" w:history="1">
        <w:r w:rsidR="0055725C" w:rsidRPr="00E42FB1">
          <w:rPr>
            <w:rFonts w:ascii="Helvetica" w:hAnsi="Helvetica" w:cs="Helvetica"/>
            <w:noProof/>
            <w:sz w:val="24"/>
            <w:szCs w:val="24"/>
          </w:rPr>
          <w:t>31</w:t>
        </w:r>
      </w:hyperlink>
      <w:r w:rsidR="00E669E6" w:rsidRPr="00E42FB1">
        <w:rPr>
          <w:rFonts w:ascii="Helvetica" w:hAnsi="Helvetica" w:cs="Helvetica"/>
          <w:noProof/>
          <w:sz w:val="24"/>
          <w:szCs w:val="24"/>
        </w:rPr>
        <w:t xml:space="preserve">, </w:t>
      </w:r>
      <w:hyperlink w:anchor="_ENREF_32" w:tooltip="Chung, 2008 #52" w:history="1">
        <w:r w:rsidR="0055725C" w:rsidRPr="00E42FB1">
          <w:rPr>
            <w:rFonts w:ascii="Helvetica" w:hAnsi="Helvetica" w:cs="Helvetica"/>
            <w:noProof/>
            <w:sz w:val="24"/>
            <w:szCs w:val="24"/>
          </w:rPr>
          <w:t>32</w:t>
        </w:r>
      </w:hyperlink>
      <w:r w:rsidR="00E669E6" w:rsidRPr="00E42FB1">
        <w:rPr>
          <w:rFonts w:ascii="Helvetica" w:hAnsi="Helvetica" w:cs="Helvetica"/>
          <w:noProof/>
          <w:sz w:val="24"/>
          <w:szCs w:val="24"/>
        </w:rPr>
        <w:t>]</w:t>
      </w:r>
      <w:r w:rsidR="003C1B78" w:rsidRPr="00E42FB1">
        <w:rPr>
          <w:rFonts w:ascii="Helvetica" w:hAnsi="Helvetica" w:cs="Helvetica"/>
          <w:sz w:val="24"/>
          <w:szCs w:val="24"/>
        </w:rPr>
        <w:fldChar w:fldCharType="end"/>
      </w:r>
      <w:r w:rsidR="00591188" w:rsidRPr="00E42FB1">
        <w:rPr>
          <w:rFonts w:ascii="Helvetica" w:hAnsi="Helvetica" w:cs="Helvetica"/>
          <w:sz w:val="24"/>
          <w:szCs w:val="24"/>
        </w:rPr>
        <w:t>, and our estimates for</w:t>
      </w:r>
      <w:r w:rsidRPr="00E42FB1">
        <w:rPr>
          <w:rFonts w:ascii="Helvetica" w:hAnsi="Helvetica" w:cs="Helvetica"/>
          <w:sz w:val="24"/>
          <w:szCs w:val="24"/>
        </w:rPr>
        <w:t xml:space="preserve"> ISG</w:t>
      </w:r>
      <w:r w:rsidR="00720AB0" w:rsidRPr="00E42FB1">
        <w:rPr>
          <w:rFonts w:ascii="Helvetica" w:hAnsi="Helvetica" w:cs="Helvetica"/>
          <w:sz w:val="24"/>
          <w:szCs w:val="24"/>
        </w:rPr>
        <w:t xml:space="preserve">75 (Tb927.5.360) and ISG65 (Tb927.2.3270) </w:t>
      </w:r>
      <w:r w:rsidR="00591188" w:rsidRPr="00E42FB1">
        <w:rPr>
          <w:rFonts w:ascii="Helvetica" w:hAnsi="Helvetica" w:cs="Helvetica"/>
          <w:sz w:val="24"/>
          <w:szCs w:val="24"/>
        </w:rPr>
        <w:t>are 2.4 and 2.5 h</w:t>
      </w:r>
      <w:r w:rsidR="003C1B78" w:rsidRPr="00E42FB1">
        <w:rPr>
          <w:rFonts w:ascii="Helvetica" w:hAnsi="Helvetica" w:cs="Helvetica"/>
          <w:sz w:val="24"/>
          <w:szCs w:val="24"/>
        </w:rPr>
        <w:t>,</w:t>
      </w:r>
      <w:r w:rsidR="00720AB0" w:rsidRPr="00E42FB1">
        <w:rPr>
          <w:rFonts w:ascii="Helvetica" w:hAnsi="Helvetica" w:cs="Helvetica"/>
          <w:sz w:val="24"/>
          <w:szCs w:val="24"/>
        </w:rPr>
        <w:t xml:space="preserve"> respectively</w:t>
      </w:r>
      <w:r w:rsidR="00591188" w:rsidRPr="00E42FB1">
        <w:rPr>
          <w:rFonts w:ascii="Helvetica" w:hAnsi="Helvetica" w:cs="Helvetica"/>
          <w:sz w:val="24"/>
          <w:szCs w:val="24"/>
        </w:rPr>
        <w:t xml:space="preserve">. PCF </w:t>
      </w:r>
      <w:r w:rsidR="00720AB0" w:rsidRPr="00E42FB1">
        <w:rPr>
          <w:rFonts w:ascii="Helvetica" w:hAnsi="Helvetica" w:cs="Helvetica"/>
          <w:sz w:val="24"/>
          <w:szCs w:val="24"/>
        </w:rPr>
        <w:t>CYC3ty (Tb927.6.1460) and CYC2ty (Tb927.11.14080)</w:t>
      </w:r>
      <w:r w:rsidR="00FA30BF" w:rsidRPr="00E42FB1">
        <w:rPr>
          <w:rFonts w:ascii="Helvetica" w:hAnsi="Helvetica" w:cs="Helvetica"/>
          <w:sz w:val="24"/>
          <w:szCs w:val="24"/>
        </w:rPr>
        <w:t xml:space="preserve"> </w:t>
      </w:r>
      <w:r w:rsidR="00591188" w:rsidRPr="00E42FB1">
        <w:rPr>
          <w:rFonts w:ascii="Helvetica" w:hAnsi="Helvetica" w:cs="Helvetica"/>
          <w:sz w:val="24"/>
          <w:szCs w:val="24"/>
        </w:rPr>
        <w:t>are reported to have half-lives &gt;</w:t>
      </w:r>
      <w:r w:rsidR="00FA30BF" w:rsidRPr="00E42FB1">
        <w:rPr>
          <w:rFonts w:ascii="Helvetica" w:hAnsi="Helvetica" w:cs="Helvetica"/>
          <w:sz w:val="24"/>
          <w:szCs w:val="24"/>
        </w:rPr>
        <w:t xml:space="preserve">6 and </w:t>
      </w:r>
      <w:r w:rsidR="00591188" w:rsidRPr="00E42FB1">
        <w:rPr>
          <w:rFonts w:ascii="Helvetica" w:hAnsi="Helvetica" w:cs="Helvetica"/>
          <w:sz w:val="24"/>
          <w:szCs w:val="24"/>
        </w:rPr>
        <w:t>&gt;</w:t>
      </w:r>
      <w:r w:rsidR="00FA30BF" w:rsidRPr="00E42FB1">
        <w:rPr>
          <w:rFonts w:ascii="Helvetica" w:hAnsi="Helvetica" w:cs="Helvetica"/>
          <w:sz w:val="24"/>
          <w:szCs w:val="24"/>
        </w:rPr>
        <w:t>9 h</w:t>
      </w:r>
      <w:r w:rsidR="00591188" w:rsidRPr="00E42FB1">
        <w:rPr>
          <w:rFonts w:ascii="Helvetica" w:hAnsi="Helvetica" w:cs="Helvetica"/>
          <w:sz w:val="24"/>
          <w:szCs w:val="24"/>
        </w:rPr>
        <w:t>,</w:t>
      </w:r>
      <w:r w:rsidR="00FA30BF" w:rsidRPr="00E42FB1">
        <w:rPr>
          <w:rFonts w:ascii="Helvetica" w:hAnsi="Helvetica" w:cs="Helvetica"/>
          <w:sz w:val="24"/>
          <w:szCs w:val="24"/>
        </w:rPr>
        <w:t xml:space="preserve"> respectively</w:t>
      </w:r>
      <w:r w:rsidR="00591188" w:rsidRPr="00E42FB1">
        <w:rPr>
          <w:rFonts w:ascii="Helvetica" w:hAnsi="Helvetica" w:cs="Helvetica"/>
          <w:sz w:val="24"/>
          <w:szCs w:val="24"/>
        </w:rPr>
        <w:t>,</w:t>
      </w:r>
      <w:r w:rsidR="00FA30BF" w:rsidRPr="00E42FB1">
        <w:rPr>
          <w:rFonts w:ascii="Helvetica" w:hAnsi="Helvetica" w:cs="Helvetica"/>
          <w:sz w:val="24"/>
          <w:szCs w:val="24"/>
        </w:rPr>
        <w:t xml:space="preserve"> </w:t>
      </w:r>
      <w:r w:rsidR="00FA30BF"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&lt;EndNote&gt;&lt;Cite&gt;&lt;Author&gt;Van Hellemond&lt;/Author&gt;&lt;Year&gt;2000&lt;/Year&gt;&lt;RecNum&gt;53&lt;/RecNum&gt;&lt;DisplayText&gt;[33]&lt;/DisplayText&gt;&lt;record&gt;&lt;rec-number&gt;53&lt;/rec-number&gt;&lt;foreign-keys&gt;&lt;key app="EN" db-id="05wwz959cd959we0fr4x2pz55zadsesttrre" timestamp="1551864096"&gt;53&lt;/key&gt;&lt;/foreign-keys&gt;&lt;ref-type name="Journal Article"&gt;17&lt;/ref-type&gt;&lt;contributors&gt;&lt;authors&gt;&lt;author&gt;Van Hellemond, J. J.&lt;/author&gt;&lt;author&gt;Mottram, J. C.&lt;/author&gt;&lt;/authors&gt;&lt;/contributors&gt;&lt;auth-address&gt;The Wellcome Centre for Molecular Parasitology, University of Glasgow, Anderson College, UK.&lt;/auth-address&gt;&lt;titles&gt;&lt;title&gt;The CYC3 gene of trypanosoma brucei encodes a cyclin with a short half-life&lt;/title&gt;&lt;secondary-title&gt;Mol Biochem Parasitol&lt;/secondary-title&gt;&lt;/titles&gt;&lt;periodical&gt;&lt;full-title&gt;Mol Biochem Parasitol&lt;/full-title&gt;&lt;abbr-1&gt;Molecular and biochemical parasitology&lt;/abbr-1&gt;&lt;/periodical&gt;&lt;pages&gt;275-82&lt;/pages&gt;&lt;volume&gt;111&lt;/volume&gt;&lt;number&gt;2&lt;/number&gt;&lt;edition&gt;2001/02/13&lt;/edition&gt;&lt;keywords&gt;&lt;keyword&gt;Animals&lt;/keyword&gt;&lt;keyword&gt;CDC2-CDC28 Kinases&lt;/keyword&gt;&lt;keyword&gt;Cell Line&lt;/keyword&gt;&lt;keyword&gt;Cyclin-Dependent Kinases/metabolism&lt;/keyword&gt;&lt;keyword&gt;Cyclins/chemistry/*genetics/*metabolism&lt;/keyword&gt;&lt;keyword&gt;Cysteine Endopeptidases/metabolism&lt;/keyword&gt;&lt;keyword&gt;Gene Expression Regulation&lt;/keyword&gt;&lt;keyword&gt;Half-Life&lt;/keyword&gt;&lt;keyword&gt;Immunoblotting&lt;/keyword&gt;&lt;keyword&gt;Multienzyme Complexes/metabolism&lt;/keyword&gt;&lt;keyword&gt;Precipitin Tests&lt;/keyword&gt;&lt;keyword&gt;Proteasome Endopeptidase Complex&lt;/keyword&gt;&lt;keyword&gt;Protozoan Proteins/chemistry/*genetics/*metabolism&lt;/keyword&gt;&lt;keyword&gt;Recombinant Fusion Proteins/metabolism&lt;/keyword&gt;&lt;keyword&gt;Transfection&lt;/keyword&gt;&lt;keyword&gt;Trypanosoma brucei brucei/genetics/growth &amp;amp; development/*metabolism&lt;/keyword&gt;&lt;/keywords&gt;&lt;dates&gt;&lt;year&gt;2000&lt;/year&gt;&lt;pub-dates&gt;&lt;date&gt;Dec&lt;/date&gt;&lt;/pub-dates&gt;&lt;/dates&gt;&lt;isbn&gt;0166-6851 (Print)&amp;#xD;0166-6851 (Linking)&lt;/isbn&gt;&lt;accession-num&gt;11163436&lt;/accession-num&gt;&lt;urls&gt;&lt;related-urls&gt;&lt;url&gt;https://www.ncbi.nlm.nih.gov/pubmed/11163436&lt;/url&gt;&lt;/related-urls&gt;&lt;/urls&gt;&lt;/record&gt;&lt;/Cite&gt;&lt;/EndNote&gt;</w:instrText>
      </w:r>
      <w:r w:rsidR="00FA30BF"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3" w:tooltip="Van Hellemond, 2000 #53" w:history="1">
        <w:r w:rsidR="0055725C" w:rsidRPr="00E42FB1">
          <w:rPr>
            <w:rFonts w:ascii="Helvetica" w:hAnsi="Helvetica" w:cs="Helvetica"/>
            <w:noProof/>
            <w:sz w:val="24"/>
            <w:szCs w:val="24"/>
          </w:rPr>
          <w:t>33</w:t>
        </w:r>
      </w:hyperlink>
      <w:r w:rsidR="00E669E6" w:rsidRPr="00E42FB1">
        <w:rPr>
          <w:rFonts w:ascii="Helvetica" w:hAnsi="Helvetica" w:cs="Helvetica"/>
          <w:noProof/>
          <w:sz w:val="24"/>
          <w:szCs w:val="24"/>
        </w:rPr>
        <w:t>]</w:t>
      </w:r>
      <w:r w:rsidR="00FA30BF" w:rsidRPr="00E42FB1">
        <w:rPr>
          <w:rFonts w:ascii="Helvetica" w:hAnsi="Helvetica" w:cs="Helvetica"/>
          <w:sz w:val="24"/>
          <w:szCs w:val="24"/>
        </w:rPr>
        <w:fldChar w:fldCharType="end"/>
      </w:r>
      <w:r w:rsidR="00591188" w:rsidRPr="00E42FB1">
        <w:rPr>
          <w:rFonts w:ascii="Helvetica" w:hAnsi="Helvetica" w:cs="Helvetica"/>
          <w:sz w:val="24"/>
          <w:szCs w:val="24"/>
        </w:rPr>
        <w:t xml:space="preserve">, and our estimates </w:t>
      </w:r>
      <w:r w:rsidR="00D9152E" w:rsidRPr="00E42FB1">
        <w:rPr>
          <w:rFonts w:ascii="Helvetica" w:hAnsi="Helvetica" w:cs="Helvetica"/>
          <w:sz w:val="24"/>
          <w:szCs w:val="24"/>
        </w:rPr>
        <w:t xml:space="preserve">(albeit in BSF) </w:t>
      </w:r>
      <w:r w:rsidR="00591188" w:rsidRPr="00E42FB1">
        <w:rPr>
          <w:rFonts w:ascii="Helvetica" w:hAnsi="Helvetica" w:cs="Helvetica"/>
          <w:sz w:val="24"/>
          <w:szCs w:val="24"/>
        </w:rPr>
        <w:t xml:space="preserve">are </w:t>
      </w:r>
      <w:r w:rsidR="00D9152E" w:rsidRPr="00E42FB1">
        <w:rPr>
          <w:rFonts w:ascii="Helvetica" w:hAnsi="Helvetica" w:cs="Helvetica"/>
          <w:sz w:val="24"/>
          <w:szCs w:val="24"/>
        </w:rPr>
        <w:t>4.9</w:t>
      </w:r>
      <w:r w:rsidR="00591188" w:rsidRPr="00E42FB1">
        <w:rPr>
          <w:rFonts w:ascii="Helvetica" w:hAnsi="Helvetica" w:cs="Helvetica"/>
          <w:sz w:val="24"/>
          <w:szCs w:val="24"/>
        </w:rPr>
        <w:t xml:space="preserve"> and </w:t>
      </w:r>
      <w:r w:rsidR="00D9152E" w:rsidRPr="00E42FB1">
        <w:rPr>
          <w:rFonts w:ascii="Helvetica" w:hAnsi="Helvetica" w:cs="Helvetica"/>
          <w:sz w:val="24"/>
          <w:szCs w:val="24"/>
        </w:rPr>
        <w:t>5.6</w:t>
      </w:r>
      <w:r w:rsidR="00591188" w:rsidRPr="00E42FB1">
        <w:rPr>
          <w:rFonts w:ascii="Helvetica" w:hAnsi="Helvetica" w:cs="Helvetica"/>
          <w:sz w:val="24"/>
          <w:szCs w:val="24"/>
        </w:rPr>
        <w:t xml:space="preserve"> h, respectively.</w:t>
      </w:r>
      <w:r w:rsidR="00FA30BF" w:rsidRPr="00E42FB1">
        <w:rPr>
          <w:rFonts w:ascii="Helvetica" w:hAnsi="Helvetica" w:cs="Helvetica"/>
          <w:sz w:val="24"/>
          <w:szCs w:val="24"/>
        </w:rPr>
        <w:t xml:space="preserve"> </w:t>
      </w:r>
      <w:r w:rsidR="00FB0923" w:rsidRPr="00E42FB1">
        <w:rPr>
          <w:rFonts w:ascii="Helvetica" w:hAnsi="Helvetica" w:cs="Helvetica"/>
          <w:sz w:val="24"/>
          <w:szCs w:val="24"/>
        </w:rPr>
        <w:t xml:space="preserve">The </w:t>
      </w:r>
      <w:r w:rsidR="001C5DDA" w:rsidRPr="00E42FB1">
        <w:rPr>
          <w:rFonts w:ascii="Helvetica" w:hAnsi="Helvetica" w:cs="Helvetica"/>
          <w:sz w:val="24"/>
          <w:szCs w:val="24"/>
        </w:rPr>
        <w:t xml:space="preserve">turnover of the </w:t>
      </w:r>
      <w:r w:rsidR="00FB0923" w:rsidRPr="00E42FB1">
        <w:rPr>
          <w:rFonts w:ascii="Helvetica" w:hAnsi="Helvetica" w:cs="Helvetica"/>
          <w:sz w:val="24"/>
          <w:szCs w:val="24"/>
        </w:rPr>
        <w:t>glycosomal protein fructose bisphosphate aldolase (Tb927.10.5620) has be</w:t>
      </w:r>
      <w:r w:rsidR="001C5DDA" w:rsidRPr="00E42FB1">
        <w:rPr>
          <w:rFonts w:ascii="Helvetica" w:hAnsi="Helvetica" w:cs="Helvetica"/>
          <w:sz w:val="24"/>
          <w:szCs w:val="24"/>
        </w:rPr>
        <w:t>en determine</w:t>
      </w:r>
      <w:r w:rsidR="00373213" w:rsidRPr="00E42FB1">
        <w:rPr>
          <w:rFonts w:ascii="Helvetica" w:hAnsi="Helvetica" w:cs="Helvetica"/>
          <w:sz w:val="24"/>
          <w:szCs w:val="24"/>
        </w:rPr>
        <w:t>d</w:t>
      </w:r>
      <w:r w:rsidR="001C5DDA" w:rsidRPr="00E42FB1">
        <w:rPr>
          <w:rFonts w:ascii="Helvetica" w:hAnsi="Helvetica" w:cs="Helvetica"/>
          <w:sz w:val="24"/>
          <w:szCs w:val="24"/>
        </w:rPr>
        <w:t xml:space="preserve"> with </w:t>
      </w:r>
      <w:r w:rsidR="003A3E62" w:rsidRPr="00E42FB1">
        <w:rPr>
          <w:rFonts w:ascii="Helvetica" w:hAnsi="Helvetica" w:cs="Helvetica"/>
          <w:sz w:val="24"/>
          <w:szCs w:val="24"/>
        </w:rPr>
        <w:t xml:space="preserve">a </w:t>
      </w:r>
      <w:r w:rsidR="001C5DDA" w:rsidRPr="00E42FB1">
        <w:rPr>
          <w:rFonts w:ascii="Helvetica" w:hAnsi="Helvetica" w:cs="Helvetica"/>
          <w:sz w:val="24"/>
          <w:szCs w:val="24"/>
        </w:rPr>
        <w:t xml:space="preserve">pulse-chase experiment </w:t>
      </w:r>
      <w:r w:rsidR="003A3E62" w:rsidRPr="00E42FB1">
        <w:rPr>
          <w:rFonts w:ascii="Helvetica" w:hAnsi="Helvetica" w:cs="Helvetica"/>
          <w:sz w:val="24"/>
          <w:szCs w:val="24"/>
        </w:rPr>
        <w:t>to be</w:t>
      </w:r>
      <w:r w:rsidR="001C5DDA" w:rsidRPr="00E42FB1">
        <w:rPr>
          <w:rFonts w:ascii="Helvetica" w:hAnsi="Helvetica" w:cs="Helvetica"/>
          <w:sz w:val="24"/>
          <w:szCs w:val="24"/>
        </w:rPr>
        <w:t xml:space="preserve"> greater than 3 h </w:t>
      </w:r>
      <w:r w:rsidR="001C5DDA"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&lt;EndNote&gt;&lt;Cite&gt;&lt;Author&gt;Clayton&lt;/Author&gt;&lt;Year&gt;1987&lt;/Year&gt;&lt;RecNum&gt;60&lt;/RecNum&gt;&lt;DisplayText&gt;[34]&lt;/DisplayText&gt;&lt;record&gt;&lt;rec-number&gt;60&lt;/rec-number&gt;&lt;foreign-keys&gt;&lt;key app="EN" db-id="05wwz959cd959we0fr4x2pz55zadsesttrre" timestamp="1552384554"&gt;60&lt;/key&gt;&lt;/foreign-keys&gt;&lt;ref-type name="Journal Article"&gt;17&lt;/ref-type&gt;&lt;contributors&gt;&lt;authors&gt;&lt;author&gt;Clayton, C. E.&lt;/author&gt;&lt;/authors&gt;&lt;/contributors&gt;&lt;auth-address&gt;Rockefeller University, New York 10021-6399.&lt;/auth-address&gt;&lt;titles&gt;&lt;title&gt;Import of fructose bisphosphate aldolase into the glycosomes of Trypanosoma brucei&lt;/title&gt;&lt;secondary-title&gt;J Cell Biol&lt;/secondary-title&gt;&lt;/titles&gt;&lt;periodical&gt;&lt;full-title&gt;J Cell Biol&lt;/full-title&gt;&lt;abbr-1&gt;The Journal of cell biology&lt;/abbr-1&gt;&lt;/periodical&gt;&lt;pages&gt;2649-54&lt;/pages&gt;&lt;volume&gt;105&lt;/volume&gt;&lt;number&gt;6 Pt 1&lt;/number&gt;&lt;edition&gt;1987/12/01&lt;/edition&gt;&lt;keywords&gt;&lt;keyword&gt;Animals&lt;/keyword&gt;&lt;keyword&gt;Cell Fractionation&lt;/keyword&gt;&lt;keyword&gt;Cloning, Molecular&lt;/keyword&gt;&lt;keyword&gt;Fructose-Bisphosphate Aldolase/*genetics/metabolism&lt;/keyword&gt;&lt;keyword&gt;Kinetics&lt;/keyword&gt;&lt;keyword&gt;Microbodies/*enzymology/ultrastructure&lt;/keyword&gt;&lt;keyword&gt;Peptide Hydrolases&lt;/keyword&gt;&lt;keyword&gt;Peptide Mapping&lt;/keyword&gt;&lt;keyword&gt;Polyribosomes/enzymology&lt;/keyword&gt;&lt;keyword&gt;Protein Biosynthesis&lt;/keyword&gt;&lt;keyword&gt;*Protein Processing, Post-Translational&lt;/keyword&gt;&lt;keyword&gt;Transcription, Genetic&lt;/keyword&gt;&lt;keyword&gt;Trypanosoma brucei brucei/*enzymology&lt;/keyword&gt;&lt;/keywords&gt;&lt;dates&gt;&lt;year&gt;1987&lt;/year&gt;&lt;pub-dates&gt;&lt;date&gt;Dec&lt;/date&gt;&lt;/pub-dates&gt;&lt;/dates&gt;&lt;isbn&gt;0021-9525 (Print)&amp;#xD;0021-9525 (Linking)&lt;/isbn&gt;&lt;accession-num&gt;3320052&lt;/accession-num&gt;&lt;urls&gt;&lt;related-urls&gt;&lt;url&gt;https://www.ncbi.nlm.nih.gov/pubmed/3320052&lt;/url&gt;&lt;/related-urls&gt;&lt;/urls&gt;&lt;custom2&gt;PMC2114687&lt;/custom2&gt;&lt;/record&gt;&lt;/Cite&gt;&lt;/EndNote&gt;</w:instrText>
      </w:r>
      <w:r w:rsidR="001C5DDA"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4" w:tooltip="Clayton, 1987 #60" w:history="1">
        <w:r w:rsidR="0055725C" w:rsidRPr="00E42FB1">
          <w:rPr>
            <w:rFonts w:ascii="Helvetica" w:hAnsi="Helvetica" w:cs="Helvetica"/>
            <w:noProof/>
            <w:sz w:val="24"/>
            <w:szCs w:val="24"/>
          </w:rPr>
          <w:t>34</w:t>
        </w:r>
      </w:hyperlink>
      <w:r w:rsidR="00E669E6" w:rsidRPr="00E42FB1">
        <w:rPr>
          <w:rFonts w:ascii="Helvetica" w:hAnsi="Helvetica" w:cs="Helvetica"/>
          <w:noProof/>
          <w:sz w:val="24"/>
          <w:szCs w:val="24"/>
        </w:rPr>
        <w:t>]</w:t>
      </w:r>
      <w:r w:rsidR="001C5DDA" w:rsidRPr="00E42FB1">
        <w:rPr>
          <w:rFonts w:ascii="Helvetica" w:hAnsi="Helvetica" w:cs="Helvetica"/>
          <w:sz w:val="24"/>
          <w:szCs w:val="24"/>
        </w:rPr>
        <w:fldChar w:fldCharType="end"/>
      </w:r>
      <w:r w:rsidR="001C5DDA" w:rsidRPr="00E42FB1">
        <w:rPr>
          <w:rFonts w:ascii="Helvetica" w:hAnsi="Helvetica" w:cs="Helvetica"/>
          <w:sz w:val="24"/>
          <w:szCs w:val="24"/>
        </w:rPr>
        <w:t xml:space="preserve"> and our dataset shows a turnover rate of 7.8 h. </w:t>
      </w:r>
      <w:r w:rsidR="003A3E62" w:rsidRPr="00E42FB1">
        <w:rPr>
          <w:rFonts w:ascii="Helvetica" w:hAnsi="Helvetica" w:cs="Helvetica"/>
          <w:sz w:val="24"/>
          <w:szCs w:val="24"/>
        </w:rPr>
        <w:t xml:space="preserve">A similar pulse-chase experiment has determined a rapid turnover (as short as 30 min) for </w:t>
      </w:r>
      <w:r w:rsidR="001C5DDA" w:rsidRPr="00E42FB1">
        <w:rPr>
          <w:rFonts w:ascii="Helvetica" w:hAnsi="Helvetica" w:cs="Helvetica"/>
          <w:sz w:val="24"/>
          <w:szCs w:val="24"/>
        </w:rPr>
        <w:t xml:space="preserve">aldolase and two </w:t>
      </w:r>
      <w:r w:rsidR="00373213" w:rsidRPr="00E42FB1">
        <w:rPr>
          <w:rFonts w:ascii="Helvetica" w:hAnsi="Helvetica" w:cs="Helvetica"/>
          <w:sz w:val="24"/>
          <w:szCs w:val="24"/>
        </w:rPr>
        <w:t xml:space="preserve">other </w:t>
      </w:r>
      <w:r w:rsidR="001C5DDA" w:rsidRPr="00E42FB1">
        <w:rPr>
          <w:rFonts w:ascii="Helvetica" w:hAnsi="Helvetica" w:cs="Helvetica"/>
          <w:sz w:val="24"/>
          <w:szCs w:val="24"/>
        </w:rPr>
        <w:t>glycosomal proteins (D-glyceraldehyde-3-phosphate dehydrogenase and NAD-</w:t>
      </w:r>
      <w:r w:rsidR="006411BE" w:rsidRPr="00E42FB1">
        <w:rPr>
          <w:rFonts w:ascii="Helvetica" w:hAnsi="Helvetica" w:cs="Helvetica"/>
          <w:sz w:val="24"/>
          <w:szCs w:val="24"/>
        </w:rPr>
        <w:t xml:space="preserve">dependent </w:t>
      </w:r>
      <w:r w:rsidR="001C5DDA" w:rsidRPr="00E42FB1">
        <w:rPr>
          <w:rFonts w:ascii="Helvetica" w:hAnsi="Helvetica" w:cs="Helvetica"/>
          <w:sz w:val="24"/>
          <w:szCs w:val="24"/>
        </w:rPr>
        <w:t xml:space="preserve">glycerol-3-phosphate dehydrogenase) in PCF cells </w:t>
      </w:r>
      <w:r w:rsidR="001C5DDA"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&lt;EndNote&gt;&lt;Cite&gt;&lt;Author&gt;Hart&lt;/Author&gt;&lt;Year&gt;1987&lt;/Year&gt;&lt;RecNum&gt;59&lt;/RecNum&gt;&lt;DisplayText&gt;[35]&lt;/DisplayText&gt;&lt;record&gt;&lt;rec-number&gt;59&lt;/rec-number&gt;&lt;foreign-keys&gt;&lt;key app="EN" db-id="05wwz959cd959we0fr4x2pz55zadsesttrre" timestamp="1552384227"&gt;59&lt;/key&gt;&lt;/foreign-keys&gt;&lt;ref-type name="Journal Article"&gt;17&lt;/ref-type&gt;&lt;contributors&gt;&lt;authors&gt;&lt;author&gt;Hart, D. T.&lt;/author&gt;&lt;author&gt;Baudhuin, P.&lt;/author&gt;&lt;author&gt;Opperdoes, F. R.&lt;/author&gt;&lt;author&gt;de Duve, C.&lt;/author&gt;&lt;/authors&gt;&lt;/contributors&gt;&lt;titles&gt;&lt;title&gt;Biogenesis of the glycosome in Trypanosoma brucei: the synthesis, translocation and turnover of glycosomal polypeptides&lt;/title&gt;&lt;secondary-title&gt;EMBO J&lt;/secondary-title&gt;&lt;/titles&gt;&lt;periodical&gt;&lt;full-title&gt;EMBO J&lt;/full-title&gt;&lt;/periodical&gt;&lt;pages&gt;1403-11&lt;/pages&gt;&lt;volume&gt;6&lt;/volume&gt;&lt;number&gt;5&lt;/number&gt;&lt;edition&gt;1987/05/01&lt;/edition&gt;&lt;keywords&gt;&lt;keyword&gt;Animals&lt;/keyword&gt;&lt;keyword&gt;Fructose-Bisphosphate Aldolase/biosynthesis&lt;/keyword&gt;&lt;keyword&gt;Glucosephosphate Dehydrogenase/biosynthesis&lt;/keyword&gt;&lt;keyword&gt;Glyceraldehyde-3-Phosphate Dehydrogenases/biosynthesis&lt;/keyword&gt;&lt;keyword&gt;Kinetics&lt;/keyword&gt;&lt;keyword&gt;Microbodies/*metabolism&lt;/keyword&gt;&lt;keyword&gt;*Protein Biosynthesis&lt;/keyword&gt;&lt;keyword&gt;Proteins/genetics&lt;/keyword&gt;&lt;keyword&gt;RNA, Messenger/genetics&lt;/keyword&gt;&lt;keyword&gt;Trypanosoma brucei brucei/*metabolism&lt;/keyword&gt;&lt;keyword&gt;Tubulin/biosynthesis&lt;/keyword&gt;&lt;/keywords&gt;&lt;dates&gt;&lt;year&gt;1987&lt;/year&gt;&lt;pub-dates&gt;&lt;date&gt;May&lt;/date&gt;&lt;/pub-dates&gt;&lt;/dates&gt;&lt;isbn&gt;0261-4189 (Print)&amp;#xD;0261-4189 (Linking)&lt;/isbn&gt;&lt;accession-num&gt;3608983&lt;/accession-num&gt;&lt;urls&gt;&lt;related-urls&gt;&lt;url&gt;https://www.ncbi.nlm.nih.gov/pubmed/3608983&lt;/url&gt;&lt;/related-urls&gt;&lt;/urls&gt;&lt;custom2&gt;PMC553946&lt;/custom2&gt;&lt;/record&gt;&lt;/Cite&gt;&lt;/EndNote&gt;</w:instrText>
      </w:r>
      <w:r w:rsidR="001C5DDA"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5" w:tooltip="Hart, 1987 #59" w:history="1">
        <w:r w:rsidR="0055725C" w:rsidRPr="00E42FB1">
          <w:rPr>
            <w:rFonts w:ascii="Helvetica" w:hAnsi="Helvetica" w:cs="Helvetica"/>
            <w:noProof/>
            <w:sz w:val="24"/>
            <w:szCs w:val="24"/>
          </w:rPr>
          <w:t>35</w:t>
        </w:r>
      </w:hyperlink>
      <w:r w:rsidR="00E669E6" w:rsidRPr="00E42FB1">
        <w:rPr>
          <w:rFonts w:ascii="Helvetica" w:hAnsi="Helvetica" w:cs="Helvetica"/>
          <w:noProof/>
          <w:sz w:val="24"/>
          <w:szCs w:val="24"/>
        </w:rPr>
        <w:t>]</w:t>
      </w:r>
      <w:r w:rsidR="001C5DDA" w:rsidRPr="00E42FB1">
        <w:rPr>
          <w:rFonts w:ascii="Helvetica" w:hAnsi="Helvetica" w:cs="Helvetica"/>
          <w:sz w:val="24"/>
          <w:szCs w:val="24"/>
        </w:rPr>
        <w:fldChar w:fldCharType="end"/>
      </w:r>
      <w:r w:rsidR="001C5DDA" w:rsidRPr="00E42FB1">
        <w:rPr>
          <w:rFonts w:ascii="Helvetica" w:hAnsi="Helvetica" w:cs="Helvetica"/>
          <w:sz w:val="24"/>
          <w:szCs w:val="24"/>
        </w:rPr>
        <w:t xml:space="preserve">. </w:t>
      </w:r>
      <w:r w:rsidR="003A3E62" w:rsidRPr="00E42FB1">
        <w:rPr>
          <w:rFonts w:ascii="Helvetica" w:hAnsi="Helvetica" w:cs="Helvetica"/>
          <w:sz w:val="24"/>
          <w:szCs w:val="24"/>
        </w:rPr>
        <w:t>Our data suggest a much longer half-life for those proteins (</w:t>
      </w:r>
      <w:r w:rsidR="006411BE" w:rsidRPr="00E42FB1">
        <w:rPr>
          <w:rFonts w:ascii="Helvetica" w:hAnsi="Helvetica" w:cs="Helvetica"/>
          <w:sz w:val="24"/>
          <w:szCs w:val="24"/>
        </w:rPr>
        <w:t>&gt;</w:t>
      </w:r>
      <w:r w:rsidR="003A3E62" w:rsidRPr="00E42FB1">
        <w:rPr>
          <w:rFonts w:ascii="Helvetica" w:hAnsi="Helvetica" w:cs="Helvetica"/>
          <w:sz w:val="24"/>
          <w:szCs w:val="24"/>
        </w:rPr>
        <w:t>7 h)</w:t>
      </w:r>
      <w:r w:rsidR="00E238D7" w:rsidRPr="00E42FB1">
        <w:rPr>
          <w:rFonts w:ascii="Helvetica" w:hAnsi="Helvetica" w:cs="Helvetica"/>
          <w:sz w:val="24"/>
          <w:szCs w:val="24"/>
        </w:rPr>
        <w:t xml:space="preserve"> </w:t>
      </w:r>
      <w:r w:rsidR="0036017E" w:rsidRPr="00E42FB1">
        <w:rPr>
          <w:rFonts w:ascii="Helvetica" w:hAnsi="Helvetica" w:cs="Helvetica"/>
          <w:sz w:val="24"/>
          <w:szCs w:val="24"/>
        </w:rPr>
        <w:t xml:space="preserve">as also suggested in a different study from Clayton, 1988 </w:t>
      </w:r>
      <w:r w:rsidR="0036017E" w:rsidRPr="00E42FB1">
        <w:rPr>
          <w:rFonts w:ascii="Helvetica" w:hAnsi="Helvetica" w:cs="Helvetica"/>
          <w:sz w:val="24"/>
          <w:szCs w:val="24"/>
        </w:rPr>
        <w:fldChar w:fldCharType="begin"/>
      </w:r>
      <w:r w:rsidR="00E669E6" w:rsidRPr="00E42FB1">
        <w:rPr>
          <w:rFonts w:ascii="Helvetica" w:hAnsi="Helvetica" w:cs="Helvetica"/>
          <w:sz w:val="24"/>
          <w:szCs w:val="24"/>
        </w:rPr>
        <w:instrText xml:space="preserve"> ADDIN EN.CITE &lt;EndNote&gt;&lt;Cite&gt;&lt;Author&gt;Clayton&lt;/Author&gt;&lt;Year&gt;1988&lt;/Year&gt;&lt;RecNum&gt;61&lt;/RecNum&gt;&lt;DisplayText&gt;[36]&lt;/DisplayText&gt;&lt;record&gt;&lt;rec-number&gt;61&lt;/rec-number&gt;&lt;foreign-keys&gt;&lt;key app="EN" db-id="05wwz959cd959we0fr4x2pz55zadsesttrre" timestamp="1552387312"&gt;61&lt;/key&gt;&lt;/foreign-keys&gt;&lt;ref-type name="Journal Article"&gt;17&lt;/ref-type&gt;&lt;contributors&gt;&lt;authors&gt;&lt;author&gt;Clayton, C. E.&lt;/author&gt;&lt;/authors&gt;&lt;/contributors&gt;&lt;auth-address&gt;Rockefeller University, New York, NY 10021-6399.&lt;/auth-address&gt;&lt;titles&gt;&lt;title&gt;Most proteins, including fructose bisphosphate aldolase, are stable in the procyclic trypomastigote form of Trypanosoma brucei&lt;/title&gt;&lt;secondary-title&gt;Mol Biochem Parasitol&lt;/secondary-title&gt;&lt;/titles&gt;&lt;periodical&gt;&lt;full-title&gt;Mol Biochem Parasitol&lt;/full-title&gt;&lt;abbr-1&gt;Molecular and biochemical parasitology&lt;/abbr-1&gt;&lt;/periodical&gt;&lt;pages&gt;43-6&lt;/pages&gt;&lt;volume&gt;28&lt;/volume&gt;&lt;number&gt;1&lt;/number&gt;&lt;edition&gt;1988/02/01&lt;/edition&gt;&lt;keywords&gt;&lt;keyword&gt;Animals&lt;/keyword&gt;&lt;keyword&gt;Electrophoresis, Polyacrylamide Gel&lt;/keyword&gt;&lt;keyword&gt;Fructose-Bisphosphate Aldolase/*metabolism&lt;/keyword&gt;&lt;keyword&gt;Immunoassay&lt;/keyword&gt;&lt;keyword&gt;Methionine/metabolism&lt;/keyword&gt;&lt;keyword&gt;Proteins/*metabolism&lt;/keyword&gt;&lt;keyword&gt;Trypanosoma brucei brucei/enzymology/*metabolism&lt;/keyword&gt;&lt;/keywords&gt;&lt;dates&gt;&lt;year&gt;1988&lt;/year&gt;&lt;pub-dates&gt;&lt;date&gt;Feb&lt;/date&gt;&lt;/pub-dates&gt;&lt;/dates&gt;&lt;isbn&gt;0166-6851 (Print)&amp;#xD;0166-6851 (Linking)&lt;/isbn&gt;&lt;accession-num&gt;3374524&lt;/accession-num&gt;&lt;urls&gt;&lt;related-urls&gt;&lt;url&gt;https://www.ncbi.nlm.nih.gov/pubmed/3374524&lt;/url&gt;&lt;/related-urls&gt;&lt;/urls&gt;&lt;/record&gt;&lt;/Cite&gt;&lt;/EndNote&gt;</w:instrText>
      </w:r>
      <w:r w:rsidR="0036017E"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6" w:tooltip="Clayton, 1988 #61" w:history="1">
        <w:r w:rsidR="0055725C" w:rsidRPr="00E42FB1">
          <w:rPr>
            <w:rFonts w:ascii="Helvetica" w:hAnsi="Helvetica" w:cs="Helvetica"/>
            <w:noProof/>
            <w:sz w:val="24"/>
            <w:szCs w:val="24"/>
          </w:rPr>
          <w:t>36</w:t>
        </w:r>
      </w:hyperlink>
      <w:r w:rsidR="00E669E6" w:rsidRPr="00E42FB1">
        <w:rPr>
          <w:rFonts w:ascii="Helvetica" w:hAnsi="Helvetica" w:cs="Helvetica"/>
          <w:noProof/>
          <w:sz w:val="24"/>
          <w:szCs w:val="24"/>
        </w:rPr>
        <w:t>]</w:t>
      </w:r>
      <w:r w:rsidR="0036017E" w:rsidRPr="00E42FB1">
        <w:rPr>
          <w:rFonts w:ascii="Helvetica" w:hAnsi="Helvetica" w:cs="Helvetica"/>
          <w:sz w:val="24"/>
          <w:szCs w:val="24"/>
        </w:rPr>
        <w:fldChar w:fldCharType="end"/>
      </w:r>
      <w:r w:rsidR="0036017E" w:rsidRPr="00E42FB1">
        <w:rPr>
          <w:rFonts w:ascii="Helvetica" w:hAnsi="Helvetica" w:cs="Helvetica"/>
          <w:sz w:val="24"/>
          <w:szCs w:val="24"/>
        </w:rPr>
        <w:t xml:space="preserve">. </w:t>
      </w:r>
      <w:r w:rsidR="00827EEF" w:rsidRPr="00E42FB1">
        <w:rPr>
          <w:rFonts w:ascii="Helvetica" w:hAnsi="Helvetica" w:cs="Helvetica"/>
          <w:sz w:val="24"/>
          <w:szCs w:val="24"/>
        </w:rPr>
        <w:t xml:space="preserve">The </w:t>
      </w:r>
      <w:r w:rsidR="001460B7" w:rsidRPr="00E42FB1">
        <w:rPr>
          <w:rFonts w:ascii="Helvetica" w:hAnsi="Helvetica" w:cs="Helvetica"/>
          <w:sz w:val="24"/>
          <w:szCs w:val="24"/>
        </w:rPr>
        <w:t>half-life</w:t>
      </w:r>
      <w:r w:rsidR="00827EEF" w:rsidRPr="00E42FB1">
        <w:rPr>
          <w:rFonts w:ascii="Helvetica" w:hAnsi="Helvetica" w:cs="Helvetica"/>
          <w:sz w:val="24"/>
          <w:szCs w:val="24"/>
        </w:rPr>
        <w:t xml:space="preserve"> of the main VSG (Tb427.BES40.22) has been reported in the order of 72 h </w:t>
      </w:r>
      <w:r w:rsidR="00827EEF" w:rsidRPr="00E42FB1">
        <w:rPr>
          <w:rFonts w:ascii="Helvetica" w:hAnsi="Helvetica" w:cs="Helvetica"/>
          <w:sz w:val="24"/>
          <w:szCs w:val="24"/>
        </w:rPr>
        <w:fldChar w:fldCharType="begin">
          <w:fldData xml:space="preserve">PEVuZE5vdGU+PENpdGU+PEF1dGhvcj5NYW5uYTwvQXV0aG9yPjxZZWFyPjIwMTQ8L1llYXI+PFJl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PEVuZE5vdGU+PENpdGU+PEF1dGhvcj5NYW5uYTwvQXV0aG9yPjxZZWFyPjIwMTQ8L1llYXI+PFJl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827EEF" w:rsidRPr="00E42FB1">
        <w:rPr>
          <w:rFonts w:ascii="Helvetica" w:hAnsi="Helvetica" w:cs="Helvetica"/>
          <w:sz w:val="24"/>
          <w:szCs w:val="24"/>
        </w:rPr>
      </w:r>
      <w:r w:rsidR="00827EEF"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7" w:tooltip="Manna, 2014 #54" w:history="1">
        <w:r w:rsidR="0055725C" w:rsidRPr="00E42FB1">
          <w:rPr>
            <w:rFonts w:ascii="Helvetica" w:hAnsi="Helvetica" w:cs="Helvetica"/>
            <w:noProof/>
            <w:sz w:val="24"/>
            <w:szCs w:val="24"/>
          </w:rPr>
          <w:t>37</w:t>
        </w:r>
      </w:hyperlink>
      <w:r w:rsidR="00E669E6" w:rsidRPr="00E42FB1">
        <w:rPr>
          <w:rFonts w:ascii="Helvetica" w:hAnsi="Helvetica" w:cs="Helvetica"/>
          <w:noProof/>
          <w:sz w:val="24"/>
          <w:szCs w:val="24"/>
        </w:rPr>
        <w:t xml:space="preserve">, </w:t>
      </w:r>
      <w:hyperlink w:anchor="_ENREF_38" w:tooltip="Seyfang, 1990 #55" w:history="1">
        <w:r w:rsidR="0055725C" w:rsidRPr="00E42FB1">
          <w:rPr>
            <w:rFonts w:ascii="Helvetica" w:hAnsi="Helvetica" w:cs="Helvetica"/>
            <w:noProof/>
            <w:sz w:val="24"/>
            <w:szCs w:val="24"/>
          </w:rPr>
          <w:t>38</w:t>
        </w:r>
      </w:hyperlink>
      <w:r w:rsidR="00E669E6" w:rsidRPr="00E42FB1">
        <w:rPr>
          <w:rFonts w:ascii="Helvetica" w:hAnsi="Helvetica" w:cs="Helvetica"/>
          <w:noProof/>
          <w:sz w:val="24"/>
          <w:szCs w:val="24"/>
        </w:rPr>
        <w:t>]</w:t>
      </w:r>
      <w:r w:rsidR="00827EEF" w:rsidRPr="00E42FB1">
        <w:rPr>
          <w:rFonts w:ascii="Helvetica" w:hAnsi="Helvetica" w:cs="Helvetica"/>
          <w:sz w:val="24"/>
          <w:szCs w:val="24"/>
        </w:rPr>
        <w:fldChar w:fldCharType="end"/>
      </w:r>
      <w:r w:rsidR="00827EEF" w:rsidRPr="00E42FB1">
        <w:rPr>
          <w:rFonts w:ascii="Helvetica" w:hAnsi="Helvetica" w:cs="Helvetica"/>
          <w:sz w:val="24"/>
          <w:szCs w:val="24"/>
        </w:rPr>
        <w:t xml:space="preserve">. </w:t>
      </w:r>
      <w:r w:rsidR="006411BE" w:rsidRPr="00E42FB1">
        <w:rPr>
          <w:rFonts w:ascii="Helvetica" w:hAnsi="Helvetica" w:cs="Helvetica"/>
          <w:sz w:val="24"/>
          <w:szCs w:val="24"/>
        </w:rPr>
        <w:t>However, o</w:t>
      </w:r>
      <w:r w:rsidR="00827EEF" w:rsidRPr="00E42FB1">
        <w:rPr>
          <w:rFonts w:ascii="Helvetica" w:hAnsi="Helvetica" w:cs="Helvetica"/>
          <w:sz w:val="24"/>
          <w:szCs w:val="24"/>
        </w:rPr>
        <w:t xml:space="preserve">ur </w:t>
      </w:r>
      <w:r w:rsidR="00041627" w:rsidRPr="00E42FB1">
        <w:rPr>
          <w:rFonts w:ascii="Helvetica" w:hAnsi="Helvetica" w:cs="Helvetica"/>
          <w:sz w:val="24"/>
          <w:szCs w:val="24"/>
        </w:rPr>
        <w:t xml:space="preserve">estimate of the main VSG </w:t>
      </w:r>
      <w:r w:rsidR="001460B7" w:rsidRPr="00E42FB1">
        <w:rPr>
          <w:rFonts w:ascii="Helvetica" w:hAnsi="Helvetica" w:cs="Helvetica"/>
          <w:sz w:val="24"/>
          <w:szCs w:val="24"/>
        </w:rPr>
        <w:t>half-life</w:t>
      </w:r>
      <w:r w:rsidR="00827EEF" w:rsidRPr="00E42FB1">
        <w:rPr>
          <w:rFonts w:ascii="Helvetica" w:hAnsi="Helvetica" w:cs="Helvetica"/>
          <w:sz w:val="24"/>
          <w:szCs w:val="24"/>
        </w:rPr>
        <w:t xml:space="preserve"> is </w:t>
      </w:r>
      <w:r w:rsidR="00041627" w:rsidRPr="00E42FB1">
        <w:rPr>
          <w:rFonts w:ascii="Helvetica" w:hAnsi="Helvetica" w:cs="Helvetica"/>
          <w:sz w:val="24"/>
          <w:szCs w:val="24"/>
        </w:rPr>
        <w:t>5.3 h</w:t>
      </w:r>
      <w:r w:rsidR="006411BE" w:rsidRPr="00E42FB1">
        <w:rPr>
          <w:rFonts w:ascii="Helvetica" w:hAnsi="Helvetica" w:cs="Helvetica"/>
          <w:sz w:val="24"/>
          <w:szCs w:val="24"/>
        </w:rPr>
        <w:t>, which</w:t>
      </w:r>
      <w:r w:rsidR="00041627" w:rsidRPr="00E42FB1">
        <w:rPr>
          <w:rFonts w:ascii="Helvetica" w:hAnsi="Helvetica" w:cs="Helvetica"/>
          <w:sz w:val="24"/>
          <w:szCs w:val="24"/>
        </w:rPr>
        <w:t xml:space="preserve"> is </w:t>
      </w:r>
      <w:r w:rsidR="00827EEF" w:rsidRPr="00E42FB1">
        <w:rPr>
          <w:rFonts w:ascii="Helvetica" w:hAnsi="Helvetica" w:cs="Helvetica"/>
          <w:sz w:val="24"/>
          <w:szCs w:val="24"/>
        </w:rPr>
        <w:t>in</w:t>
      </w:r>
      <w:r w:rsidR="00041627" w:rsidRPr="00E42FB1">
        <w:rPr>
          <w:rFonts w:ascii="Helvetica" w:hAnsi="Helvetica" w:cs="Helvetica"/>
          <w:sz w:val="24"/>
          <w:szCs w:val="24"/>
        </w:rPr>
        <w:t xml:space="preserve"> good agreement with a recent determination of the VSG coat replacement </w:t>
      </w:r>
      <w:r w:rsidR="00827EEF" w:rsidRPr="00E42FB1">
        <w:rPr>
          <w:rFonts w:ascii="Helvetica" w:hAnsi="Helvetica" w:cs="Helvetica"/>
          <w:sz w:val="24"/>
          <w:szCs w:val="24"/>
        </w:rPr>
        <w:t xml:space="preserve">(4.6 h) determine </w:t>
      </w:r>
      <w:r w:rsidR="006411BE" w:rsidRPr="00E42FB1">
        <w:rPr>
          <w:rFonts w:ascii="Helvetica" w:hAnsi="Helvetica" w:cs="Helvetica"/>
          <w:sz w:val="24"/>
          <w:szCs w:val="24"/>
        </w:rPr>
        <w:t xml:space="preserve">by </w:t>
      </w:r>
      <w:r w:rsidR="00041627" w:rsidRPr="00E42FB1">
        <w:rPr>
          <w:rFonts w:ascii="Helvetica" w:hAnsi="Helvetica" w:cs="Helvetica"/>
          <w:sz w:val="24"/>
          <w:szCs w:val="24"/>
        </w:rPr>
        <w:t>flow cytometry</w:t>
      </w:r>
      <w:r w:rsidR="00827EEF" w:rsidRPr="00E42FB1">
        <w:rPr>
          <w:rFonts w:ascii="Helvetica" w:hAnsi="Helvetica" w:cs="Helvetica"/>
          <w:sz w:val="24"/>
          <w:szCs w:val="24"/>
        </w:rPr>
        <w:t xml:space="preserve"> </w:t>
      </w:r>
      <w:r w:rsidR="00827EEF" w:rsidRPr="00E42FB1">
        <w:rPr>
          <w:rFonts w:ascii="Helvetica" w:hAnsi="Helvetica" w:cs="Helvetica"/>
          <w:sz w:val="24"/>
          <w:szCs w:val="24"/>
        </w:rPr>
        <w:fldChar w:fldCharType="begin">
          <w:fldData xml:space="preserve">PEVuZE5vdGU+PENpdGU+PEF1dGhvcj5QaW5nZXI8L0F1dGhvcj48WWVhcj4yMDE3PC9ZZWFyPjxS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PEVuZE5vdGU+PENpdGU+PEF1dGhvcj5QaW5nZXI8L0F1dGhvcj48WWVhcj4yMDE3PC9ZZWFyPjxS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827EEF" w:rsidRPr="00E42FB1">
        <w:rPr>
          <w:rFonts w:ascii="Helvetica" w:hAnsi="Helvetica" w:cs="Helvetica"/>
          <w:sz w:val="24"/>
          <w:szCs w:val="24"/>
        </w:rPr>
      </w:r>
      <w:r w:rsidR="00827EEF"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39" w:tooltip="Pinger, 2017 #56" w:history="1">
        <w:r w:rsidR="0055725C" w:rsidRPr="00E42FB1">
          <w:rPr>
            <w:rFonts w:ascii="Helvetica" w:hAnsi="Helvetica" w:cs="Helvetica"/>
            <w:noProof/>
            <w:sz w:val="24"/>
            <w:szCs w:val="24"/>
          </w:rPr>
          <w:t>39</w:t>
        </w:r>
      </w:hyperlink>
      <w:r w:rsidR="00E669E6" w:rsidRPr="00E42FB1">
        <w:rPr>
          <w:rFonts w:ascii="Helvetica" w:hAnsi="Helvetica" w:cs="Helvetica"/>
          <w:noProof/>
          <w:sz w:val="24"/>
          <w:szCs w:val="24"/>
        </w:rPr>
        <w:t>]</w:t>
      </w:r>
      <w:r w:rsidR="00827EEF" w:rsidRPr="00E42FB1">
        <w:rPr>
          <w:rFonts w:ascii="Helvetica" w:hAnsi="Helvetica" w:cs="Helvetica"/>
          <w:sz w:val="24"/>
          <w:szCs w:val="24"/>
        </w:rPr>
        <w:fldChar w:fldCharType="end"/>
      </w:r>
      <w:r w:rsidR="004F66A8" w:rsidRPr="00E42FB1">
        <w:rPr>
          <w:rFonts w:ascii="Helvetica" w:hAnsi="Helvetica" w:cs="Helvetica"/>
          <w:sz w:val="24"/>
          <w:szCs w:val="24"/>
        </w:rPr>
        <w:t xml:space="preserve">. </w:t>
      </w:r>
    </w:p>
    <w:p w14:paraId="04CDEF13" w14:textId="73EA8CD5" w:rsidR="00B20AFF" w:rsidRPr="00E42FB1" w:rsidRDefault="004F66A8" w:rsidP="00C264C6">
      <w:pPr>
        <w:jc w:val="both"/>
        <w:rPr>
          <w:rFonts w:ascii="Helvetica" w:hAnsi="Helvetica" w:cs="Helvetica"/>
          <w:sz w:val="24"/>
          <w:szCs w:val="24"/>
        </w:rPr>
      </w:pPr>
      <w:r w:rsidRPr="00E42FB1">
        <w:rPr>
          <w:rFonts w:ascii="Helvetica" w:hAnsi="Helvetica" w:cs="Helvetica"/>
          <w:sz w:val="24"/>
          <w:szCs w:val="24"/>
        </w:rPr>
        <w:t xml:space="preserve">The median </w:t>
      </w:r>
      <w:r w:rsidR="001460B7" w:rsidRPr="00E42FB1">
        <w:rPr>
          <w:rFonts w:ascii="Helvetica" w:hAnsi="Helvetica" w:cs="Helvetica"/>
          <w:sz w:val="24"/>
          <w:szCs w:val="24"/>
        </w:rPr>
        <w:t>half-</w:t>
      </w:r>
      <w:r w:rsidR="006411BE" w:rsidRPr="00E42FB1">
        <w:rPr>
          <w:rFonts w:ascii="Helvetica" w:hAnsi="Helvetica" w:cs="Helvetica"/>
          <w:sz w:val="24"/>
          <w:szCs w:val="24"/>
        </w:rPr>
        <w:t xml:space="preserve">lives </w:t>
      </w:r>
      <w:r w:rsidRPr="00E42FB1">
        <w:rPr>
          <w:rFonts w:ascii="Helvetica" w:hAnsi="Helvetica" w:cs="Helvetica"/>
          <w:sz w:val="24"/>
          <w:szCs w:val="24"/>
        </w:rPr>
        <w:t>of the BSF and PCF proteome</w:t>
      </w:r>
      <w:r w:rsidR="006411BE" w:rsidRPr="00E42FB1">
        <w:rPr>
          <w:rFonts w:ascii="Helvetica" w:hAnsi="Helvetica" w:cs="Helvetica"/>
          <w:sz w:val="24"/>
          <w:szCs w:val="24"/>
        </w:rPr>
        <w:t>s</w:t>
      </w:r>
      <w:r w:rsidRPr="00E42FB1">
        <w:rPr>
          <w:rFonts w:ascii="Helvetica" w:hAnsi="Helvetica" w:cs="Helvetica"/>
          <w:sz w:val="24"/>
          <w:szCs w:val="24"/>
        </w:rPr>
        <w:t xml:space="preserve"> </w:t>
      </w:r>
      <w:r w:rsidR="006411BE" w:rsidRPr="00E42FB1">
        <w:rPr>
          <w:rFonts w:ascii="Helvetica" w:hAnsi="Helvetica" w:cs="Helvetica"/>
          <w:sz w:val="24"/>
          <w:szCs w:val="24"/>
        </w:rPr>
        <w:t xml:space="preserve">were </w:t>
      </w:r>
      <w:r w:rsidRPr="00E42FB1">
        <w:rPr>
          <w:rFonts w:ascii="Helvetica" w:hAnsi="Helvetica" w:cs="Helvetica"/>
          <w:sz w:val="24"/>
          <w:szCs w:val="24"/>
        </w:rPr>
        <w:t>5.6 and 13 h</w:t>
      </w:r>
      <w:r w:rsidR="006411BE" w:rsidRPr="00E42FB1">
        <w:rPr>
          <w:rFonts w:ascii="Helvetica" w:hAnsi="Helvetica" w:cs="Helvetica"/>
          <w:sz w:val="24"/>
          <w:szCs w:val="24"/>
        </w:rPr>
        <w:t xml:space="preserve">, </w:t>
      </w:r>
      <w:r w:rsidRPr="00E42FB1">
        <w:rPr>
          <w:rFonts w:ascii="Helvetica" w:hAnsi="Helvetica" w:cs="Helvetica"/>
          <w:sz w:val="24"/>
          <w:szCs w:val="24"/>
        </w:rPr>
        <w:t>respectively</w:t>
      </w:r>
      <w:r w:rsidR="006411BE" w:rsidRPr="00E42FB1">
        <w:rPr>
          <w:rFonts w:ascii="Helvetica" w:hAnsi="Helvetica" w:cs="Helvetica"/>
          <w:sz w:val="24"/>
          <w:szCs w:val="24"/>
        </w:rPr>
        <w:t>, versus 12 and 22 h doubling times</w:t>
      </w:r>
      <w:r w:rsidR="00D90853" w:rsidRPr="00E42FB1">
        <w:rPr>
          <w:rFonts w:ascii="Helvetica" w:hAnsi="Helvetica" w:cs="Helvetica"/>
          <w:sz w:val="24"/>
          <w:szCs w:val="24"/>
        </w:rPr>
        <w:t xml:space="preserve"> (Figure </w:t>
      </w:r>
      <w:r w:rsidR="008D423B" w:rsidRPr="00E42FB1">
        <w:rPr>
          <w:rFonts w:ascii="Helvetica" w:hAnsi="Helvetica" w:cs="Helvetica"/>
          <w:sz w:val="24"/>
          <w:szCs w:val="24"/>
        </w:rPr>
        <w:t>6</w:t>
      </w:r>
      <w:r w:rsidR="00D90853" w:rsidRPr="00E42FB1">
        <w:rPr>
          <w:rFonts w:ascii="Helvetica" w:hAnsi="Helvetica" w:cs="Helvetica"/>
          <w:sz w:val="24"/>
          <w:szCs w:val="24"/>
        </w:rPr>
        <w:t xml:space="preserve"> and </w:t>
      </w:r>
      <w:r w:rsidR="008D423B" w:rsidRPr="00E42FB1">
        <w:rPr>
          <w:rFonts w:ascii="Helvetica" w:hAnsi="Helvetica" w:cs="Helvetica"/>
          <w:sz w:val="24"/>
          <w:szCs w:val="24"/>
        </w:rPr>
        <w:t>7</w:t>
      </w:r>
      <w:r w:rsidR="00D90853" w:rsidRPr="00E42FB1">
        <w:rPr>
          <w:rFonts w:ascii="Helvetica" w:hAnsi="Helvetica" w:cs="Helvetica"/>
          <w:sz w:val="24"/>
          <w:szCs w:val="24"/>
        </w:rPr>
        <w:t>)</w:t>
      </w:r>
      <w:r w:rsidRPr="00E42FB1">
        <w:rPr>
          <w:rFonts w:ascii="Helvetica" w:hAnsi="Helvetica" w:cs="Helvetica"/>
          <w:sz w:val="24"/>
          <w:szCs w:val="24"/>
        </w:rPr>
        <w:t xml:space="preserve">. </w:t>
      </w:r>
      <w:r w:rsidR="006411BE" w:rsidRPr="00E42FB1">
        <w:rPr>
          <w:rFonts w:ascii="Helvetica" w:hAnsi="Helvetica" w:cs="Helvetica"/>
          <w:sz w:val="24"/>
          <w:szCs w:val="24"/>
        </w:rPr>
        <w:t>By contrast, r</w:t>
      </w:r>
      <w:r w:rsidR="0000145C" w:rsidRPr="00E42FB1">
        <w:rPr>
          <w:rFonts w:ascii="Helvetica" w:hAnsi="Helvetica" w:cs="Helvetica"/>
          <w:sz w:val="24"/>
          <w:szCs w:val="24"/>
        </w:rPr>
        <w:t xml:space="preserve">ecent </w:t>
      </w:r>
      <w:r w:rsidR="006411BE" w:rsidRPr="00E42FB1">
        <w:rPr>
          <w:rFonts w:ascii="Helvetica" w:hAnsi="Helvetica" w:cs="Helvetica"/>
          <w:sz w:val="24"/>
          <w:szCs w:val="24"/>
        </w:rPr>
        <w:t>studies o</w:t>
      </w:r>
      <w:r w:rsidR="0000145C" w:rsidRPr="00E42FB1">
        <w:rPr>
          <w:rFonts w:ascii="Helvetica" w:hAnsi="Helvetica" w:cs="Helvetica"/>
          <w:sz w:val="24"/>
          <w:szCs w:val="24"/>
        </w:rPr>
        <w:t xml:space="preserve">n protein turnover </w:t>
      </w:r>
      <w:r w:rsidR="006411BE" w:rsidRPr="00E42FB1">
        <w:rPr>
          <w:rFonts w:ascii="Helvetica" w:hAnsi="Helvetica" w:cs="Helvetica"/>
          <w:sz w:val="24"/>
          <w:szCs w:val="24"/>
        </w:rPr>
        <w:t xml:space="preserve">in </w:t>
      </w:r>
      <w:r w:rsidR="0000145C" w:rsidRPr="00E42FB1">
        <w:rPr>
          <w:rFonts w:ascii="Helvetica" w:hAnsi="Helvetica" w:cs="Helvetica"/>
          <w:sz w:val="24"/>
          <w:szCs w:val="24"/>
        </w:rPr>
        <w:t xml:space="preserve">human and yeast </w:t>
      </w:r>
      <w:r w:rsidR="000B6531" w:rsidRPr="00E42FB1">
        <w:rPr>
          <w:rFonts w:ascii="Helvetica" w:hAnsi="Helvetica" w:cs="Helvetica"/>
          <w:sz w:val="24"/>
          <w:szCs w:val="24"/>
        </w:rPr>
        <w:t xml:space="preserve">cells </w:t>
      </w:r>
      <w:r w:rsidR="0000145C" w:rsidRPr="00E42FB1">
        <w:rPr>
          <w:rFonts w:ascii="Helvetica" w:hAnsi="Helvetica" w:cs="Helvetica"/>
          <w:sz w:val="24"/>
          <w:szCs w:val="24"/>
        </w:rPr>
        <w:t>showed median turnover</w:t>
      </w:r>
      <w:r w:rsidR="006411BE" w:rsidRPr="00E42FB1">
        <w:rPr>
          <w:rFonts w:ascii="Helvetica" w:hAnsi="Helvetica" w:cs="Helvetica"/>
          <w:sz w:val="24"/>
          <w:szCs w:val="24"/>
        </w:rPr>
        <w:t>s</w:t>
      </w:r>
      <w:r w:rsidR="0000145C" w:rsidRPr="00E42FB1">
        <w:rPr>
          <w:rFonts w:ascii="Helvetica" w:hAnsi="Helvetica" w:cs="Helvetica"/>
          <w:sz w:val="24"/>
          <w:szCs w:val="24"/>
        </w:rPr>
        <w:t xml:space="preserve"> similar to the </w:t>
      </w:r>
      <w:r w:rsidR="007F452F" w:rsidRPr="00E42FB1">
        <w:rPr>
          <w:rFonts w:ascii="Helvetica" w:hAnsi="Helvetica" w:cs="Helvetica"/>
          <w:sz w:val="24"/>
          <w:szCs w:val="24"/>
        </w:rPr>
        <w:t>their</w:t>
      </w:r>
      <w:r w:rsidR="006411BE" w:rsidRPr="00E42FB1">
        <w:rPr>
          <w:rFonts w:ascii="Helvetica" w:hAnsi="Helvetica" w:cs="Helvetica"/>
          <w:sz w:val="24"/>
          <w:szCs w:val="24"/>
        </w:rPr>
        <w:t xml:space="preserve"> respective</w:t>
      </w:r>
      <w:r w:rsidR="007F452F" w:rsidRPr="00E42FB1">
        <w:rPr>
          <w:rFonts w:ascii="Helvetica" w:hAnsi="Helvetica" w:cs="Helvetica"/>
          <w:sz w:val="24"/>
          <w:szCs w:val="24"/>
        </w:rPr>
        <w:t xml:space="preserve"> </w:t>
      </w:r>
      <w:r w:rsidR="0000145C" w:rsidRPr="00E42FB1">
        <w:rPr>
          <w:rFonts w:ascii="Helvetica" w:hAnsi="Helvetica" w:cs="Helvetica"/>
          <w:sz w:val="24"/>
          <w:szCs w:val="24"/>
        </w:rPr>
        <w:t>cell doubling time</w:t>
      </w:r>
      <w:r w:rsidR="006411BE" w:rsidRPr="00E42FB1">
        <w:rPr>
          <w:rFonts w:ascii="Helvetica" w:hAnsi="Helvetica" w:cs="Helvetica"/>
          <w:sz w:val="24"/>
          <w:szCs w:val="24"/>
        </w:rPr>
        <w:t>s</w:t>
      </w:r>
      <w:r w:rsidR="000B6531" w:rsidRPr="00E42FB1">
        <w:rPr>
          <w:rFonts w:ascii="Helvetica" w:hAnsi="Helvetica" w:cs="Helvetica"/>
          <w:sz w:val="24"/>
          <w:szCs w:val="24"/>
        </w:rPr>
        <w:t xml:space="preserve"> </w:t>
      </w:r>
      <w:r w:rsidR="000B6531" w:rsidRPr="00E42FB1">
        <w:rPr>
          <w:rFonts w:ascii="Helvetica" w:hAnsi="Helvetica" w:cs="Helvetica"/>
          <w:sz w:val="24"/>
          <w:szCs w:val="24"/>
        </w:rPr>
        <w:fldChar w:fldCharType="begin">
          <w:fldData xml:space="preserve">PEVuZE5vdGU+PENpdGU+PEF1dGhvcj5NYXJ0aW4tUGVyZXo8L0F1dGhvcj48WWVhcj4yMDE3PC9Z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PEVuZE5vdGU+PENpdGU+PEF1dGhvcj5NYXJ0aW4tUGVyZXo8L0F1dGhvcj48WWVhcj4yMDE3PC9Z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0B6531" w:rsidRPr="00E42FB1">
        <w:rPr>
          <w:rFonts w:ascii="Helvetica" w:hAnsi="Helvetica" w:cs="Helvetica"/>
          <w:sz w:val="24"/>
          <w:szCs w:val="24"/>
        </w:rPr>
      </w:r>
      <w:r w:rsidR="000B6531"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16" w:tooltip="Boisvert, 2012 #172" w:history="1">
        <w:r w:rsidR="0055725C" w:rsidRPr="00E42FB1">
          <w:rPr>
            <w:rFonts w:ascii="Helvetica" w:hAnsi="Helvetica" w:cs="Helvetica"/>
            <w:noProof/>
            <w:sz w:val="24"/>
            <w:szCs w:val="24"/>
          </w:rPr>
          <w:t>16</w:t>
        </w:r>
      </w:hyperlink>
      <w:r w:rsidR="00E669E6" w:rsidRPr="00E42FB1">
        <w:rPr>
          <w:rFonts w:ascii="Helvetica" w:hAnsi="Helvetica" w:cs="Helvetica"/>
          <w:noProof/>
          <w:sz w:val="24"/>
          <w:szCs w:val="24"/>
        </w:rPr>
        <w:t xml:space="preserve">, </w:t>
      </w:r>
      <w:hyperlink w:anchor="_ENREF_40" w:tooltip="Martin-Perez, 2017 #41" w:history="1">
        <w:r w:rsidR="0055725C" w:rsidRPr="00E42FB1">
          <w:rPr>
            <w:rFonts w:ascii="Helvetica" w:hAnsi="Helvetica" w:cs="Helvetica"/>
            <w:noProof/>
            <w:sz w:val="24"/>
            <w:szCs w:val="24"/>
          </w:rPr>
          <w:t>40</w:t>
        </w:r>
      </w:hyperlink>
      <w:r w:rsidR="00E669E6" w:rsidRPr="00E42FB1">
        <w:rPr>
          <w:rFonts w:ascii="Helvetica" w:hAnsi="Helvetica" w:cs="Helvetica"/>
          <w:noProof/>
          <w:sz w:val="24"/>
          <w:szCs w:val="24"/>
        </w:rPr>
        <w:t xml:space="preserve">, </w:t>
      </w:r>
      <w:hyperlink w:anchor="_ENREF_41" w:tooltip="Gawron, 2016 #57" w:history="1">
        <w:r w:rsidR="0055725C" w:rsidRPr="00E42FB1">
          <w:rPr>
            <w:rFonts w:ascii="Helvetica" w:hAnsi="Helvetica" w:cs="Helvetica"/>
            <w:noProof/>
            <w:sz w:val="24"/>
            <w:szCs w:val="24"/>
          </w:rPr>
          <w:t>41</w:t>
        </w:r>
      </w:hyperlink>
      <w:r w:rsidR="00E669E6" w:rsidRPr="00E42FB1">
        <w:rPr>
          <w:rFonts w:ascii="Helvetica" w:hAnsi="Helvetica" w:cs="Helvetica"/>
          <w:noProof/>
          <w:sz w:val="24"/>
          <w:szCs w:val="24"/>
        </w:rPr>
        <w:t>]</w:t>
      </w:r>
      <w:r w:rsidR="000B6531" w:rsidRPr="00E42FB1">
        <w:rPr>
          <w:rFonts w:ascii="Helvetica" w:hAnsi="Helvetica" w:cs="Helvetica"/>
          <w:sz w:val="24"/>
          <w:szCs w:val="24"/>
        </w:rPr>
        <w:fldChar w:fldCharType="end"/>
      </w:r>
      <w:r w:rsidR="007F452F" w:rsidRPr="00E42FB1">
        <w:rPr>
          <w:rFonts w:ascii="Helvetica" w:hAnsi="Helvetica" w:cs="Helvetica"/>
          <w:sz w:val="24"/>
          <w:szCs w:val="24"/>
        </w:rPr>
        <w:t>. This suggest</w:t>
      </w:r>
      <w:r w:rsidR="0000145C" w:rsidRPr="00E42FB1">
        <w:rPr>
          <w:rFonts w:ascii="Helvetica" w:hAnsi="Helvetica" w:cs="Helvetica"/>
          <w:sz w:val="24"/>
          <w:szCs w:val="24"/>
        </w:rPr>
        <w:t xml:space="preserve"> that in trypanosome protein replacement is </w:t>
      </w:r>
      <w:r w:rsidR="000B6531" w:rsidRPr="00E42FB1">
        <w:rPr>
          <w:rFonts w:ascii="Helvetica" w:hAnsi="Helvetica" w:cs="Helvetica"/>
          <w:sz w:val="24"/>
          <w:szCs w:val="24"/>
        </w:rPr>
        <w:t xml:space="preserve">not only </w:t>
      </w:r>
      <w:r w:rsidR="0000145C" w:rsidRPr="00E42FB1">
        <w:rPr>
          <w:rFonts w:ascii="Helvetica" w:hAnsi="Helvetica" w:cs="Helvetica"/>
          <w:sz w:val="24"/>
          <w:szCs w:val="24"/>
        </w:rPr>
        <w:t xml:space="preserve">driven </w:t>
      </w:r>
      <w:r w:rsidR="000B6531" w:rsidRPr="00E42FB1">
        <w:rPr>
          <w:rFonts w:ascii="Helvetica" w:hAnsi="Helvetica" w:cs="Helvetica"/>
          <w:sz w:val="24"/>
          <w:szCs w:val="24"/>
        </w:rPr>
        <w:t xml:space="preserve">by </w:t>
      </w:r>
      <w:hyperlink r:id="rId7" w:tooltip="Learn more about Dilution" w:history="1">
        <w:r w:rsidR="0000145C" w:rsidRPr="00E42FB1">
          <w:rPr>
            <w:rFonts w:ascii="Helvetica" w:hAnsi="Helvetica" w:cs="Helvetica"/>
            <w:sz w:val="24"/>
            <w:szCs w:val="24"/>
          </w:rPr>
          <w:t>dilution</w:t>
        </w:r>
      </w:hyperlink>
      <w:r w:rsidR="0000145C" w:rsidRPr="00E42FB1">
        <w:rPr>
          <w:rFonts w:ascii="Helvetica" w:hAnsi="Helvetica" w:cs="Helvetica"/>
          <w:sz w:val="24"/>
          <w:szCs w:val="24"/>
        </w:rPr>
        <w:t> due to cell division</w:t>
      </w:r>
      <w:r w:rsidR="007F452F" w:rsidRPr="00E42FB1">
        <w:rPr>
          <w:rFonts w:ascii="Helvetica" w:hAnsi="Helvetica" w:cs="Helvetica"/>
          <w:sz w:val="24"/>
          <w:szCs w:val="24"/>
        </w:rPr>
        <w:t xml:space="preserve"> but </w:t>
      </w:r>
      <w:r w:rsidR="0030085F" w:rsidRPr="00E42FB1">
        <w:rPr>
          <w:rFonts w:ascii="Helvetica" w:hAnsi="Helvetica" w:cs="Helvetica"/>
          <w:sz w:val="24"/>
          <w:szCs w:val="24"/>
        </w:rPr>
        <w:t xml:space="preserve">also </w:t>
      </w:r>
      <w:r w:rsidR="007F452F" w:rsidRPr="00E42FB1">
        <w:rPr>
          <w:rFonts w:ascii="Helvetica" w:hAnsi="Helvetica" w:cs="Helvetica"/>
          <w:sz w:val="24"/>
          <w:szCs w:val="24"/>
        </w:rPr>
        <w:t xml:space="preserve">other </w:t>
      </w:r>
      <w:r w:rsidR="0030085F" w:rsidRPr="00E42FB1">
        <w:rPr>
          <w:rFonts w:ascii="Helvetica" w:hAnsi="Helvetica" w:cs="Helvetica"/>
          <w:sz w:val="24"/>
          <w:szCs w:val="24"/>
        </w:rPr>
        <w:t xml:space="preserve">by other </w:t>
      </w:r>
      <w:r w:rsidR="007F452F" w:rsidRPr="00E42FB1">
        <w:rPr>
          <w:rFonts w:ascii="Helvetica" w:hAnsi="Helvetica" w:cs="Helvetica"/>
          <w:sz w:val="24"/>
          <w:szCs w:val="24"/>
        </w:rPr>
        <w:t>active</w:t>
      </w:r>
      <w:r w:rsidR="00F2621D" w:rsidRPr="00E42FB1">
        <w:rPr>
          <w:rFonts w:ascii="Helvetica" w:hAnsi="Helvetica" w:cs="Helvetica"/>
          <w:sz w:val="24"/>
          <w:szCs w:val="24"/>
        </w:rPr>
        <w:t xml:space="preserve"> mechanisms</w:t>
      </w:r>
      <w:r w:rsidR="0030085F" w:rsidRPr="00E42FB1">
        <w:rPr>
          <w:rFonts w:ascii="Helvetica" w:hAnsi="Helvetica" w:cs="Helvetica"/>
          <w:sz w:val="24"/>
          <w:szCs w:val="24"/>
        </w:rPr>
        <w:t>, presumably including proteasome-mediated destruction</w:t>
      </w:r>
      <w:r w:rsidR="000B6531" w:rsidRPr="00E42FB1">
        <w:rPr>
          <w:rFonts w:ascii="Helvetica" w:hAnsi="Helvetica" w:cs="Helvetica"/>
          <w:sz w:val="24"/>
          <w:szCs w:val="24"/>
        </w:rPr>
        <w:t xml:space="preserve">. </w:t>
      </w:r>
      <w:r w:rsidR="0030085F" w:rsidRPr="00E42FB1">
        <w:rPr>
          <w:rFonts w:ascii="Helvetica" w:hAnsi="Helvetica" w:cs="Helvetica"/>
          <w:sz w:val="24"/>
          <w:szCs w:val="24"/>
        </w:rPr>
        <w:t>Interestingly, and consistent with this, proteasome inhibition has been shown to be highly toxic to trypansomatids</w:t>
      </w:r>
      <w:r w:rsidR="00B20AFF" w:rsidRPr="00E42FB1">
        <w:rPr>
          <w:rFonts w:ascii="Helvetica" w:hAnsi="Helvetica" w:cs="Helvetica"/>
          <w:sz w:val="24"/>
          <w:szCs w:val="24"/>
        </w:rPr>
        <w:t xml:space="preserve"> </w:t>
      </w:r>
      <w:r w:rsidR="00B20AFF" w:rsidRPr="00E42FB1">
        <w:rPr>
          <w:rFonts w:ascii="Helvetica" w:hAnsi="Helvetica" w:cs="Helvetica"/>
          <w:sz w:val="24"/>
          <w:szCs w:val="24"/>
        </w:rPr>
        <w:fldChar w:fldCharType="begin">
          <w:fldData xml:space="preserve">PEVuZE5vdGU+PENpdGU+PEF1dGhvcj5XeWxsaWU8L0F1dGhvcj48WWVhcj4yMDE5PC9ZZWFyPjxS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</w:fldData>
        </w:fldChar>
      </w:r>
      <w:r w:rsidR="0055725C" w:rsidRPr="00E42FB1">
        <w:rPr>
          <w:rFonts w:ascii="Helvetica" w:hAnsi="Helvetica" w:cs="Helvetica"/>
          <w:sz w:val="24"/>
          <w:szCs w:val="24"/>
        </w:rPr>
        <w:instrText xml:space="preserve"> ADDIN EN.CITE </w:instrText>
      </w:r>
      <w:r w:rsidR="0055725C" w:rsidRPr="00E42FB1">
        <w:rPr>
          <w:rFonts w:ascii="Helvetica" w:hAnsi="Helvetica" w:cs="Helvetica"/>
          <w:sz w:val="24"/>
          <w:szCs w:val="24"/>
        </w:rPr>
        <w:fldChar w:fldCharType="begin">
          <w:fldData xml:space="preserve">PEVuZE5vdGU+PENpdGU+PEF1dGhvcj5XeWxsaWU8L0F1dGhvcj48WWVhcj4yMDE5PC9ZZWFyPjxS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</w:fldData>
        </w:fldChar>
      </w:r>
      <w:r w:rsidR="0055725C" w:rsidRPr="00E42FB1">
        <w:rPr>
          <w:rFonts w:ascii="Helvetica" w:hAnsi="Helvetica" w:cs="Helvetica"/>
          <w:sz w:val="24"/>
          <w:szCs w:val="24"/>
        </w:rPr>
        <w:instrText xml:space="preserve"> ADDIN EN.CITE.DATA </w:instrText>
      </w:r>
      <w:r w:rsidR="0055725C" w:rsidRPr="00E42FB1">
        <w:rPr>
          <w:rFonts w:ascii="Helvetica" w:hAnsi="Helvetica" w:cs="Helvetica"/>
          <w:sz w:val="24"/>
          <w:szCs w:val="24"/>
        </w:rPr>
      </w:r>
      <w:r w:rsidR="0055725C" w:rsidRPr="00E42FB1">
        <w:rPr>
          <w:rFonts w:ascii="Helvetica" w:hAnsi="Helvetica" w:cs="Helvetica"/>
          <w:sz w:val="24"/>
          <w:szCs w:val="24"/>
        </w:rPr>
        <w:fldChar w:fldCharType="end"/>
      </w:r>
      <w:r w:rsidR="00B20AFF" w:rsidRPr="00E42FB1">
        <w:rPr>
          <w:rFonts w:ascii="Helvetica" w:hAnsi="Helvetica" w:cs="Helvetica"/>
          <w:sz w:val="24"/>
          <w:szCs w:val="24"/>
        </w:rPr>
      </w:r>
      <w:r w:rsidR="00B20AFF"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42" w:tooltip="Wyllie, 2019 #69" w:history="1">
        <w:r w:rsidR="0055725C" w:rsidRPr="00E42FB1">
          <w:rPr>
            <w:rFonts w:ascii="Helvetica" w:hAnsi="Helvetica" w:cs="Helvetica"/>
            <w:noProof/>
            <w:sz w:val="24"/>
            <w:szCs w:val="24"/>
          </w:rPr>
          <w:t>42</w:t>
        </w:r>
      </w:hyperlink>
      <w:r w:rsidR="0055725C" w:rsidRPr="00E42FB1">
        <w:rPr>
          <w:rFonts w:ascii="Helvetica" w:hAnsi="Helvetica" w:cs="Helvetica"/>
          <w:noProof/>
          <w:sz w:val="24"/>
          <w:szCs w:val="24"/>
        </w:rPr>
        <w:t xml:space="preserve">, </w:t>
      </w:r>
      <w:hyperlink w:anchor="_ENREF_43" w:tooltip="Khare, 2016 #76" w:history="1">
        <w:r w:rsidR="0055725C" w:rsidRPr="00E42FB1">
          <w:rPr>
            <w:rFonts w:ascii="Helvetica" w:hAnsi="Helvetica" w:cs="Helvetica"/>
            <w:noProof/>
            <w:sz w:val="24"/>
            <w:szCs w:val="24"/>
          </w:rPr>
          <w:t>43</w:t>
        </w:r>
      </w:hyperlink>
      <w:r w:rsidR="0055725C" w:rsidRPr="00E42FB1">
        <w:rPr>
          <w:rFonts w:ascii="Helvetica" w:hAnsi="Helvetica" w:cs="Helvetica"/>
          <w:noProof/>
          <w:sz w:val="24"/>
          <w:szCs w:val="24"/>
        </w:rPr>
        <w:t>]</w:t>
      </w:r>
      <w:r w:rsidR="00B20AFF" w:rsidRPr="00E42FB1">
        <w:rPr>
          <w:rFonts w:ascii="Helvetica" w:hAnsi="Helvetica" w:cs="Helvetica"/>
          <w:sz w:val="24"/>
          <w:szCs w:val="24"/>
        </w:rPr>
        <w:fldChar w:fldCharType="end"/>
      </w:r>
      <w:r w:rsidR="00B20AFF" w:rsidRPr="00E42FB1">
        <w:rPr>
          <w:rFonts w:ascii="Helvetica" w:hAnsi="Helvetica" w:cs="Helvetica"/>
          <w:sz w:val="24"/>
          <w:szCs w:val="24"/>
        </w:rPr>
        <w:t>.</w:t>
      </w:r>
    </w:p>
    <w:p w14:paraId="13713756" w14:textId="378A2424" w:rsidR="00F358E7" w:rsidRPr="00E42FB1" w:rsidRDefault="000B6531" w:rsidP="00C264C6">
      <w:pPr>
        <w:jc w:val="both"/>
        <w:rPr>
          <w:rFonts w:ascii="Helvetica" w:hAnsi="Helvetica" w:cs="Helvetica"/>
          <w:sz w:val="24"/>
          <w:szCs w:val="24"/>
        </w:rPr>
      </w:pPr>
      <w:r w:rsidRPr="00E42FB1">
        <w:rPr>
          <w:rFonts w:ascii="Helvetica" w:hAnsi="Helvetica" w:cs="Helvetica"/>
          <w:sz w:val="24"/>
          <w:szCs w:val="24"/>
        </w:rPr>
        <w:t xml:space="preserve">To get a better insight into the turnover of BSF and PCF proteome we </w:t>
      </w:r>
      <w:r w:rsidR="0040178B" w:rsidRPr="00E42FB1">
        <w:rPr>
          <w:rFonts w:ascii="Helvetica" w:hAnsi="Helvetica" w:cs="Helvetica"/>
          <w:sz w:val="24"/>
          <w:szCs w:val="24"/>
        </w:rPr>
        <w:t>divide</w:t>
      </w:r>
      <w:r w:rsidR="00E24927" w:rsidRPr="00E42FB1">
        <w:rPr>
          <w:rFonts w:ascii="Helvetica" w:hAnsi="Helvetica" w:cs="Helvetica"/>
          <w:sz w:val="24"/>
          <w:szCs w:val="24"/>
        </w:rPr>
        <w:t>d</w:t>
      </w:r>
      <w:r w:rsidR="0040178B" w:rsidRPr="00E42FB1">
        <w:rPr>
          <w:rFonts w:ascii="Helvetica" w:hAnsi="Helvetica" w:cs="Helvetica"/>
          <w:sz w:val="24"/>
          <w:szCs w:val="24"/>
        </w:rPr>
        <w:t xml:space="preserve"> the proteins into classes based on their relative </w:t>
      </w:r>
      <w:r w:rsidR="00F661B5" w:rsidRPr="00E42FB1">
        <w:rPr>
          <w:rFonts w:ascii="Helvetica" w:hAnsi="Helvetica" w:cs="Helvetica"/>
          <w:sz w:val="24"/>
          <w:szCs w:val="24"/>
        </w:rPr>
        <w:t xml:space="preserve">turnover rates </w:t>
      </w:r>
      <w:r w:rsidR="00F358E7" w:rsidRPr="00E42FB1">
        <w:rPr>
          <w:rFonts w:ascii="Helvetica" w:hAnsi="Helvetica" w:cs="Helvetica"/>
          <w:sz w:val="24"/>
          <w:szCs w:val="24"/>
        </w:rPr>
        <w:t xml:space="preserve">and we </w:t>
      </w:r>
      <w:r w:rsidR="0040178B" w:rsidRPr="00E42FB1">
        <w:rPr>
          <w:rFonts w:ascii="Helvetica" w:hAnsi="Helvetica" w:cs="Helvetica"/>
          <w:sz w:val="24"/>
          <w:szCs w:val="24"/>
        </w:rPr>
        <w:t xml:space="preserve">analysed </w:t>
      </w:r>
      <w:r w:rsidR="00F358E7" w:rsidRPr="00E42FB1">
        <w:rPr>
          <w:rFonts w:ascii="Helvetica" w:hAnsi="Helvetica" w:cs="Helvetica"/>
          <w:sz w:val="24"/>
          <w:szCs w:val="24"/>
        </w:rPr>
        <w:t xml:space="preserve">those classes </w:t>
      </w:r>
      <w:r w:rsidR="0040178B" w:rsidRPr="00E42FB1">
        <w:rPr>
          <w:rFonts w:ascii="Helvetica" w:hAnsi="Helvetica" w:cs="Helvetica"/>
          <w:sz w:val="24"/>
          <w:szCs w:val="24"/>
        </w:rPr>
        <w:t>with a GO term enrichment strategy.</w:t>
      </w:r>
      <w:r w:rsidR="000C5BAA" w:rsidRPr="00E42FB1">
        <w:rPr>
          <w:rFonts w:ascii="Helvetica" w:hAnsi="Helvetica" w:cs="Helvetica"/>
          <w:sz w:val="24"/>
          <w:szCs w:val="24"/>
        </w:rPr>
        <w:t xml:space="preserve"> A class of </w:t>
      </w:r>
      <w:r w:rsidR="00F661B5" w:rsidRPr="00E42FB1">
        <w:rPr>
          <w:rFonts w:ascii="Helvetica" w:hAnsi="Helvetica" w:cs="Helvetica"/>
          <w:sz w:val="24"/>
          <w:szCs w:val="24"/>
        </w:rPr>
        <w:t>rapid turnover</w:t>
      </w:r>
      <w:r w:rsidR="000C5BAA" w:rsidRPr="00E42FB1">
        <w:rPr>
          <w:rFonts w:ascii="Helvetica" w:hAnsi="Helvetica" w:cs="Helvetica"/>
          <w:sz w:val="24"/>
          <w:szCs w:val="24"/>
        </w:rPr>
        <w:t xml:space="preserve"> proteins is shared between BSF and PCF and is enriched for the “posttranscriptional regulation of gene expression” term</w:t>
      </w:r>
      <w:r w:rsidR="00BF2A11" w:rsidRPr="00E42FB1">
        <w:rPr>
          <w:rFonts w:ascii="Helvetica" w:hAnsi="Helvetica" w:cs="Helvetica"/>
          <w:sz w:val="24"/>
          <w:szCs w:val="24"/>
        </w:rPr>
        <w:t xml:space="preserve"> </w:t>
      </w:r>
      <w:r w:rsidR="000C5BAA" w:rsidRPr="00E42FB1">
        <w:rPr>
          <w:rFonts w:ascii="Helvetica" w:hAnsi="Helvetica" w:cs="Helvetica"/>
          <w:sz w:val="24"/>
          <w:szCs w:val="24"/>
        </w:rPr>
        <w:t>(Figure</w:t>
      </w:r>
      <w:r w:rsidR="001B526C" w:rsidRPr="00E42FB1">
        <w:rPr>
          <w:rFonts w:ascii="Helvetica" w:hAnsi="Helvetica" w:cs="Helvetica"/>
          <w:sz w:val="24"/>
          <w:szCs w:val="24"/>
        </w:rPr>
        <w:t xml:space="preserve"> </w:t>
      </w:r>
      <w:r w:rsidR="008D423B" w:rsidRPr="00E42FB1">
        <w:rPr>
          <w:rFonts w:ascii="Helvetica" w:hAnsi="Helvetica" w:cs="Helvetica"/>
          <w:sz w:val="24"/>
          <w:szCs w:val="24"/>
        </w:rPr>
        <w:t>10</w:t>
      </w:r>
      <w:r w:rsidR="000C5BAA" w:rsidRPr="00E42FB1">
        <w:rPr>
          <w:rFonts w:ascii="Helvetica" w:hAnsi="Helvetica" w:cs="Helvetica"/>
          <w:sz w:val="24"/>
          <w:szCs w:val="24"/>
        </w:rPr>
        <w:t xml:space="preserve">). The annotation of this set of proteins derives </w:t>
      </w:r>
      <w:r w:rsidR="000C5BAA" w:rsidRPr="00E42FB1">
        <w:rPr>
          <w:rFonts w:ascii="Helvetica" w:hAnsi="Helvetica" w:cs="Helvetica"/>
          <w:sz w:val="24"/>
          <w:szCs w:val="24"/>
        </w:rPr>
        <w:lastRenderedPageBreak/>
        <w:t xml:space="preserve">mostly from two high throughput screenings aimed at the characterization of the mRNA-binding proteome </w:t>
      </w:r>
      <w:r w:rsidR="000C5BAA" w:rsidRPr="00E42FB1">
        <w:rPr>
          <w:rFonts w:ascii="Helvetica" w:hAnsi="Helvetica" w:cs="Helvetica"/>
          <w:sz w:val="24"/>
          <w:szCs w:val="24"/>
        </w:rPr>
        <w:fldChar w:fldCharType="begin">
          <w:fldData xml:space="preserve">PEVuZE5vdGU+PENpdGU+PEF1dGhvcj5MdWVvbmc8L0F1dGhvcj48WWVhcj4yMDE2PC9ZZWFyPjxS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PC9hbHQtcGVyaW9kaWNhbD48cGFnZXM+NDU3LTcxPC9wYWdlcz48dm9sdW1lPjEwMDwvdm9sdW1l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</w:fldData>
        </w:fldChar>
      </w:r>
      <w:r w:rsidR="0055725C" w:rsidRPr="00E42FB1">
        <w:rPr>
          <w:rFonts w:ascii="Helvetica" w:hAnsi="Helvetica" w:cs="Helvetica"/>
          <w:sz w:val="24"/>
          <w:szCs w:val="24"/>
        </w:rPr>
        <w:instrText xml:space="preserve"> ADDIN EN.CITE </w:instrText>
      </w:r>
      <w:r w:rsidR="0055725C" w:rsidRPr="00E42FB1">
        <w:rPr>
          <w:rFonts w:ascii="Helvetica" w:hAnsi="Helvetica" w:cs="Helvetica"/>
          <w:sz w:val="24"/>
          <w:szCs w:val="24"/>
        </w:rPr>
        <w:fldChar w:fldCharType="begin">
          <w:fldData xml:space="preserve">PEVuZE5vdGU+PENpdGU+PEF1dGhvcj5MdWVvbmc8L0F1dGhvcj48WWVhcj4yMDE2PC9ZZWFyPjxS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</w:fldData>
        </w:fldChar>
      </w:r>
      <w:r w:rsidR="0055725C" w:rsidRPr="00E42FB1">
        <w:rPr>
          <w:rFonts w:ascii="Helvetica" w:hAnsi="Helvetica" w:cs="Helvetica"/>
          <w:sz w:val="24"/>
          <w:szCs w:val="24"/>
        </w:rPr>
        <w:instrText xml:space="preserve"> ADDIN EN.CITE.DATA </w:instrText>
      </w:r>
      <w:r w:rsidR="0055725C" w:rsidRPr="00E42FB1">
        <w:rPr>
          <w:rFonts w:ascii="Helvetica" w:hAnsi="Helvetica" w:cs="Helvetica"/>
          <w:sz w:val="24"/>
          <w:szCs w:val="24"/>
        </w:rPr>
      </w:r>
      <w:r w:rsidR="0055725C" w:rsidRPr="00E42FB1">
        <w:rPr>
          <w:rFonts w:ascii="Helvetica" w:hAnsi="Helvetica" w:cs="Helvetica"/>
          <w:sz w:val="24"/>
          <w:szCs w:val="24"/>
        </w:rPr>
        <w:fldChar w:fldCharType="end"/>
      </w:r>
      <w:r w:rsidR="000C5BAA" w:rsidRPr="00E42FB1">
        <w:rPr>
          <w:rFonts w:ascii="Helvetica" w:hAnsi="Helvetica" w:cs="Helvetica"/>
          <w:sz w:val="24"/>
          <w:szCs w:val="24"/>
        </w:rPr>
      </w:r>
      <w:r w:rsidR="000C5BAA"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44" w:tooltip="Lueong, 2016 #18" w:history="1">
        <w:r w:rsidR="0055725C" w:rsidRPr="00E42FB1">
          <w:rPr>
            <w:rFonts w:ascii="Helvetica" w:hAnsi="Helvetica" w:cs="Helvetica"/>
            <w:noProof/>
            <w:sz w:val="24"/>
            <w:szCs w:val="24"/>
          </w:rPr>
          <w:t>44</w:t>
        </w:r>
      </w:hyperlink>
      <w:r w:rsidR="0055725C" w:rsidRPr="00E42FB1">
        <w:rPr>
          <w:rFonts w:ascii="Helvetica" w:hAnsi="Helvetica" w:cs="Helvetica"/>
          <w:noProof/>
          <w:sz w:val="24"/>
          <w:szCs w:val="24"/>
        </w:rPr>
        <w:t xml:space="preserve">, </w:t>
      </w:r>
      <w:hyperlink w:anchor="_ENREF_45" w:tooltip="Kramer, 2010 #19" w:history="1">
        <w:r w:rsidR="0055725C" w:rsidRPr="00E42FB1">
          <w:rPr>
            <w:rFonts w:ascii="Helvetica" w:hAnsi="Helvetica" w:cs="Helvetica"/>
            <w:noProof/>
            <w:sz w:val="24"/>
            <w:szCs w:val="24"/>
          </w:rPr>
          <w:t>45</w:t>
        </w:r>
      </w:hyperlink>
      <w:r w:rsidR="0055725C" w:rsidRPr="00E42FB1">
        <w:rPr>
          <w:rFonts w:ascii="Helvetica" w:hAnsi="Helvetica" w:cs="Helvetica"/>
          <w:noProof/>
          <w:sz w:val="24"/>
          <w:szCs w:val="24"/>
        </w:rPr>
        <w:t>]</w:t>
      </w:r>
      <w:r w:rsidR="000C5BAA" w:rsidRPr="00E42FB1">
        <w:rPr>
          <w:rFonts w:ascii="Helvetica" w:hAnsi="Helvetica" w:cs="Helvetica"/>
          <w:sz w:val="24"/>
          <w:szCs w:val="24"/>
        </w:rPr>
        <w:fldChar w:fldCharType="end"/>
      </w:r>
      <w:r w:rsidR="000C5BAA" w:rsidRPr="00E42FB1">
        <w:rPr>
          <w:rFonts w:ascii="Helvetica" w:hAnsi="Helvetica" w:cs="Helvetica"/>
          <w:sz w:val="24"/>
          <w:szCs w:val="24"/>
        </w:rPr>
        <w:t>. For this reason, it is not surprising that this class contains proteins with RNA binding domains. This finding suggests that the RNA binding proteins</w:t>
      </w:r>
      <w:r w:rsidR="004E3488" w:rsidRPr="00E42FB1">
        <w:rPr>
          <w:rFonts w:ascii="Helvetica" w:hAnsi="Helvetica" w:cs="Helvetica"/>
          <w:sz w:val="24"/>
          <w:szCs w:val="24"/>
        </w:rPr>
        <w:t>, which appear to be the primary modulators of gene expression in trypanosomes</w:t>
      </w:r>
      <w:r w:rsidR="00B20AFF" w:rsidRPr="00E42FB1">
        <w:rPr>
          <w:rFonts w:ascii="Helvetica" w:hAnsi="Helvetica" w:cs="Helvetica"/>
          <w:sz w:val="24"/>
          <w:szCs w:val="24"/>
        </w:rPr>
        <w:t xml:space="preserve"> </w:t>
      </w:r>
      <w:r w:rsidR="00B20AFF" w:rsidRPr="00E42FB1">
        <w:rPr>
          <w:rFonts w:ascii="Helvetica" w:hAnsi="Helvetica" w:cs="Helvetica"/>
          <w:sz w:val="24"/>
          <w:szCs w:val="24"/>
        </w:rPr>
        <w:fldChar w:fldCharType="begin">
          <w:fldData xml:space="preserve">PEVuZE5vdGU+PENpdGU+PEF1dGhvcj5DbGF5dG9uPC9BdXRob3I+PFllYXI+MjAxMzwvWWVhcj48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=
</w:fldData>
        </w:fldChar>
      </w:r>
      <w:r w:rsidR="0055725C" w:rsidRPr="00E42FB1">
        <w:rPr>
          <w:rFonts w:ascii="Helvetica" w:hAnsi="Helvetica" w:cs="Helvetica"/>
          <w:sz w:val="24"/>
          <w:szCs w:val="24"/>
        </w:rPr>
        <w:instrText xml:space="preserve"> ADDIN EN.CITE </w:instrText>
      </w:r>
      <w:r w:rsidR="0055725C" w:rsidRPr="00E42FB1">
        <w:rPr>
          <w:rFonts w:ascii="Helvetica" w:hAnsi="Helvetica" w:cs="Helvetica"/>
          <w:sz w:val="24"/>
          <w:szCs w:val="24"/>
        </w:rPr>
        <w:fldChar w:fldCharType="begin">
          <w:fldData xml:space="preserve">PEVuZE5vdGU+PENpdGU+PEF1dGhvcj5DbGF5dG9uPC9BdXRob3I+PFllYXI+MjAxMzwvWWVhcj48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=
</w:fldData>
        </w:fldChar>
      </w:r>
      <w:r w:rsidR="0055725C" w:rsidRPr="00E42FB1">
        <w:rPr>
          <w:rFonts w:ascii="Helvetica" w:hAnsi="Helvetica" w:cs="Helvetica"/>
          <w:sz w:val="24"/>
          <w:szCs w:val="24"/>
        </w:rPr>
        <w:instrText xml:space="preserve"> ADDIN EN.CITE.DATA </w:instrText>
      </w:r>
      <w:r w:rsidR="0055725C" w:rsidRPr="00E42FB1">
        <w:rPr>
          <w:rFonts w:ascii="Helvetica" w:hAnsi="Helvetica" w:cs="Helvetica"/>
          <w:sz w:val="24"/>
          <w:szCs w:val="24"/>
        </w:rPr>
      </w:r>
      <w:r w:rsidR="0055725C" w:rsidRPr="00E42FB1">
        <w:rPr>
          <w:rFonts w:ascii="Helvetica" w:hAnsi="Helvetica" w:cs="Helvetica"/>
          <w:sz w:val="24"/>
          <w:szCs w:val="24"/>
        </w:rPr>
        <w:fldChar w:fldCharType="end"/>
      </w:r>
      <w:r w:rsidR="00B20AFF" w:rsidRPr="00E42FB1">
        <w:rPr>
          <w:rFonts w:ascii="Helvetica" w:hAnsi="Helvetica" w:cs="Helvetica"/>
          <w:sz w:val="24"/>
          <w:szCs w:val="24"/>
        </w:rPr>
      </w:r>
      <w:r w:rsidR="00B20AFF"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46" w:tooltip="Clayton, 2013 #71" w:history="1">
        <w:r w:rsidR="0055725C" w:rsidRPr="00E42FB1">
          <w:rPr>
            <w:rFonts w:ascii="Helvetica" w:hAnsi="Helvetica" w:cs="Helvetica"/>
            <w:noProof/>
            <w:sz w:val="24"/>
            <w:szCs w:val="24"/>
          </w:rPr>
          <w:t>46</w:t>
        </w:r>
      </w:hyperlink>
      <w:r w:rsidR="0055725C" w:rsidRPr="00E42FB1">
        <w:rPr>
          <w:rFonts w:ascii="Helvetica" w:hAnsi="Helvetica" w:cs="Helvetica"/>
          <w:noProof/>
          <w:sz w:val="24"/>
          <w:szCs w:val="24"/>
        </w:rPr>
        <w:t xml:space="preserve">, </w:t>
      </w:r>
      <w:hyperlink w:anchor="_ENREF_47" w:tooltip="Kolev, 2014 #72" w:history="1">
        <w:r w:rsidR="0055725C" w:rsidRPr="00E42FB1">
          <w:rPr>
            <w:rFonts w:ascii="Helvetica" w:hAnsi="Helvetica" w:cs="Helvetica"/>
            <w:noProof/>
            <w:sz w:val="24"/>
            <w:szCs w:val="24"/>
          </w:rPr>
          <w:t>47</w:t>
        </w:r>
      </w:hyperlink>
      <w:r w:rsidR="0055725C" w:rsidRPr="00E42FB1">
        <w:rPr>
          <w:rFonts w:ascii="Helvetica" w:hAnsi="Helvetica" w:cs="Helvetica"/>
          <w:noProof/>
          <w:sz w:val="24"/>
          <w:szCs w:val="24"/>
        </w:rPr>
        <w:t>]</w:t>
      </w:r>
      <w:r w:rsidR="00B20AFF" w:rsidRPr="00E42FB1">
        <w:rPr>
          <w:rFonts w:ascii="Helvetica" w:hAnsi="Helvetica" w:cs="Helvetica"/>
          <w:sz w:val="24"/>
          <w:szCs w:val="24"/>
        </w:rPr>
        <w:fldChar w:fldCharType="end"/>
      </w:r>
      <w:r w:rsidR="00B20AFF" w:rsidRPr="00E42FB1">
        <w:rPr>
          <w:rFonts w:ascii="Helvetica" w:hAnsi="Helvetica" w:cs="Helvetica"/>
          <w:sz w:val="24"/>
          <w:szCs w:val="24"/>
        </w:rPr>
        <w:t>,</w:t>
      </w:r>
      <w:r w:rsidR="000C5BAA" w:rsidRPr="00E42FB1">
        <w:rPr>
          <w:rFonts w:ascii="Helvetica" w:hAnsi="Helvetica" w:cs="Helvetica"/>
          <w:sz w:val="24"/>
          <w:szCs w:val="24"/>
        </w:rPr>
        <w:t xml:space="preserve"> need to be switched on and off promptly as the case </w:t>
      </w:r>
      <w:r w:rsidR="00373213" w:rsidRPr="00E42FB1">
        <w:rPr>
          <w:rFonts w:ascii="Helvetica" w:hAnsi="Helvetica" w:cs="Helvetica"/>
          <w:sz w:val="24"/>
          <w:szCs w:val="24"/>
        </w:rPr>
        <w:t>for</w:t>
      </w:r>
      <w:r w:rsidR="000C5BAA" w:rsidRPr="00E42FB1">
        <w:rPr>
          <w:rFonts w:ascii="Helvetica" w:hAnsi="Helvetica" w:cs="Helvetica"/>
          <w:sz w:val="24"/>
          <w:szCs w:val="24"/>
        </w:rPr>
        <w:t xml:space="preserve"> the cell cycle regulated proteins</w:t>
      </w:r>
      <w:r w:rsidR="00C14F98" w:rsidRPr="00E42FB1">
        <w:rPr>
          <w:rFonts w:ascii="Helvetica" w:hAnsi="Helvetica" w:cs="Helvetica"/>
          <w:sz w:val="24"/>
          <w:szCs w:val="24"/>
        </w:rPr>
        <w:t xml:space="preserve"> (see below)</w:t>
      </w:r>
      <w:r w:rsidR="000C5BAA" w:rsidRPr="00E42FB1">
        <w:rPr>
          <w:rFonts w:ascii="Helvetica" w:hAnsi="Helvetica" w:cs="Helvetica"/>
          <w:sz w:val="24"/>
          <w:szCs w:val="24"/>
        </w:rPr>
        <w:t>.</w:t>
      </w:r>
      <w:r w:rsidR="00BF2A11" w:rsidRPr="00E42FB1">
        <w:rPr>
          <w:rFonts w:ascii="Helvetica" w:hAnsi="Helvetica" w:cs="Helvetica"/>
          <w:sz w:val="24"/>
          <w:szCs w:val="24"/>
        </w:rPr>
        <w:t xml:space="preserve"> </w:t>
      </w:r>
      <w:r w:rsidR="007017BF" w:rsidRPr="00E42FB1">
        <w:rPr>
          <w:rFonts w:ascii="Helvetica" w:hAnsi="Helvetica" w:cs="Helvetica"/>
          <w:sz w:val="24"/>
          <w:szCs w:val="24"/>
        </w:rPr>
        <w:t>Also</w:t>
      </w:r>
      <w:r w:rsidR="00373213" w:rsidRPr="00E42FB1">
        <w:rPr>
          <w:rFonts w:ascii="Helvetica" w:hAnsi="Helvetica" w:cs="Helvetica"/>
          <w:sz w:val="24"/>
          <w:szCs w:val="24"/>
        </w:rPr>
        <w:t>,</w:t>
      </w:r>
      <w:r w:rsidR="007017BF" w:rsidRPr="00E42FB1">
        <w:rPr>
          <w:rFonts w:ascii="Helvetica" w:hAnsi="Helvetica" w:cs="Helvetica"/>
          <w:sz w:val="24"/>
          <w:szCs w:val="24"/>
        </w:rPr>
        <w:t xml:space="preserve"> t</w:t>
      </w:r>
      <w:r w:rsidR="00BF2A11" w:rsidRPr="00E42FB1">
        <w:rPr>
          <w:rFonts w:ascii="Helvetica" w:hAnsi="Helvetica" w:cs="Helvetica"/>
          <w:sz w:val="24"/>
          <w:szCs w:val="24"/>
        </w:rPr>
        <w:t>he cell compartment “nucleolus”</w:t>
      </w:r>
      <w:r w:rsidR="00373213" w:rsidRPr="00E42FB1">
        <w:rPr>
          <w:rFonts w:ascii="Helvetica" w:hAnsi="Helvetica" w:cs="Helvetica"/>
          <w:sz w:val="24"/>
          <w:szCs w:val="24"/>
        </w:rPr>
        <w:t>,</w:t>
      </w:r>
      <w:r w:rsidR="00BF2A11" w:rsidRPr="00E42FB1">
        <w:rPr>
          <w:rFonts w:ascii="Helvetica" w:hAnsi="Helvetica" w:cs="Helvetica"/>
          <w:sz w:val="24"/>
          <w:szCs w:val="24"/>
        </w:rPr>
        <w:t xml:space="preserve"> contains </w:t>
      </w:r>
      <w:r w:rsidR="00467274" w:rsidRPr="00E42FB1">
        <w:rPr>
          <w:rFonts w:ascii="Helvetica" w:hAnsi="Helvetica" w:cs="Helvetica"/>
          <w:sz w:val="24"/>
          <w:szCs w:val="24"/>
        </w:rPr>
        <w:t>rapid turnover</w:t>
      </w:r>
      <w:r w:rsidR="00BF2A11" w:rsidRPr="00E42FB1">
        <w:rPr>
          <w:rFonts w:ascii="Helvetica" w:hAnsi="Helvetica" w:cs="Helvetica"/>
          <w:sz w:val="24"/>
          <w:szCs w:val="24"/>
        </w:rPr>
        <w:t xml:space="preserve"> proteins</w:t>
      </w:r>
      <w:r w:rsidR="00373213" w:rsidRPr="00E42FB1">
        <w:rPr>
          <w:rFonts w:ascii="Helvetica" w:hAnsi="Helvetica" w:cs="Helvetica"/>
          <w:sz w:val="24"/>
          <w:szCs w:val="24"/>
        </w:rPr>
        <w:t>,</w:t>
      </w:r>
      <w:r w:rsidR="00BF2A11" w:rsidRPr="00E42FB1">
        <w:rPr>
          <w:rFonts w:ascii="Helvetica" w:hAnsi="Helvetica" w:cs="Helvetica"/>
          <w:sz w:val="24"/>
          <w:szCs w:val="24"/>
        </w:rPr>
        <w:t xml:space="preserve"> </w:t>
      </w:r>
      <w:r w:rsidR="004D6F2A" w:rsidRPr="00E42FB1">
        <w:rPr>
          <w:rFonts w:ascii="Helvetica" w:hAnsi="Helvetica" w:cs="Helvetica"/>
          <w:sz w:val="24"/>
          <w:szCs w:val="24"/>
        </w:rPr>
        <w:t xml:space="preserve">as </w:t>
      </w:r>
      <w:r w:rsidR="00EE719F" w:rsidRPr="00E42FB1">
        <w:rPr>
          <w:rFonts w:ascii="Helvetica" w:hAnsi="Helvetica" w:cs="Helvetica"/>
          <w:sz w:val="24"/>
          <w:szCs w:val="24"/>
        </w:rPr>
        <w:t xml:space="preserve">identified </w:t>
      </w:r>
      <w:r w:rsidR="004D6F2A" w:rsidRPr="00E42FB1">
        <w:rPr>
          <w:rFonts w:ascii="Helvetica" w:hAnsi="Helvetica" w:cs="Helvetica"/>
          <w:sz w:val="24"/>
          <w:szCs w:val="24"/>
        </w:rPr>
        <w:t>by</w:t>
      </w:r>
      <w:r w:rsidR="00EE719F" w:rsidRPr="00E42FB1">
        <w:rPr>
          <w:rFonts w:ascii="Helvetica" w:hAnsi="Helvetica" w:cs="Helvetica"/>
          <w:sz w:val="24"/>
          <w:szCs w:val="24"/>
        </w:rPr>
        <w:t xml:space="preserve"> both the GO enrichment and the TrypTag localization analyses </w:t>
      </w:r>
      <w:r w:rsidR="00BF2A11" w:rsidRPr="00E42FB1">
        <w:rPr>
          <w:rFonts w:ascii="Helvetica" w:hAnsi="Helvetica" w:cs="Helvetica"/>
          <w:sz w:val="24"/>
          <w:szCs w:val="24"/>
        </w:rPr>
        <w:t xml:space="preserve">(Figure </w:t>
      </w:r>
      <w:r w:rsidR="005F14B1" w:rsidRPr="00E42FB1">
        <w:rPr>
          <w:rFonts w:ascii="Helvetica" w:hAnsi="Helvetica" w:cs="Helvetica"/>
          <w:sz w:val="24"/>
          <w:szCs w:val="24"/>
        </w:rPr>
        <w:t xml:space="preserve">10 and </w:t>
      </w:r>
      <w:r w:rsidR="001E058D" w:rsidRPr="00E42FB1">
        <w:rPr>
          <w:rFonts w:ascii="Helvetica" w:hAnsi="Helvetica" w:cs="Helvetica"/>
          <w:sz w:val="24"/>
          <w:szCs w:val="24"/>
        </w:rPr>
        <w:t>1</w:t>
      </w:r>
      <w:r w:rsidR="008D423B" w:rsidRPr="00E42FB1">
        <w:rPr>
          <w:rFonts w:ascii="Helvetica" w:hAnsi="Helvetica" w:cs="Helvetica"/>
          <w:sz w:val="24"/>
          <w:szCs w:val="24"/>
        </w:rPr>
        <w:t>2</w:t>
      </w:r>
      <w:r w:rsidR="00025056" w:rsidRPr="00E42FB1">
        <w:rPr>
          <w:rFonts w:ascii="Helvetica" w:hAnsi="Helvetica" w:cs="Helvetica"/>
          <w:sz w:val="24"/>
          <w:szCs w:val="24"/>
        </w:rPr>
        <w:t xml:space="preserve">). Several proteins </w:t>
      </w:r>
      <w:r w:rsidR="004D6F2A" w:rsidRPr="00E42FB1">
        <w:rPr>
          <w:rFonts w:ascii="Helvetica" w:hAnsi="Helvetica" w:cs="Helvetica"/>
          <w:sz w:val="24"/>
          <w:szCs w:val="24"/>
        </w:rPr>
        <w:t xml:space="preserve">targeted to this cell compartment are involved in ribosome </w:t>
      </w:r>
      <w:r w:rsidR="00373213" w:rsidRPr="00E42FB1">
        <w:rPr>
          <w:rFonts w:ascii="Helvetica" w:hAnsi="Helvetica" w:cs="Helvetica"/>
          <w:sz w:val="24"/>
          <w:szCs w:val="24"/>
        </w:rPr>
        <w:t xml:space="preserve">subunit </w:t>
      </w:r>
      <w:r w:rsidR="004D6F2A" w:rsidRPr="00E42FB1">
        <w:rPr>
          <w:rFonts w:ascii="Helvetica" w:hAnsi="Helvetica" w:cs="Helvetica"/>
          <w:sz w:val="24"/>
          <w:szCs w:val="24"/>
        </w:rPr>
        <w:t xml:space="preserve">biogenesis </w:t>
      </w:r>
      <w:r w:rsidR="00917678" w:rsidRPr="00E42FB1">
        <w:rPr>
          <w:rFonts w:ascii="Helvetica" w:hAnsi="Helvetica" w:cs="Helvetica"/>
          <w:sz w:val="24"/>
          <w:szCs w:val="24"/>
        </w:rPr>
        <w:t xml:space="preserve">(Table 5) and </w:t>
      </w:r>
      <w:r w:rsidR="000E1BFC" w:rsidRPr="00E42FB1">
        <w:rPr>
          <w:rFonts w:ascii="Helvetica" w:hAnsi="Helvetica" w:cs="Helvetica"/>
          <w:sz w:val="24"/>
          <w:szCs w:val="24"/>
        </w:rPr>
        <w:t>previous</w:t>
      </w:r>
      <w:r w:rsidR="00917678" w:rsidRPr="00E42FB1">
        <w:rPr>
          <w:rFonts w:ascii="Helvetica" w:hAnsi="Helvetica" w:cs="Helvetica"/>
          <w:sz w:val="24"/>
          <w:szCs w:val="24"/>
        </w:rPr>
        <w:t xml:space="preserve"> studies </w:t>
      </w:r>
      <w:r w:rsidR="000E1BFC" w:rsidRPr="00E42FB1">
        <w:rPr>
          <w:rFonts w:ascii="Helvetica" w:hAnsi="Helvetica" w:cs="Helvetica"/>
          <w:sz w:val="24"/>
          <w:szCs w:val="24"/>
        </w:rPr>
        <w:t>have observed a higher</w:t>
      </w:r>
      <w:r w:rsidR="00917678" w:rsidRPr="00E42FB1">
        <w:rPr>
          <w:rFonts w:ascii="Helvetica" w:hAnsi="Helvetica" w:cs="Helvetica"/>
          <w:sz w:val="24"/>
          <w:szCs w:val="24"/>
        </w:rPr>
        <w:t xml:space="preserve"> turnover rate</w:t>
      </w:r>
      <w:r w:rsidR="000E1BFC" w:rsidRPr="00E42FB1">
        <w:rPr>
          <w:rFonts w:ascii="Helvetica" w:hAnsi="Helvetica" w:cs="Helvetica"/>
          <w:sz w:val="24"/>
          <w:szCs w:val="24"/>
        </w:rPr>
        <w:t xml:space="preserve"> for </w:t>
      </w:r>
      <w:r w:rsidR="00FB2E0F" w:rsidRPr="00E42FB1">
        <w:rPr>
          <w:rFonts w:ascii="Helvetica" w:hAnsi="Helvetica" w:cs="Helvetica"/>
          <w:sz w:val="24"/>
          <w:szCs w:val="24"/>
        </w:rPr>
        <w:t>nucleol</w:t>
      </w:r>
      <w:r w:rsidR="00373213" w:rsidRPr="00E42FB1">
        <w:rPr>
          <w:rFonts w:ascii="Helvetica" w:hAnsi="Helvetica" w:cs="Helvetica"/>
          <w:sz w:val="24"/>
          <w:szCs w:val="24"/>
        </w:rPr>
        <w:t>ar proteins</w:t>
      </w:r>
      <w:r w:rsidR="00FB2E0F" w:rsidRPr="00E42FB1">
        <w:rPr>
          <w:rFonts w:ascii="Helvetica" w:hAnsi="Helvetica" w:cs="Helvetica"/>
          <w:sz w:val="24"/>
          <w:szCs w:val="24"/>
        </w:rPr>
        <w:t xml:space="preserve"> </w:t>
      </w:r>
      <w:r w:rsidR="000E1BFC" w:rsidRPr="00E42FB1">
        <w:rPr>
          <w:rFonts w:ascii="Helvetica" w:hAnsi="Helvetica" w:cs="Helvetica"/>
          <w:sz w:val="24"/>
          <w:szCs w:val="24"/>
        </w:rPr>
        <w:t xml:space="preserve">in human </w:t>
      </w:r>
      <w:r w:rsidR="00FB2E0F" w:rsidRPr="00E42FB1">
        <w:rPr>
          <w:rFonts w:ascii="Helvetica" w:hAnsi="Helvetica" w:cs="Helvetica"/>
          <w:sz w:val="24"/>
          <w:szCs w:val="24"/>
        </w:rPr>
        <w:t xml:space="preserve">and yeast </w:t>
      </w:r>
      <w:r w:rsidR="000E1BFC" w:rsidRPr="00E42FB1">
        <w:rPr>
          <w:rFonts w:ascii="Helvetica" w:hAnsi="Helvetica" w:cs="Helvetica"/>
          <w:sz w:val="24"/>
          <w:szCs w:val="24"/>
        </w:rPr>
        <w:t xml:space="preserve">cells as well </w:t>
      </w:r>
      <w:r w:rsidR="003500CA" w:rsidRPr="00E42FB1">
        <w:rPr>
          <w:rFonts w:ascii="Helvetica" w:hAnsi="Helvetica" w:cs="Helvetica"/>
          <w:sz w:val="24"/>
          <w:szCs w:val="24"/>
        </w:rPr>
        <w:fldChar w:fldCharType="begin">
          <w:fldData xml:space="preserve">PEVuZE5vdGU+PENpdGU+PEF1dGhvcj5Cb2lzdmVydDwvQXV0aG9yPjxZZWFyPjIwMTI8L1llYXI+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MTExIDAxMTQyOTwvcGFnZXM+PHZvbHVtZT4xMTwvdm9sdW1lPjxudW1iZXI+MzwvbnVtYmVyPjxr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PEVuZE5vdGU+PENpdGU+PEF1dGhvcj5Cb2lzdmVydDwvQXV0aG9yPjxZZWFyPjIwMTI8L1llYXI+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MTExIDAxMTQyOTwvcGFnZXM+PHZvbHVtZT4xMTwvdm9sdW1lPjxudW1iZXI+MzwvbnVtYmVyPjxr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3500CA" w:rsidRPr="00E42FB1">
        <w:rPr>
          <w:rFonts w:ascii="Helvetica" w:hAnsi="Helvetica" w:cs="Helvetica"/>
          <w:sz w:val="24"/>
          <w:szCs w:val="24"/>
        </w:rPr>
      </w:r>
      <w:r w:rsidR="003500CA"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16" w:tooltip="Boisvert, 2012 #172" w:history="1">
        <w:r w:rsidR="0055725C" w:rsidRPr="00E42FB1">
          <w:rPr>
            <w:rFonts w:ascii="Helvetica" w:hAnsi="Helvetica" w:cs="Helvetica"/>
            <w:noProof/>
            <w:sz w:val="24"/>
            <w:szCs w:val="24"/>
          </w:rPr>
          <w:t>16</w:t>
        </w:r>
      </w:hyperlink>
      <w:r w:rsidR="00E669E6" w:rsidRPr="00E42FB1">
        <w:rPr>
          <w:rFonts w:ascii="Helvetica" w:hAnsi="Helvetica" w:cs="Helvetica"/>
          <w:noProof/>
          <w:sz w:val="24"/>
          <w:szCs w:val="24"/>
        </w:rPr>
        <w:t xml:space="preserve">, </w:t>
      </w:r>
      <w:hyperlink w:anchor="_ENREF_40" w:tooltip="Martin-Perez, 2017 #41" w:history="1">
        <w:r w:rsidR="0055725C" w:rsidRPr="00E42FB1">
          <w:rPr>
            <w:rFonts w:ascii="Helvetica" w:hAnsi="Helvetica" w:cs="Helvetica"/>
            <w:noProof/>
            <w:sz w:val="24"/>
            <w:szCs w:val="24"/>
          </w:rPr>
          <w:t>40</w:t>
        </w:r>
      </w:hyperlink>
      <w:r w:rsidR="00E669E6" w:rsidRPr="00E42FB1">
        <w:rPr>
          <w:rFonts w:ascii="Helvetica" w:hAnsi="Helvetica" w:cs="Helvetica"/>
          <w:noProof/>
          <w:sz w:val="24"/>
          <w:szCs w:val="24"/>
        </w:rPr>
        <w:t>]</w:t>
      </w:r>
      <w:r w:rsidR="003500CA" w:rsidRPr="00E42FB1">
        <w:rPr>
          <w:rFonts w:ascii="Helvetica" w:hAnsi="Helvetica" w:cs="Helvetica"/>
          <w:sz w:val="24"/>
          <w:szCs w:val="24"/>
        </w:rPr>
        <w:fldChar w:fldCharType="end"/>
      </w:r>
      <w:r w:rsidR="003500CA" w:rsidRPr="00E42FB1">
        <w:rPr>
          <w:rFonts w:ascii="Helvetica" w:hAnsi="Helvetica" w:cs="Helvetica"/>
          <w:sz w:val="24"/>
          <w:szCs w:val="24"/>
        </w:rPr>
        <w:t>.</w:t>
      </w:r>
      <w:r w:rsidR="00CA0B24" w:rsidRPr="00E42FB1">
        <w:rPr>
          <w:rFonts w:ascii="Helvetica" w:hAnsi="Helvetica" w:cs="Helvetica"/>
          <w:sz w:val="24"/>
          <w:szCs w:val="24"/>
        </w:rPr>
        <w:t xml:space="preserve"> </w:t>
      </w:r>
    </w:p>
    <w:p w14:paraId="628E77A7" w14:textId="2D58742F" w:rsidR="001D41B0" w:rsidRPr="00E42FB1" w:rsidRDefault="00EE719F" w:rsidP="00C264C6">
      <w:pPr>
        <w:jc w:val="both"/>
        <w:rPr>
          <w:rFonts w:ascii="Helvetica" w:hAnsi="Helvetica" w:cs="Helvetica"/>
          <w:sz w:val="24"/>
          <w:szCs w:val="24"/>
        </w:rPr>
      </w:pPr>
      <w:r w:rsidRPr="00E42FB1">
        <w:rPr>
          <w:rFonts w:ascii="Helvetica" w:hAnsi="Helvetica" w:cs="Helvetica"/>
          <w:sz w:val="24"/>
          <w:szCs w:val="24"/>
        </w:rPr>
        <w:t>Another class of</w:t>
      </w:r>
      <w:r w:rsidR="006B43D0" w:rsidRPr="00E42FB1">
        <w:rPr>
          <w:rFonts w:ascii="Helvetica" w:hAnsi="Helvetica" w:cs="Helvetica"/>
          <w:sz w:val="24"/>
          <w:szCs w:val="24"/>
        </w:rPr>
        <w:t xml:space="preserve"> </w:t>
      </w:r>
      <w:r w:rsidR="00C14F98" w:rsidRPr="00E42FB1">
        <w:rPr>
          <w:rFonts w:ascii="Helvetica" w:hAnsi="Helvetica" w:cs="Helvetica"/>
          <w:sz w:val="24"/>
          <w:szCs w:val="24"/>
        </w:rPr>
        <w:t>rapid turnover</w:t>
      </w:r>
      <w:r w:rsidR="006B43D0" w:rsidRPr="00E42FB1">
        <w:rPr>
          <w:rFonts w:ascii="Helvetica" w:hAnsi="Helvetica" w:cs="Helvetica"/>
          <w:sz w:val="24"/>
          <w:szCs w:val="24"/>
        </w:rPr>
        <w:t xml:space="preserve"> proteins in both BSF and PCF are </w:t>
      </w:r>
      <w:r w:rsidRPr="00E42FB1">
        <w:rPr>
          <w:rFonts w:ascii="Helvetica" w:hAnsi="Helvetica" w:cs="Helvetica"/>
          <w:sz w:val="24"/>
          <w:szCs w:val="24"/>
        </w:rPr>
        <w:t>cell cycle regulated</w:t>
      </w:r>
      <w:r w:rsidR="00373213" w:rsidRPr="00E42FB1">
        <w:rPr>
          <w:rFonts w:ascii="Helvetica" w:hAnsi="Helvetica" w:cs="Helvetica"/>
          <w:sz w:val="24"/>
          <w:szCs w:val="24"/>
        </w:rPr>
        <w:t xml:space="preserve"> proteins</w:t>
      </w:r>
      <w:r w:rsidRPr="00E42FB1">
        <w:rPr>
          <w:rFonts w:ascii="Helvetica" w:hAnsi="Helvetica" w:cs="Helvetica"/>
          <w:sz w:val="24"/>
          <w:szCs w:val="24"/>
        </w:rPr>
        <w:t xml:space="preserve"> (Figure </w:t>
      </w:r>
      <w:r w:rsidR="001E058D" w:rsidRPr="00E42FB1">
        <w:rPr>
          <w:rFonts w:ascii="Helvetica" w:hAnsi="Helvetica" w:cs="Helvetica"/>
          <w:sz w:val="24"/>
          <w:szCs w:val="24"/>
        </w:rPr>
        <w:t>1</w:t>
      </w:r>
      <w:r w:rsidR="008D423B" w:rsidRPr="00E42FB1">
        <w:rPr>
          <w:rFonts w:ascii="Helvetica" w:hAnsi="Helvetica" w:cs="Helvetica"/>
          <w:sz w:val="24"/>
          <w:szCs w:val="24"/>
        </w:rPr>
        <w:t>4</w:t>
      </w:r>
      <w:r w:rsidRPr="00E42FB1">
        <w:rPr>
          <w:rFonts w:ascii="Helvetica" w:hAnsi="Helvetica" w:cs="Helvetica"/>
          <w:sz w:val="24"/>
          <w:szCs w:val="24"/>
        </w:rPr>
        <w:t xml:space="preserve">). </w:t>
      </w:r>
      <w:r w:rsidR="008473F6" w:rsidRPr="00E42FB1">
        <w:rPr>
          <w:rFonts w:ascii="Helvetica" w:hAnsi="Helvetica" w:cs="Helvetica"/>
          <w:sz w:val="24"/>
          <w:szCs w:val="24"/>
        </w:rPr>
        <w:t xml:space="preserve">It </w:t>
      </w:r>
      <w:r w:rsidR="003F2AAE" w:rsidRPr="00E42FB1">
        <w:rPr>
          <w:rFonts w:ascii="Helvetica" w:hAnsi="Helvetica" w:cs="Helvetica"/>
          <w:sz w:val="24"/>
          <w:szCs w:val="24"/>
        </w:rPr>
        <w:t>is interesting to not</w:t>
      </w:r>
      <w:r w:rsidR="00D94E7D" w:rsidRPr="00E42FB1">
        <w:rPr>
          <w:rFonts w:ascii="Helvetica" w:hAnsi="Helvetica" w:cs="Helvetica"/>
          <w:sz w:val="24"/>
          <w:szCs w:val="24"/>
        </w:rPr>
        <w:t>e</w:t>
      </w:r>
      <w:r w:rsidR="003F2AAE" w:rsidRPr="00E42FB1">
        <w:rPr>
          <w:rFonts w:ascii="Helvetica" w:hAnsi="Helvetica" w:cs="Helvetica"/>
          <w:sz w:val="24"/>
          <w:szCs w:val="24"/>
        </w:rPr>
        <w:t xml:space="preserve"> that </w:t>
      </w:r>
      <w:r w:rsidRPr="00E42FB1">
        <w:rPr>
          <w:rFonts w:ascii="Helvetica" w:hAnsi="Helvetica" w:cs="Helvetica"/>
          <w:sz w:val="24"/>
          <w:szCs w:val="24"/>
        </w:rPr>
        <w:t>three</w:t>
      </w:r>
      <w:r w:rsidR="006B43D0" w:rsidRPr="00E42FB1">
        <w:rPr>
          <w:rFonts w:ascii="Helvetica" w:hAnsi="Helvetica" w:cs="Helvetica"/>
          <w:sz w:val="24"/>
          <w:szCs w:val="24"/>
        </w:rPr>
        <w:t xml:space="preserve"> </w:t>
      </w:r>
      <w:r w:rsidR="003F2AAE" w:rsidRPr="00E42FB1">
        <w:rPr>
          <w:rFonts w:ascii="Helvetica" w:hAnsi="Helvetica" w:cs="Helvetica"/>
          <w:sz w:val="24"/>
          <w:szCs w:val="24"/>
        </w:rPr>
        <w:t xml:space="preserve">of the identified </w:t>
      </w:r>
      <w:r w:rsidR="006B43D0" w:rsidRPr="00E42FB1">
        <w:rPr>
          <w:rFonts w:ascii="Helvetica" w:hAnsi="Helvetica" w:cs="Helvetica"/>
          <w:sz w:val="24"/>
          <w:szCs w:val="24"/>
        </w:rPr>
        <w:t xml:space="preserve">BSF </w:t>
      </w:r>
      <w:r w:rsidR="003F2AAE" w:rsidRPr="00E42FB1">
        <w:rPr>
          <w:rFonts w:ascii="Helvetica" w:hAnsi="Helvetica" w:cs="Helvetica"/>
          <w:sz w:val="24"/>
          <w:szCs w:val="24"/>
        </w:rPr>
        <w:t>proteins</w:t>
      </w:r>
      <w:r w:rsidR="00D94E7D" w:rsidRPr="00E42FB1">
        <w:rPr>
          <w:rFonts w:ascii="Helvetica" w:hAnsi="Helvetica" w:cs="Helvetica"/>
          <w:sz w:val="24"/>
          <w:szCs w:val="24"/>
        </w:rPr>
        <w:t xml:space="preserve"> </w:t>
      </w:r>
      <w:r w:rsidR="00C14F98" w:rsidRPr="00E42FB1">
        <w:rPr>
          <w:rFonts w:ascii="Helvetica" w:hAnsi="Helvetica" w:cs="Helvetica"/>
          <w:sz w:val="24"/>
          <w:szCs w:val="24"/>
        </w:rPr>
        <w:t>(</w:t>
      </w:r>
      <w:r w:rsidR="003F2AAE" w:rsidRPr="00E42FB1">
        <w:rPr>
          <w:rFonts w:ascii="Helvetica" w:hAnsi="Helvetica" w:cs="Helvetica"/>
          <w:sz w:val="24"/>
          <w:szCs w:val="24"/>
        </w:rPr>
        <w:t>Tb927.11.15800:</w:t>
      </w:r>
      <w:r w:rsidR="003F2AAE" w:rsidRPr="00E42FB1">
        <w:t xml:space="preserve"> </w:t>
      </w:r>
      <w:r w:rsidR="003F2AAE" w:rsidRPr="00E42FB1">
        <w:rPr>
          <w:rFonts w:ascii="Helvetica" w:hAnsi="Helvetica" w:cs="Helvetica"/>
          <w:sz w:val="24"/>
          <w:szCs w:val="24"/>
        </w:rPr>
        <w:t>Tip Of Extending FAZ protein 1</w:t>
      </w:r>
      <w:r w:rsidR="00683638" w:rsidRPr="00E42FB1">
        <w:rPr>
          <w:rFonts w:ascii="Helvetica" w:hAnsi="Helvetica" w:cs="Helvetica"/>
          <w:sz w:val="24"/>
          <w:szCs w:val="24"/>
        </w:rPr>
        <w:t xml:space="preserve"> or Cytokinesis initiation factor 1</w:t>
      </w:r>
      <w:r w:rsidR="003F2AAE" w:rsidRPr="00E42FB1">
        <w:rPr>
          <w:rFonts w:ascii="Helvetica" w:hAnsi="Helvetica" w:cs="Helvetica"/>
          <w:sz w:val="24"/>
          <w:szCs w:val="24"/>
        </w:rPr>
        <w:t>, Tb927.11.8220: aurora B kinase</w:t>
      </w:r>
      <w:r w:rsidR="008E6FFB" w:rsidRPr="00E42FB1">
        <w:rPr>
          <w:rFonts w:ascii="Helvetica" w:hAnsi="Helvetica" w:cs="Helvetica"/>
          <w:sz w:val="24"/>
          <w:szCs w:val="24"/>
        </w:rPr>
        <w:t xml:space="preserve"> and</w:t>
      </w:r>
      <w:r w:rsidR="00E23B0D" w:rsidRPr="00E42FB1">
        <w:rPr>
          <w:rFonts w:ascii="Helvetica" w:hAnsi="Helvetica" w:cs="Helvetica"/>
          <w:sz w:val="24"/>
          <w:szCs w:val="24"/>
        </w:rPr>
        <w:t xml:space="preserve"> </w:t>
      </w:r>
      <w:r w:rsidR="00FF0228" w:rsidRPr="00E42FB1">
        <w:rPr>
          <w:rFonts w:ascii="Helvetica" w:hAnsi="Helvetica" w:cs="Helvetica"/>
          <w:sz w:val="24"/>
          <w:szCs w:val="24"/>
        </w:rPr>
        <w:t>Tb927.9.14290</w:t>
      </w:r>
      <w:r w:rsidR="00E23B0D" w:rsidRPr="00E42FB1">
        <w:rPr>
          <w:rFonts w:ascii="Helvetica" w:hAnsi="Helvetica" w:cs="Helvetica"/>
          <w:sz w:val="24"/>
          <w:szCs w:val="24"/>
        </w:rPr>
        <w:t>: Cytokinesis initiation factor 2</w:t>
      </w:r>
      <w:r w:rsidR="003F2AAE" w:rsidRPr="00E42FB1">
        <w:rPr>
          <w:rFonts w:ascii="Helvetica" w:hAnsi="Helvetica" w:cs="Helvetica"/>
          <w:sz w:val="24"/>
          <w:szCs w:val="24"/>
        </w:rPr>
        <w:t>) have been identified in a signal cascade that initiate</w:t>
      </w:r>
      <w:r w:rsidR="0022193E" w:rsidRPr="00E42FB1">
        <w:rPr>
          <w:rFonts w:ascii="Helvetica" w:hAnsi="Helvetica" w:cs="Helvetica"/>
          <w:sz w:val="24"/>
          <w:szCs w:val="24"/>
        </w:rPr>
        <w:t>s</w:t>
      </w:r>
      <w:r w:rsidR="003F2AAE" w:rsidRPr="00E42FB1">
        <w:rPr>
          <w:rFonts w:ascii="Helvetica" w:hAnsi="Helvetica" w:cs="Helvetica"/>
          <w:sz w:val="24"/>
          <w:szCs w:val="24"/>
        </w:rPr>
        <w:t xml:space="preserve"> cytokinesis. In particular, the phosphorylation of </w:t>
      </w:r>
      <w:r w:rsidR="00BA326F" w:rsidRPr="00E42FB1">
        <w:rPr>
          <w:rFonts w:ascii="Helvetica" w:hAnsi="Helvetica" w:cs="Helvetica"/>
          <w:sz w:val="24"/>
          <w:szCs w:val="24"/>
        </w:rPr>
        <w:t>c</w:t>
      </w:r>
      <w:r w:rsidR="00683638" w:rsidRPr="00E42FB1">
        <w:rPr>
          <w:rFonts w:ascii="Helvetica" w:hAnsi="Helvetica" w:cs="Helvetica"/>
          <w:sz w:val="24"/>
          <w:szCs w:val="24"/>
        </w:rPr>
        <w:t>ytokinesis initiation factor 1</w:t>
      </w:r>
      <w:r w:rsidR="003F2AAE" w:rsidRPr="00E42FB1">
        <w:rPr>
          <w:rFonts w:ascii="Helvetica" w:hAnsi="Helvetica" w:cs="Helvetica"/>
          <w:sz w:val="24"/>
          <w:szCs w:val="24"/>
        </w:rPr>
        <w:t xml:space="preserve"> by </w:t>
      </w:r>
      <w:r w:rsidR="00BA326F" w:rsidRPr="00E42FB1">
        <w:rPr>
          <w:rFonts w:ascii="Helvetica" w:hAnsi="Helvetica" w:cs="Helvetica"/>
          <w:sz w:val="24"/>
          <w:szCs w:val="24"/>
        </w:rPr>
        <w:t>p</w:t>
      </w:r>
      <w:r w:rsidR="003F2AAE" w:rsidRPr="00E42FB1">
        <w:rPr>
          <w:rFonts w:ascii="Helvetica" w:hAnsi="Helvetica" w:cs="Helvetica"/>
          <w:sz w:val="24"/>
          <w:szCs w:val="24"/>
        </w:rPr>
        <w:t>olo-like kinase</w:t>
      </w:r>
      <w:r w:rsidRPr="00E42FB1">
        <w:rPr>
          <w:rFonts w:ascii="Helvetica" w:hAnsi="Helvetica" w:cs="Helvetica"/>
          <w:sz w:val="24"/>
          <w:szCs w:val="24"/>
        </w:rPr>
        <w:t xml:space="preserve"> (Tb927.7.6310) </w:t>
      </w:r>
      <w:r w:rsidR="003F2AAE" w:rsidRPr="00E42FB1">
        <w:rPr>
          <w:rFonts w:ascii="Helvetica" w:hAnsi="Helvetica" w:cs="Helvetica"/>
          <w:sz w:val="24"/>
          <w:szCs w:val="24"/>
        </w:rPr>
        <w:t xml:space="preserve">targets it to the anterior tip of the new flagellum attachment zone filament, where it subsequently recruits Aurora B kinase to initiate cytokinesis </w:t>
      </w:r>
      <w:r w:rsidR="003F2AAE" w:rsidRPr="00E42FB1">
        <w:rPr>
          <w:rFonts w:ascii="Helvetica" w:hAnsi="Helvetica" w:cs="Helvetica"/>
          <w:sz w:val="24"/>
          <w:szCs w:val="24"/>
        </w:rPr>
        <w:fldChar w:fldCharType="begin">
          <w:fldData xml:space="preserve">PEVuZE5vdGU+PENpdGU+PEF1dGhvcj5aaG91PC9BdXRob3I+PFllYXI+MjAxNjwvWWVhcj48UmVj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YWJici0xPjwvYWx0LXBlcmlvZGljYWw+PHBhZ2VzPjMyODctOTI8L3BhZ2VzPjx2b2x1bWU+MTEz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</w:fldData>
        </w:fldChar>
      </w:r>
      <w:r w:rsidR="0055725C" w:rsidRPr="00E42FB1">
        <w:rPr>
          <w:rFonts w:ascii="Helvetica" w:hAnsi="Helvetica" w:cs="Helvetica"/>
          <w:sz w:val="24"/>
          <w:szCs w:val="24"/>
        </w:rPr>
        <w:instrText xml:space="preserve"> ADDIN EN.CITE </w:instrText>
      </w:r>
      <w:r w:rsidR="0055725C" w:rsidRPr="00E42FB1">
        <w:rPr>
          <w:rFonts w:ascii="Helvetica" w:hAnsi="Helvetica" w:cs="Helvetica"/>
          <w:sz w:val="24"/>
          <w:szCs w:val="24"/>
        </w:rPr>
        <w:fldChar w:fldCharType="begin">
          <w:fldData xml:space="preserve">PEVuZE5vdGU+PENpdGU+PEF1dGhvcj5aaG91PC9BdXRob3I+PFllYXI+MjAxNjwvWWVhcj48UmVj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YWJici0xPjwvYWx0LXBlcmlvZGljYWw+PHBhZ2VzPjMyODctOTI8L3BhZ2VzPjx2b2x1bWU+MTEz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</w:fldData>
        </w:fldChar>
      </w:r>
      <w:r w:rsidR="0055725C" w:rsidRPr="00E42FB1">
        <w:rPr>
          <w:rFonts w:ascii="Helvetica" w:hAnsi="Helvetica" w:cs="Helvetica"/>
          <w:sz w:val="24"/>
          <w:szCs w:val="24"/>
        </w:rPr>
        <w:instrText xml:space="preserve"> ADDIN EN.CITE.DATA </w:instrText>
      </w:r>
      <w:r w:rsidR="0055725C" w:rsidRPr="00E42FB1">
        <w:rPr>
          <w:rFonts w:ascii="Helvetica" w:hAnsi="Helvetica" w:cs="Helvetica"/>
          <w:sz w:val="24"/>
          <w:szCs w:val="24"/>
        </w:rPr>
      </w:r>
      <w:r w:rsidR="0055725C" w:rsidRPr="00E42FB1">
        <w:rPr>
          <w:rFonts w:ascii="Helvetica" w:hAnsi="Helvetica" w:cs="Helvetica"/>
          <w:sz w:val="24"/>
          <w:szCs w:val="24"/>
        </w:rPr>
        <w:fldChar w:fldCharType="end"/>
      </w:r>
      <w:r w:rsidR="003F2AAE" w:rsidRPr="00E42FB1">
        <w:rPr>
          <w:rFonts w:ascii="Helvetica" w:hAnsi="Helvetica" w:cs="Helvetica"/>
          <w:sz w:val="24"/>
          <w:szCs w:val="24"/>
        </w:rPr>
      </w:r>
      <w:r w:rsidR="003F2AAE"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48" w:tooltip="Zhou, 2016 #16" w:history="1">
        <w:r w:rsidR="0055725C" w:rsidRPr="00E42FB1">
          <w:rPr>
            <w:rFonts w:ascii="Helvetica" w:hAnsi="Helvetica" w:cs="Helvetica"/>
            <w:noProof/>
            <w:sz w:val="24"/>
            <w:szCs w:val="24"/>
          </w:rPr>
          <w:t>48</w:t>
        </w:r>
      </w:hyperlink>
      <w:r w:rsidR="0055725C" w:rsidRPr="00E42FB1">
        <w:rPr>
          <w:rFonts w:ascii="Helvetica" w:hAnsi="Helvetica" w:cs="Helvetica"/>
          <w:noProof/>
          <w:sz w:val="24"/>
          <w:szCs w:val="24"/>
        </w:rPr>
        <w:t>]</w:t>
      </w:r>
      <w:r w:rsidR="003F2AAE" w:rsidRPr="00E42FB1">
        <w:rPr>
          <w:rFonts w:ascii="Helvetica" w:hAnsi="Helvetica" w:cs="Helvetica"/>
          <w:sz w:val="24"/>
          <w:szCs w:val="24"/>
        </w:rPr>
        <w:fldChar w:fldCharType="end"/>
      </w:r>
      <w:r w:rsidR="003F2AAE" w:rsidRPr="00E42FB1">
        <w:rPr>
          <w:rFonts w:ascii="Helvetica" w:hAnsi="Helvetica" w:cs="Helvetica"/>
          <w:sz w:val="24"/>
          <w:szCs w:val="24"/>
        </w:rPr>
        <w:t xml:space="preserve">. </w:t>
      </w:r>
      <w:r w:rsidR="00C14F98" w:rsidRPr="00E42FB1">
        <w:rPr>
          <w:rFonts w:ascii="Helvetica" w:hAnsi="Helvetica" w:cs="Helvetica"/>
          <w:sz w:val="24"/>
          <w:szCs w:val="24"/>
        </w:rPr>
        <w:t>L</w:t>
      </w:r>
      <w:r w:rsidR="00683638" w:rsidRPr="00E42FB1">
        <w:rPr>
          <w:rFonts w:ascii="Helvetica" w:hAnsi="Helvetica" w:cs="Helvetica"/>
          <w:sz w:val="24"/>
          <w:szCs w:val="24"/>
        </w:rPr>
        <w:t>ocali</w:t>
      </w:r>
      <w:r w:rsidR="00BA326F" w:rsidRPr="00E42FB1">
        <w:rPr>
          <w:rFonts w:ascii="Helvetica" w:hAnsi="Helvetica" w:cs="Helvetica"/>
          <w:sz w:val="24"/>
          <w:szCs w:val="24"/>
        </w:rPr>
        <w:t>s</w:t>
      </w:r>
      <w:r w:rsidR="00683638" w:rsidRPr="00E42FB1">
        <w:rPr>
          <w:rFonts w:ascii="Helvetica" w:hAnsi="Helvetica" w:cs="Helvetica"/>
          <w:sz w:val="24"/>
          <w:szCs w:val="24"/>
        </w:rPr>
        <w:t xml:space="preserve">ation studies of these </w:t>
      </w:r>
      <w:r w:rsidR="00C46EA5" w:rsidRPr="00E42FB1">
        <w:rPr>
          <w:rFonts w:ascii="Helvetica" w:hAnsi="Helvetica" w:cs="Helvetica"/>
          <w:sz w:val="24"/>
          <w:szCs w:val="24"/>
        </w:rPr>
        <w:t>three</w:t>
      </w:r>
      <w:r w:rsidR="00683638" w:rsidRPr="00E42FB1">
        <w:rPr>
          <w:rFonts w:ascii="Helvetica" w:hAnsi="Helvetica" w:cs="Helvetica"/>
          <w:sz w:val="24"/>
          <w:szCs w:val="24"/>
        </w:rPr>
        <w:t xml:space="preserve"> proteins suggested a temporal relationship of </w:t>
      </w:r>
      <w:r w:rsidR="00C14F98" w:rsidRPr="00E42FB1">
        <w:rPr>
          <w:rFonts w:ascii="Helvetica" w:hAnsi="Helvetica" w:cs="Helvetica"/>
          <w:sz w:val="24"/>
          <w:szCs w:val="24"/>
        </w:rPr>
        <w:t>appearance and co-</w:t>
      </w:r>
      <w:r w:rsidR="00683638" w:rsidRPr="00E42FB1">
        <w:rPr>
          <w:rFonts w:ascii="Helvetica" w:hAnsi="Helvetica" w:cs="Helvetica"/>
          <w:sz w:val="24"/>
          <w:szCs w:val="24"/>
        </w:rPr>
        <w:t>locali</w:t>
      </w:r>
      <w:r w:rsidR="00BA326F" w:rsidRPr="00E42FB1">
        <w:rPr>
          <w:rFonts w:ascii="Helvetica" w:hAnsi="Helvetica" w:cs="Helvetica"/>
          <w:sz w:val="24"/>
          <w:szCs w:val="24"/>
        </w:rPr>
        <w:t>s</w:t>
      </w:r>
      <w:r w:rsidR="00683638" w:rsidRPr="00E42FB1">
        <w:rPr>
          <w:rFonts w:ascii="Helvetica" w:hAnsi="Helvetica" w:cs="Helvetica"/>
          <w:sz w:val="24"/>
          <w:szCs w:val="24"/>
        </w:rPr>
        <w:t>ation</w:t>
      </w:r>
      <w:r w:rsidR="00683638" w:rsidRPr="00E42FB1">
        <w:rPr>
          <w:rFonts w:ascii="Arial" w:hAnsi="Arial" w:cs="Arial"/>
          <w:color w:val="333333"/>
          <w:sz w:val="21"/>
          <w:szCs w:val="21"/>
          <w:shd w:val="clear" w:color="auto" w:fill="FFFFFF"/>
        </w:rPr>
        <w:t xml:space="preserve"> </w:t>
      </w:r>
      <w:r w:rsidR="00C46EA5" w:rsidRPr="00E42FB1">
        <w:rPr>
          <w:rFonts w:ascii="Helvetica" w:hAnsi="Helvetica" w:cs="Helvetica"/>
          <w:sz w:val="24"/>
          <w:szCs w:val="24"/>
        </w:rPr>
        <w:t>during the cell cycle</w:t>
      </w:r>
      <w:r w:rsidR="00BA326F" w:rsidRPr="00E42FB1">
        <w:rPr>
          <w:rFonts w:ascii="Helvetica" w:hAnsi="Helvetica" w:cs="Helvetica"/>
          <w:sz w:val="24"/>
          <w:szCs w:val="24"/>
        </w:rPr>
        <w:t xml:space="preserve">, </w:t>
      </w:r>
      <w:r w:rsidR="00C46EA5" w:rsidRPr="00E42FB1">
        <w:rPr>
          <w:rFonts w:ascii="Helvetica" w:hAnsi="Helvetica" w:cs="Helvetica"/>
          <w:sz w:val="24"/>
          <w:szCs w:val="24"/>
        </w:rPr>
        <w:t>and our study provide</w:t>
      </w:r>
      <w:r w:rsidR="00BA326F" w:rsidRPr="00E42FB1">
        <w:rPr>
          <w:rFonts w:ascii="Helvetica" w:hAnsi="Helvetica" w:cs="Helvetica"/>
          <w:sz w:val="24"/>
          <w:szCs w:val="24"/>
        </w:rPr>
        <w:t>s</w:t>
      </w:r>
      <w:r w:rsidR="00C46EA5" w:rsidRPr="00E42FB1">
        <w:rPr>
          <w:rFonts w:ascii="Helvetica" w:hAnsi="Helvetica" w:cs="Helvetica"/>
          <w:sz w:val="24"/>
          <w:szCs w:val="24"/>
        </w:rPr>
        <w:t xml:space="preserve"> evidence that this is achieved by a mechanism of synthesis and degradation. </w:t>
      </w:r>
      <w:r w:rsidR="0022193E" w:rsidRPr="00E42FB1">
        <w:rPr>
          <w:rFonts w:ascii="Helvetica" w:hAnsi="Helvetica" w:cs="Helvetica"/>
          <w:sz w:val="24"/>
          <w:szCs w:val="24"/>
        </w:rPr>
        <w:t>In a follow-</w:t>
      </w:r>
      <w:r w:rsidR="00E23B0D" w:rsidRPr="00E42FB1">
        <w:rPr>
          <w:rFonts w:ascii="Helvetica" w:hAnsi="Helvetica" w:cs="Helvetica"/>
          <w:sz w:val="24"/>
          <w:szCs w:val="24"/>
        </w:rPr>
        <w:t xml:space="preserve">up study, </w:t>
      </w:r>
      <w:r w:rsidR="00BA326F" w:rsidRPr="00E42FB1">
        <w:rPr>
          <w:rFonts w:ascii="Helvetica" w:hAnsi="Helvetica" w:cs="Helvetica"/>
          <w:sz w:val="24"/>
          <w:szCs w:val="24"/>
        </w:rPr>
        <w:t>c</w:t>
      </w:r>
      <w:r w:rsidR="00E23B0D" w:rsidRPr="00E42FB1">
        <w:rPr>
          <w:rFonts w:ascii="Helvetica" w:hAnsi="Helvetica" w:cs="Helvetica"/>
          <w:sz w:val="24"/>
          <w:szCs w:val="24"/>
        </w:rPr>
        <w:t xml:space="preserve">ytokinesis initiation factor 2 was found to interact with the </w:t>
      </w:r>
      <w:r w:rsidR="00BA326F" w:rsidRPr="00E42FB1">
        <w:rPr>
          <w:rFonts w:ascii="Helvetica" w:hAnsi="Helvetica" w:cs="Helvetica"/>
          <w:sz w:val="24"/>
          <w:szCs w:val="24"/>
        </w:rPr>
        <w:t>c</w:t>
      </w:r>
      <w:r w:rsidR="00E23B0D" w:rsidRPr="00E42FB1">
        <w:rPr>
          <w:rFonts w:ascii="Helvetica" w:hAnsi="Helvetica" w:cs="Helvetica"/>
          <w:sz w:val="24"/>
          <w:szCs w:val="24"/>
        </w:rPr>
        <w:t xml:space="preserve">ytokinesis initiation factor 1 </w:t>
      </w:r>
      <w:r w:rsidR="00E23B0D" w:rsidRPr="00E42FB1">
        <w:rPr>
          <w:rFonts w:ascii="Helvetica" w:hAnsi="Helvetica" w:cs="Helvetica"/>
          <w:sz w:val="24"/>
          <w:szCs w:val="24"/>
        </w:rPr>
        <w:fldChar w:fldCharType="begin"/>
      </w:r>
      <w:r w:rsidR="0055725C" w:rsidRPr="00E42FB1">
        <w:rPr>
          <w:rFonts w:ascii="Helvetica" w:hAnsi="Helvetica" w:cs="Helvetica"/>
          <w:sz w:val="24"/>
          <w:szCs w:val="24"/>
        </w:rPr>
        <w:instrText xml:space="preserve"> ADDIN EN.CITE &lt;EndNote&gt;&lt;Cite&gt;&lt;Author&gt;Zhou&lt;/Author&gt;&lt;Year&gt;2016&lt;/Year&gt;&lt;RecNum&gt;17&lt;/RecNum&gt;&lt;DisplayText&gt;[49]&lt;/DisplayText&gt;&lt;record&gt;&lt;rec-number&gt;17&lt;/rec-number&gt;&lt;foreign-keys&gt;&lt;key app="EN" db-id="05wwz959cd959we0fr4x2pz55zadsesttrre" timestamp="1549883947"&gt;17&lt;/key&gt;&lt;/foreign-keys&gt;&lt;ref-type name="Journal Article"&gt;17&lt;/ref-type&gt;&lt;contributors&gt;&lt;authors&gt;&lt;author&gt;Zhou, Q.&lt;/author&gt;&lt;author&gt;Hu, H.&lt;/author&gt;&lt;author&gt;Li, Z.&lt;/author&gt;&lt;/authors&gt;&lt;/contributors&gt;&lt;auth-address&gt;From the Department of Microbiology and Molecular Genetics, McGovern Medical School, University of Texas Health Science Center at Houston, Houston, Texas 77030.&amp;#xD;From the Department of Microbiology and Molecular Genetics, McGovern Medical School, University of Texas Health Science Center at Houston, Houston, Texas 77030 Ziyin.Li@uth.tmc.edu.&lt;/auth-address&gt;&lt;titles&gt;&lt;title&gt;An EF-hand-containing Protein in Trypanosoma brucei Regulates Cytokinesis Initiation by Maintaining the Stability of the Cytokinesis Initiation Factor CIF1&lt;/title&gt;&lt;secondary-title&gt;J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14395-409&lt;/pages&gt;&lt;volume&gt;291&lt;/volume&gt;&lt;number&gt;28&lt;/number&gt;&lt;keywords&gt;&lt;keyword&gt;Animals&lt;/keyword&gt;&lt;keyword&gt;Cytokinesis/*physiology&lt;/keyword&gt;&lt;keyword&gt;Microscopy, Electron, Scanning&lt;/keyword&gt;&lt;keyword&gt;Protozoan Proteins/genetics/*physiology&lt;/keyword&gt;&lt;keyword&gt;Trypanosoma brucei brucei/*metabolism&lt;/keyword&gt;&lt;/keywords&gt;&lt;dates&gt;&lt;year&gt;2016&lt;/year&gt;&lt;pub-dates&gt;&lt;date&gt;Jul 08&lt;/date&gt;&lt;/pub-dates&gt;&lt;/dates&gt;&lt;isbn&gt;1083-351X (Electronic)&amp;#xD;0021-9258 (Linking)&lt;/isbn&gt;&lt;accession-num&gt;27226595&lt;/accession-num&gt;&lt;urls&gt;&lt;related-urls&gt;&lt;url&gt;http://www.ncbi.nlm.nih.gov/pubmed/27226595&lt;/url&gt;&lt;/related-urls&gt;&lt;/urls&gt;&lt;custom2&gt;4938165&lt;/custom2&gt;&lt;electronic-resource-num&gt;10.1074/jbc.M116.726133&lt;/electronic-resource-num&gt;&lt;/record&gt;&lt;/Cite&gt;&lt;/EndNote&gt;</w:instrText>
      </w:r>
      <w:r w:rsidR="00E23B0D"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49" w:tooltip="Zhou, 2016 #17" w:history="1">
        <w:r w:rsidR="0055725C" w:rsidRPr="00E42FB1">
          <w:rPr>
            <w:rFonts w:ascii="Helvetica" w:hAnsi="Helvetica" w:cs="Helvetica"/>
            <w:noProof/>
            <w:sz w:val="24"/>
            <w:szCs w:val="24"/>
          </w:rPr>
          <w:t>49</w:t>
        </w:r>
      </w:hyperlink>
      <w:r w:rsidR="0055725C" w:rsidRPr="00E42FB1">
        <w:rPr>
          <w:rFonts w:ascii="Helvetica" w:hAnsi="Helvetica" w:cs="Helvetica"/>
          <w:noProof/>
          <w:sz w:val="24"/>
          <w:szCs w:val="24"/>
        </w:rPr>
        <w:t>]</w:t>
      </w:r>
      <w:r w:rsidR="00E23B0D" w:rsidRPr="00E42FB1">
        <w:rPr>
          <w:rFonts w:ascii="Helvetica" w:hAnsi="Helvetica" w:cs="Helvetica"/>
          <w:sz w:val="24"/>
          <w:szCs w:val="24"/>
        </w:rPr>
        <w:fldChar w:fldCharType="end"/>
      </w:r>
      <w:r w:rsidR="00E23B0D" w:rsidRPr="00E42FB1">
        <w:rPr>
          <w:rFonts w:ascii="Helvetica" w:hAnsi="Helvetica" w:cs="Helvetica"/>
          <w:sz w:val="24"/>
          <w:szCs w:val="24"/>
        </w:rPr>
        <w:t xml:space="preserve">. This study provided evidence that both overexpression or depletion of the </w:t>
      </w:r>
      <w:r w:rsidR="00BA326F" w:rsidRPr="00E42FB1">
        <w:rPr>
          <w:rFonts w:ascii="Helvetica" w:hAnsi="Helvetica" w:cs="Helvetica"/>
          <w:sz w:val="24"/>
          <w:szCs w:val="24"/>
        </w:rPr>
        <w:t>c</w:t>
      </w:r>
      <w:r w:rsidR="00E23B0D" w:rsidRPr="00E42FB1">
        <w:rPr>
          <w:rFonts w:ascii="Helvetica" w:hAnsi="Helvetica" w:cs="Helvetica"/>
          <w:sz w:val="24"/>
          <w:szCs w:val="24"/>
        </w:rPr>
        <w:t xml:space="preserve">ytokinesis initiation factor 2 </w:t>
      </w:r>
      <w:r w:rsidR="00C46B18" w:rsidRPr="00E42FB1">
        <w:rPr>
          <w:rFonts w:ascii="Helvetica" w:hAnsi="Helvetica" w:cs="Helvetica"/>
          <w:sz w:val="24"/>
          <w:szCs w:val="24"/>
        </w:rPr>
        <w:t xml:space="preserve">inhibited </w:t>
      </w:r>
      <w:r w:rsidR="00E23B0D" w:rsidRPr="00E42FB1">
        <w:rPr>
          <w:rFonts w:ascii="Helvetica" w:hAnsi="Helvetica" w:cs="Helvetica"/>
          <w:sz w:val="24"/>
          <w:szCs w:val="24"/>
        </w:rPr>
        <w:t>cytokinesis</w:t>
      </w:r>
      <w:r w:rsidR="00C46B18" w:rsidRPr="00E42FB1">
        <w:rPr>
          <w:rFonts w:ascii="Helvetica" w:hAnsi="Helvetica" w:cs="Helvetica"/>
          <w:sz w:val="24"/>
          <w:szCs w:val="24"/>
        </w:rPr>
        <w:t>,</w:t>
      </w:r>
      <w:r w:rsidR="00E23B0D" w:rsidRPr="00E42FB1">
        <w:rPr>
          <w:rFonts w:ascii="Helvetica" w:hAnsi="Helvetica" w:cs="Helvetica"/>
          <w:sz w:val="24"/>
          <w:szCs w:val="24"/>
        </w:rPr>
        <w:t xml:space="preserve"> further </w:t>
      </w:r>
      <w:r w:rsidR="00C46B18" w:rsidRPr="00E42FB1">
        <w:rPr>
          <w:rFonts w:ascii="Helvetica" w:hAnsi="Helvetica" w:cs="Helvetica"/>
          <w:sz w:val="24"/>
          <w:szCs w:val="24"/>
        </w:rPr>
        <w:t>suggesting that</w:t>
      </w:r>
      <w:r w:rsidR="00E23B0D" w:rsidRPr="00E42FB1">
        <w:rPr>
          <w:rFonts w:ascii="Helvetica" w:hAnsi="Helvetica" w:cs="Helvetica"/>
          <w:sz w:val="24"/>
          <w:szCs w:val="24"/>
        </w:rPr>
        <w:t xml:space="preserve"> tight </w:t>
      </w:r>
      <w:r w:rsidR="00C14F98" w:rsidRPr="00E42FB1">
        <w:rPr>
          <w:rFonts w:ascii="Helvetica" w:hAnsi="Helvetica" w:cs="Helvetica"/>
          <w:sz w:val="24"/>
          <w:szCs w:val="24"/>
        </w:rPr>
        <w:t>co-</w:t>
      </w:r>
      <w:r w:rsidR="00E23B0D" w:rsidRPr="00E42FB1">
        <w:rPr>
          <w:rFonts w:ascii="Helvetica" w:hAnsi="Helvetica" w:cs="Helvetica"/>
          <w:sz w:val="24"/>
          <w:szCs w:val="24"/>
        </w:rPr>
        <w:t xml:space="preserve">regulation of </w:t>
      </w:r>
      <w:r w:rsidR="00C14F98" w:rsidRPr="00E42FB1">
        <w:rPr>
          <w:rFonts w:ascii="Helvetica" w:hAnsi="Helvetica" w:cs="Helvetica"/>
          <w:sz w:val="24"/>
          <w:szCs w:val="24"/>
        </w:rPr>
        <w:t xml:space="preserve">protein </w:t>
      </w:r>
      <w:r w:rsidR="00E23B0D" w:rsidRPr="00E42FB1">
        <w:rPr>
          <w:rFonts w:ascii="Helvetica" w:hAnsi="Helvetica" w:cs="Helvetica"/>
          <w:sz w:val="24"/>
          <w:szCs w:val="24"/>
        </w:rPr>
        <w:t>synthesis and degradation</w:t>
      </w:r>
      <w:r w:rsidR="00C46B18" w:rsidRPr="00E42FB1">
        <w:rPr>
          <w:rFonts w:ascii="Helvetica" w:hAnsi="Helvetica" w:cs="Helvetica"/>
          <w:sz w:val="24"/>
          <w:szCs w:val="24"/>
        </w:rPr>
        <w:t xml:space="preserve"> </w:t>
      </w:r>
      <w:r w:rsidR="00C14F98" w:rsidRPr="00E42FB1">
        <w:rPr>
          <w:rFonts w:ascii="Helvetica" w:hAnsi="Helvetica" w:cs="Helvetica"/>
          <w:sz w:val="24"/>
          <w:szCs w:val="24"/>
        </w:rPr>
        <w:t>occurs for</w:t>
      </w:r>
      <w:r w:rsidR="00E23B0D" w:rsidRPr="00E42FB1">
        <w:rPr>
          <w:rFonts w:ascii="Helvetica" w:hAnsi="Helvetica" w:cs="Helvetica"/>
          <w:sz w:val="24"/>
          <w:szCs w:val="24"/>
        </w:rPr>
        <w:t xml:space="preserve"> the proteins involved in this pathway</w:t>
      </w:r>
      <w:r w:rsidR="00B51274" w:rsidRPr="00E42FB1">
        <w:rPr>
          <w:rFonts w:ascii="Helvetica" w:hAnsi="Helvetica" w:cs="Helvetica"/>
          <w:sz w:val="24"/>
          <w:szCs w:val="24"/>
        </w:rPr>
        <w:t>.</w:t>
      </w:r>
    </w:p>
    <w:p w14:paraId="57988D90" w14:textId="371D9D01" w:rsidR="007A6F7E" w:rsidRPr="00E42FB1" w:rsidRDefault="001B3EEF" w:rsidP="00C264C6">
      <w:pPr>
        <w:jc w:val="both"/>
        <w:rPr>
          <w:rFonts w:ascii="Helvetica" w:hAnsi="Helvetica" w:cs="Helvetica"/>
          <w:sz w:val="24"/>
          <w:szCs w:val="24"/>
        </w:rPr>
      </w:pPr>
      <w:r w:rsidRPr="00E42FB1">
        <w:rPr>
          <w:rFonts w:ascii="Helvetica" w:hAnsi="Helvetica" w:cs="Helvetica"/>
          <w:sz w:val="24"/>
          <w:szCs w:val="24"/>
        </w:rPr>
        <w:t xml:space="preserve">From the </w:t>
      </w:r>
      <w:r w:rsidR="000071C4" w:rsidRPr="00E42FB1">
        <w:rPr>
          <w:rFonts w:ascii="Helvetica" w:hAnsi="Helvetica" w:cs="Helvetica"/>
          <w:sz w:val="24"/>
          <w:szCs w:val="24"/>
        </w:rPr>
        <w:t>GO</w:t>
      </w:r>
      <w:r w:rsidR="00283F10" w:rsidRPr="00E42FB1">
        <w:rPr>
          <w:rFonts w:ascii="Helvetica" w:hAnsi="Helvetica" w:cs="Helvetica"/>
          <w:sz w:val="24"/>
          <w:szCs w:val="24"/>
        </w:rPr>
        <w:t xml:space="preserve"> term analys</w:t>
      </w:r>
      <w:r w:rsidR="00EC2BCB" w:rsidRPr="00E42FB1">
        <w:rPr>
          <w:rFonts w:ascii="Helvetica" w:hAnsi="Helvetica" w:cs="Helvetica"/>
          <w:sz w:val="24"/>
          <w:szCs w:val="24"/>
        </w:rPr>
        <w:t>e</w:t>
      </w:r>
      <w:r w:rsidR="00283F10" w:rsidRPr="00E42FB1">
        <w:rPr>
          <w:rFonts w:ascii="Helvetica" w:hAnsi="Helvetica" w:cs="Helvetica"/>
          <w:sz w:val="24"/>
          <w:szCs w:val="24"/>
        </w:rPr>
        <w:t>s</w:t>
      </w:r>
      <w:r w:rsidR="00EC2BCB" w:rsidRPr="00E42FB1">
        <w:rPr>
          <w:rFonts w:ascii="Helvetica" w:hAnsi="Helvetica" w:cs="Helvetica"/>
          <w:sz w:val="24"/>
          <w:szCs w:val="24"/>
        </w:rPr>
        <w:t>,</w:t>
      </w:r>
      <w:r w:rsidR="00283F10" w:rsidRPr="00E42FB1">
        <w:rPr>
          <w:rFonts w:ascii="Helvetica" w:hAnsi="Helvetica" w:cs="Helvetica"/>
          <w:sz w:val="24"/>
          <w:szCs w:val="24"/>
        </w:rPr>
        <w:t xml:space="preserve"> </w:t>
      </w:r>
      <w:r w:rsidR="00E24927" w:rsidRPr="00E42FB1">
        <w:rPr>
          <w:rFonts w:ascii="Helvetica" w:hAnsi="Helvetica" w:cs="Helvetica"/>
          <w:sz w:val="24"/>
          <w:szCs w:val="24"/>
        </w:rPr>
        <w:t xml:space="preserve">it </w:t>
      </w:r>
      <w:r w:rsidR="000B6531" w:rsidRPr="00E42FB1">
        <w:rPr>
          <w:rFonts w:ascii="Helvetica" w:hAnsi="Helvetica" w:cs="Helvetica"/>
          <w:sz w:val="24"/>
          <w:szCs w:val="24"/>
        </w:rPr>
        <w:t>is</w:t>
      </w:r>
      <w:r w:rsidR="00283F10" w:rsidRPr="00E42FB1">
        <w:rPr>
          <w:rFonts w:ascii="Helvetica" w:hAnsi="Helvetica" w:cs="Helvetica"/>
          <w:sz w:val="24"/>
          <w:szCs w:val="24"/>
        </w:rPr>
        <w:t xml:space="preserve"> possible </w:t>
      </w:r>
      <w:r w:rsidRPr="00E42FB1">
        <w:rPr>
          <w:rFonts w:ascii="Helvetica" w:hAnsi="Helvetica" w:cs="Helvetica"/>
          <w:sz w:val="24"/>
          <w:szCs w:val="24"/>
        </w:rPr>
        <w:t xml:space="preserve">to extract a group of </w:t>
      </w:r>
      <w:r w:rsidR="00931F71" w:rsidRPr="00E42FB1">
        <w:rPr>
          <w:rFonts w:ascii="Helvetica" w:hAnsi="Helvetica" w:cs="Helvetica"/>
          <w:sz w:val="24"/>
          <w:szCs w:val="24"/>
        </w:rPr>
        <w:t>slow turnover</w:t>
      </w:r>
      <w:r w:rsidR="00083486" w:rsidRPr="00E42FB1">
        <w:rPr>
          <w:rFonts w:ascii="Helvetica" w:hAnsi="Helvetica" w:cs="Helvetica"/>
          <w:sz w:val="24"/>
          <w:szCs w:val="24"/>
        </w:rPr>
        <w:t xml:space="preserve"> proteins </w:t>
      </w:r>
      <w:r w:rsidR="004A3AB9" w:rsidRPr="00E42FB1">
        <w:rPr>
          <w:rFonts w:ascii="Helvetica" w:hAnsi="Helvetica" w:cs="Helvetica"/>
          <w:sz w:val="24"/>
          <w:szCs w:val="24"/>
        </w:rPr>
        <w:t>enriched for</w:t>
      </w:r>
      <w:r w:rsidR="00A13716" w:rsidRPr="00E42FB1">
        <w:rPr>
          <w:rFonts w:ascii="Helvetica" w:hAnsi="Helvetica" w:cs="Helvetica"/>
          <w:sz w:val="24"/>
          <w:szCs w:val="24"/>
        </w:rPr>
        <w:t xml:space="preserve"> </w:t>
      </w:r>
      <w:r w:rsidR="00DA1078" w:rsidRPr="00E42FB1">
        <w:rPr>
          <w:rFonts w:ascii="Helvetica" w:hAnsi="Helvetica" w:cs="Helvetica"/>
          <w:sz w:val="24"/>
          <w:szCs w:val="24"/>
        </w:rPr>
        <w:t xml:space="preserve">terms related to the flagella localization (axoneme, intraciliary transport particle, cilium motility, ciliary plasm) among which appear </w:t>
      </w:r>
      <w:r w:rsidR="00A13716" w:rsidRPr="00E42FB1">
        <w:rPr>
          <w:rFonts w:ascii="Helvetica" w:hAnsi="Helvetica" w:cs="Helvetica"/>
          <w:sz w:val="24"/>
          <w:szCs w:val="24"/>
        </w:rPr>
        <w:t>the</w:t>
      </w:r>
      <w:r w:rsidR="004A3AB9" w:rsidRPr="00E42FB1">
        <w:rPr>
          <w:rFonts w:ascii="Helvetica" w:hAnsi="Helvetica" w:cs="Helvetica"/>
          <w:sz w:val="24"/>
          <w:szCs w:val="24"/>
        </w:rPr>
        <w:t xml:space="preserve"> component</w:t>
      </w:r>
      <w:r w:rsidR="00A13716" w:rsidRPr="00E42FB1">
        <w:rPr>
          <w:rFonts w:ascii="Helvetica" w:hAnsi="Helvetica" w:cs="Helvetica"/>
          <w:sz w:val="24"/>
          <w:szCs w:val="24"/>
        </w:rPr>
        <w:t>s</w:t>
      </w:r>
      <w:r w:rsidR="004A3AB9" w:rsidRPr="00E42FB1">
        <w:rPr>
          <w:rFonts w:ascii="Helvetica" w:hAnsi="Helvetica" w:cs="Helvetica"/>
          <w:sz w:val="24"/>
          <w:szCs w:val="24"/>
        </w:rPr>
        <w:t xml:space="preserve"> of the </w:t>
      </w:r>
      <w:r w:rsidR="00554A19" w:rsidRPr="00E42FB1">
        <w:rPr>
          <w:rFonts w:ascii="Helvetica" w:hAnsi="Helvetica" w:cs="Helvetica"/>
          <w:sz w:val="24"/>
          <w:szCs w:val="24"/>
        </w:rPr>
        <w:t>R</w:t>
      </w:r>
      <w:r w:rsidR="00280D01" w:rsidRPr="00E42FB1">
        <w:rPr>
          <w:rFonts w:ascii="Helvetica" w:hAnsi="Helvetica" w:cs="Helvetica"/>
          <w:sz w:val="24"/>
          <w:szCs w:val="24"/>
        </w:rPr>
        <w:t>ab</w:t>
      </w:r>
      <w:r w:rsidR="004A3AB9" w:rsidRPr="00E42FB1">
        <w:rPr>
          <w:rFonts w:ascii="Helvetica" w:hAnsi="Helvetica" w:cs="Helvetica"/>
          <w:sz w:val="24"/>
          <w:szCs w:val="24"/>
        </w:rPr>
        <w:t xml:space="preserve"> </w:t>
      </w:r>
      <w:r w:rsidR="00554A19" w:rsidRPr="00E42FB1">
        <w:rPr>
          <w:rFonts w:ascii="Helvetica" w:hAnsi="Helvetica" w:cs="Helvetica"/>
          <w:sz w:val="24"/>
          <w:szCs w:val="24"/>
        </w:rPr>
        <w:t>family</w:t>
      </w:r>
      <w:r w:rsidR="00280D01" w:rsidRPr="00E42FB1">
        <w:rPr>
          <w:rFonts w:ascii="Helvetica" w:hAnsi="Helvetica" w:cs="Helvetica"/>
          <w:sz w:val="24"/>
          <w:szCs w:val="24"/>
        </w:rPr>
        <w:t xml:space="preserve"> and intraflagellar transport (IFT) comp</w:t>
      </w:r>
      <w:r w:rsidR="00083486" w:rsidRPr="00E42FB1">
        <w:rPr>
          <w:rFonts w:ascii="Helvetica" w:hAnsi="Helvetica" w:cs="Helvetica"/>
          <w:sz w:val="24"/>
          <w:szCs w:val="24"/>
        </w:rPr>
        <w:t xml:space="preserve">lex (Table 2 and Figure </w:t>
      </w:r>
      <w:r w:rsidR="008D423B" w:rsidRPr="00E42FB1">
        <w:rPr>
          <w:rFonts w:ascii="Helvetica" w:hAnsi="Helvetica" w:cs="Helvetica"/>
          <w:sz w:val="24"/>
          <w:szCs w:val="24"/>
        </w:rPr>
        <w:t>10</w:t>
      </w:r>
      <w:r w:rsidR="00280D01" w:rsidRPr="00E42FB1">
        <w:rPr>
          <w:rFonts w:ascii="Helvetica" w:hAnsi="Helvetica" w:cs="Helvetica"/>
          <w:sz w:val="24"/>
          <w:szCs w:val="24"/>
        </w:rPr>
        <w:t>).</w:t>
      </w:r>
      <w:r w:rsidR="0079770A" w:rsidRPr="00E42FB1">
        <w:rPr>
          <w:rFonts w:ascii="Helvetica" w:hAnsi="Helvetica" w:cs="Helvetica"/>
          <w:sz w:val="24"/>
          <w:szCs w:val="24"/>
        </w:rPr>
        <w:t xml:space="preserve"> </w:t>
      </w:r>
      <w:r w:rsidR="0080426D" w:rsidRPr="00E42FB1">
        <w:rPr>
          <w:rFonts w:ascii="Helvetica" w:hAnsi="Helvetica" w:cs="Helvetica"/>
          <w:sz w:val="24"/>
          <w:szCs w:val="24"/>
        </w:rPr>
        <w:t>T</w:t>
      </w:r>
      <w:r w:rsidR="0079770A" w:rsidRPr="00E42FB1">
        <w:rPr>
          <w:rFonts w:ascii="Helvetica" w:hAnsi="Helvetica" w:cs="Helvetica"/>
          <w:sz w:val="24"/>
          <w:szCs w:val="24"/>
        </w:rPr>
        <w:t xml:space="preserve">he Rab </w:t>
      </w:r>
      <w:r w:rsidR="0080426D" w:rsidRPr="00E42FB1">
        <w:rPr>
          <w:rFonts w:ascii="Helvetica" w:hAnsi="Helvetica" w:cs="Helvetica"/>
          <w:sz w:val="24"/>
          <w:szCs w:val="24"/>
        </w:rPr>
        <w:t xml:space="preserve">family </w:t>
      </w:r>
      <w:r w:rsidR="0042285F" w:rsidRPr="00E42FB1">
        <w:rPr>
          <w:rFonts w:ascii="Helvetica" w:hAnsi="Helvetica" w:cs="Helvetica"/>
          <w:sz w:val="24"/>
          <w:szCs w:val="24"/>
        </w:rPr>
        <w:t>contains</w:t>
      </w:r>
      <w:r w:rsidR="0079770A" w:rsidRPr="00E42FB1">
        <w:rPr>
          <w:rFonts w:ascii="Helvetica" w:hAnsi="Helvetica" w:cs="Helvetica"/>
          <w:sz w:val="24"/>
          <w:szCs w:val="24"/>
        </w:rPr>
        <w:t xml:space="preserve"> </w:t>
      </w:r>
      <w:r w:rsidR="0080426D" w:rsidRPr="00E42FB1">
        <w:rPr>
          <w:rFonts w:ascii="Helvetica" w:hAnsi="Helvetica" w:cs="Helvetica"/>
          <w:sz w:val="24"/>
          <w:szCs w:val="24"/>
        </w:rPr>
        <w:t>membrane-associated proteins</w:t>
      </w:r>
      <w:r w:rsidR="0080426D" w:rsidRPr="00E42FB1">
        <w:rPr>
          <w:rFonts w:ascii="Arial" w:hAnsi="Arial" w:cs="Arial"/>
          <w:color w:val="000000"/>
          <w:sz w:val="20"/>
          <w:szCs w:val="20"/>
          <w:shd w:val="clear" w:color="auto" w:fill="FFFFFF"/>
        </w:rPr>
        <w:t> </w:t>
      </w:r>
      <w:r w:rsidR="002824EB" w:rsidRPr="00E42FB1">
        <w:rPr>
          <w:rFonts w:ascii="Helvetica" w:hAnsi="Helvetica" w:cs="Helvetica"/>
          <w:sz w:val="24"/>
          <w:szCs w:val="24"/>
        </w:rPr>
        <w:t>responsible for vesicle trafficking</w:t>
      </w:r>
      <w:r w:rsidR="0080426D" w:rsidRPr="00E42FB1">
        <w:rPr>
          <w:rFonts w:ascii="Helvetica" w:hAnsi="Helvetica" w:cs="Helvetica"/>
          <w:sz w:val="24"/>
          <w:szCs w:val="24"/>
        </w:rPr>
        <w:t xml:space="preserve"> </w:t>
      </w:r>
      <w:r w:rsidR="0080426D" w:rsidRPr="00E42FB1">
        <w:rPr>
          <w:rFonts w:ascii="Helvetica" w:hAnsi="Helvetica" w:cs="Helvetica"/>
          <w:sz w:val="24"/>
          <w:szCs w:val="24"/>
        </w:rPr>
        <w:fldChar w:fldCharType="begin"/>
      </w:r>
      <w:r w:rsidR="0055725C" w:rsidRPr="00E42FB1">
        <w:rPr>
          <w:rFonts w:ascii="Helvetica" w:hAnsi="Helvetica" w:cs="Helvetica"/>
          <w:sz w:val="24"/>
          <w:szCs w:val="24"/>
        </w:rPr>
        <w:instrText xml:space="preserve"> ADDIN EN.CITE &lt;EndNote&gt;&lt;Cite&gt;&lt;Author&gt;Barnekow&lt;/Author&gt;&lt;Year&gt;2009&lt;/Year&gt;&lt;RecNum&gt;20&lt;/RecNum&gt;&lt;DisplayText&gt;[50]&lt;/DisplayText&gt;&lt;record&gt;&lt;rec-number&gt;20&lt;/rec-number&gt;&lt;foreign-keys&gt;&lt;key app="EN" db-id="05wwz959cd959we0fr4x2pz55zadsesttrre" timestamp="1549883947"&gt;20&lt;/key&gt;&lt;/foreign-keys&gt;&lt;ref-type name="Journal Article"&gt;17&lt;/ref-type&gt;&lt;contributors&gt;&lt;authors&gt;&lt;author&gt;Barnekow, A.&lt;/author&gt;&lt;author&gt;Thyrock, A.&lt;/author&gt;&lt;author&gt;Kessler, D.&lt;/author&gt;&lt;/authors&gt;&lt;/contributors&gt;&lt;auth-address&gt;Department of Experimental Tumorbiology, University of Munster, Badestrasse 9, 48149 Munster, Germany.&lt;/auth-address&gt;&lt;titles&gt;&lt;title&gt;Chapter 5: rab proteins and their interaction partners&lt;/title&gt;&lt;secondary-title&gt;Int Rev Cell Mol Biol&lt;/secondary-title&gt;&lt;alt-title&gt;International review of cell and molecular biology&lt;/alt-title&gt;&lt;/titles&gt;&lt;periodical&gt;&lt;full-title&gt;Int Rev Cell Mol Biol&lt;/full-title&gt;&lt;abbr-1&gt;International review of cell and molecular biology&lt;/abbr-1&gt;&lt;/periodical&gt;&lt;alt-periodical&gt;&lt;full-title&gt;Int Rev Cell Mol Biol&lt;/full-title&gt;&lt;abbr-1&gt;International review of cell and molecular biology&lt;/abbr-1&gt;&lt;/alt-periodical&gt;&lt;pages&gt;235-74&lt;/pages&gt;&lt;volume&gt;274&lt;/volume&gt;&lt;keywords&gt;&lt;keyword&gt;Amino Acid Sequence&lt;/keyword&gt;&lt;keyword&gt;Animals&lt;/keyword&gt;&lt;keyword&gt;Humans&lt;/keyword&gt;&lt;keyword&gt;Molecular Sequence Data&lt;/keyword&gt;&lt;keyword&gt;Protein Interaction Domains and Motifs&lt;/keyword&gt;&lt;keyword&gt;Sequence Homology, Amino Acid&lt;/keyword&gt;&lt;keyword&gt;*Signal Transduction&lt;/keyword&gt;&lt;keyword&gt;rab GTP-Binding Proteins/*metabolism&lt;/keyword&gt;&lt;/keywords&gt;&lt;dates&gt;&lt;year&gt;2009&lt;/year&gt;&lt;/dates&gt;&lt;isbn&gt;1937-6448 (Print)&amp;#xD;1937-6448 (Linking)&lt;/isbn&gt;&lt;accession-num&gt;19349039&lt;/accession-num&gt;&lt;urls&gt;&lt;related-urls&gt;&lt;url&gt;http://www.ncbi.nlm.nih.gov/pubmed/19349039&lt;/url&gt;&lt;/related-urls&gt;&lt;/urls&gt;&lt;electronic-resource-num&gt;10.1016/S1937-6448(08)02005-4&lt;/electronic-resource-num&gt;&lt;/record&gt;&lt;/Cite&gt;&lt;/EndNote&gt;</w:instrText>
      </w:r>
      <w:r w:rsidR="0080426D"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0" w:tooltip="Barnekow, 2009 #20" w:history="1">
        <w:r w:rsidR="0055725C" w:rsidRPr="00E42FB1">
          <w:rPr>
            <w:rFonts w:ascii="Helvetica" w:hAnsi="Helvetica" w:cs="Helvetica"/>
            <w:noProof/>
            <w:sz w:val="24"/>
            <w:szCs w:val="24"/>
          </w:rPr>
          <w:t>50</w:t>
        </w:r>
      </w:hyperlink>
      <w:r w:rsidR="0055725C" w:rsidRPr="00E42FB1">
        <w:rPr>
          <w:rFonts w:ascii="Helvetica" w:hAnsi="Helvetica" w:cs="Helvetica"/>
          <w:noProof/>
          <w:sz w:val="24"/>
          <w:szCs w:val="24"/>
        </w:rPr>
        <w:t>]</w:t>
      </w:r>
      <w:r w:rsidR="0080426D" w:rsidRPr="00E42FB1">
        <w:rPr>
          <w:rFonts w:ascii="Helvetica" w:hAnsi="Helvetica" w:cs="Helvetica"/>
          <w:sz w:val="24"/>
          <w:szCs w:val="24"/>
        </w:rPr>
        <w:fldChar w:fldCharType="end"/>
      </w:r>
      <w:r w:rsidR="0080426D" w:rsidRPr="00E42FB1">
        <w:rPr>
          <w:rFonts w:ascii="Helvetica" w:hAnsi="Helvetica" w:cs="Helvetica"/>
          <w:sz w:val="24"/>
          <w:szCs w:val="24"/>
        </w:rPr>
        <w:t xml:space="preserve"> while the IFT </w:t>
      </w:r>
      <w:r w:rsidR="0042285F" w:rsidRPr="00E42FB1">
        <w:rPr>
          <w:rFonts w:ascii="Helvetica" w:hAnsi="Helvetica" w:cs="Helvetica"/>
          <w:sz w:val="24"/>
          <w:szCs w:val="24"/>
        </w:rPr>
        <w:t xml:space="preserve">protein </w:t>
      </w:r>
      <w:r w:rsidR="0080426D" w:rsidRPr="00E42FB1">
        <w:rPr>
          <w:rFonts w:ascii="Helvetica" w:hAnsi="Helvetica" w:cs="Helvetica"/>
          <w:sz w:val="24"/>
          <w:szCs w:val="24"/>
        </w:rPr>
        <w:t xml:space="preserve">complex </w:t>
      </w:r>
      <w:r w:rsidR="0042285F" w:rsidRPr="00E42FB1">
        <w:rPr>
          <w:rFonts w:ascii="Helvetica" w:hAnsi="Helvetica" w:cs="Helvetica"/>
          <w:sz w:val="24"/>
          <w:szCs w:val="24"/>
        </w:rPr>
        <w:t xml:space="preserve">is responsible for the formation of the flagella and transport of protein from the base of flagella to their tip and back </w:t>
      </w:r>
      <w:r w:rsidR="0042285F" w:rsidRPr="00E42FB1">
        <w:rPr>
          <w:rFonts w:ascii="Helvetica" w:hAnsi="Helvetica" w:cs="Helvetica"/>
          <w:sz w:val="24"/>
          <w:szCs w:val="24"/>
        </w:rPr>
        <w:fldChar w:fldCharType="begin">
          <w:fldData xml:space="preserve">PEVuZE5vdGU+PENpdGU+PEF1dGhvcj5CbGlzbmljazwvQXV0aG9yPjxZZWFyPjIwMTQ8L1llYXI+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</w:fldData>
        </w:fldChar>
      </w:r>
      <w:r w:rsidR="0055725C" w:rsidRPr="00E42FB1">
        <w:rPr>
          <w:rFonts w:ascii="Helvetica" w:hAnsi="Helvetica" w:cs="Helvetica"/>
          <w:sz w:val="24"/>
          <w:szCs w:val="24"/>
        </w:rPr>
        <w:instrText xml:space="preserve"> ADDIN EN.CITE </w:instrText>
      </w:r>
      <w:r w:rsidR="0055725C" w:rsidRPr="00E42FB1">
        <w:rPr>
          <w:rFonts w:ascii="Helvetica" w:hAnsi="Helvetica" w:cs="Helvetica"/>
          <w:sz w:val="24"/>
          <w:szCs w:val="24"/>
        </w:rPr>
        <w:fldChar w:fldCharType="begin">
          <w:fldData xml:space="preserve">PEVuZE5vdGU+PENpdGU+PEF1dGhvcj5CbGlzbmljazwvQXV0aG9yPjxZZWFyPjIwMTQ8L1llYXI+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</w:fldData>
        </w:fldChar>
      </w:r>
      <w:r w:rsidR="0055725C" w:rsidRPr="00E42FB1">
        <w:rPr>
          <w:rFonts w:ascii="Helvetica" w:hAnsi="Helvetica" w:cs="Helvetica"/>
          <w:sz w:val="24"/>
          <w:szCs w:val="24"/>
        </w:rPr>
        <w:instrText xml:space="preserve"> ADDIN EN.CITE.DATA </w:instrText>
      </w:r>
      <w:r w:rsidR="0055725C" w:rsidRPr="00E42FB1">
        <w:rPr>
          <w:rFonts w:ascii="Helvetica" w:hAnsi="Helvetica" w:cs="Helvetica"/>
          <w:sz w:val="24"/>
          <w:szCs w:val="24"/>
        </w:rPr>
      </w:r>
      <w:r w:rsidR="0055725C" w:rsidRPr="00E42FB1">
        <w:rPr>
          <w:rFonts w:ascii="Helvetica" w:hAnsi="Helvetica" w:cs="Helvetica"/>
          <w:sz w:val="24"/>
          <w:szCs w:val="24"/>
        </w:rPr>
        <w:fldChar w:fldCharType="end"/>
      </w:r>
      <w:r w:rsidR="0042285F" w:rsidRPr="00E42FB1">
        <w:rPr>
          <w:rFonts w:ascii="Helvetica" w:hAnsi="Helvetica" w:cs="Helvetica"/>
          <w:sz w:val="24"/>
          <w:szCs w:val="24"/>
        </w:rPr>
      </w:r>
      <w:r w:rsidR="0042285F"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1" w:tooltip="Blisnick, 2014 #21" w:history="1">
        <w:r w:rsidR="0055725C" w:rsidRPr="00E42FB1">
          <w:rPr>
            <w:rFonts w:ascii="Helvetica" w:hAnsi="Helvetica" w:cs="Helvetica"/>
            <w:noProof/>
            <w:sz w:val="24"/>
            <w:szCs w:val="24"/>
          </w:rPr>
          <w:t>51</w:t>
        </w:r>
      </w:hyperlink>
      <w:r w:rsidR="0055725C" w:rsidRPr="00E42FB1">
        <w:rPr>
          <w:rFonts w:ascii="Helvetica" w:hAnsi="Helvetica" w:cs="Helvetica"/>
          <w:noProof/>
          <w:sz w:val="24"/>
          <w:szCs w:val="24"/>
        </w:rPr>
        <w:t>]</w:t>
      </w:r>
      <w:r w:rsidR="0042285F" w:rsidRPr="00E42FB1">
        <w:rPr>
          <w:rFonts w:ascii="Helvetica" w:hAnsi="Helvetica" w:cs="Helvetica"/>
          <w:sz w:val="24"/>
          <w:szCs w:val="24"/>
        </w:rPr>
        <w:fldChar w:fldCharType="end"/>
      </w:r>
      <w:r w:rsidR="00EB513C" w:rsidRPr="00E42FB1">
        <w:rPr>
          <w:rFonts w:ascii="Helvetica" w:hAnsi="Helvetica" w:cs="Helvetica"/>
          <w:sz w:val="24"/>
          <w:szCs w:val="24"/>
        </w:rPr>
        <w:t xml:space="preserve">. </w:t>
      </w:r>
      <w:r w:rsidR="0042285F" w:rsidRPr="00E42FB1">
        <w:rPr>
          <w:rFonts w:ascii="Helvetica" w:hAnsi="Helvetica" w:cs="Helvetica"/>
          <w:sz w:val="24"/>
          <w:szCs w:val="24"/>
        </w:rPr>
        <w:t>The IFT protein complex itself contains member</w:t>
      </w:r>
      <w:r w:rsidR="00183EF7" w:rsidRPr="00E42FB1">
        <w:rPr>
          <w:rFonts w:ascii="Helvetica" w:hAnsi="Helvetica" w:cs="Helvetica"/>
          <w:sz w:val="24"/>
          <w:szCs w:val="24"/>
        </w:rPr>
        <w:t>s</w:t>
      </w:r>
      <w:r w:rsidR="0042285F" w:rsidRPr="00E42FB1">
        <w:rPr>
          <w:rFonts w:ascii="Helvetica" w:hAnsi="Helvetica" w:cs="Helvetica"/>
          <w:sz w:val="24"/>
          <w:szCs w:val="24"/>
        </w:rPr>
        <w:t xml:space="preserve"> of the Rab family </w:t>
      </w:r>
      <w:r w:rsidR="0042285F" w:rsidRPr="00E42FB1">
        <w:rPr>
          <w:rFonts w:ascii="Helvetica" w:hAnsi="Helvetica" w:cs="Helvetica"/>
          <w:sz w:val="24"/>
          <w:szCs w:val="24"/>
        </w:rPr>
        <w:fldChar w:fldCharType="begin">
          <w:fldData xml:space="preserve">PEVuZE5vdGU+PENpdGU+PEF1dGhvcj5IdWV0PC9BdXRob3I+PFllYXI+MjAxNDwvWWVhcj48UmVj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</w:fldData>
        </w:fldChar>
      </w:r>
      <w:r w:rsidR="0055725C" w:rsidRPr="00E42FB1">
        <w:rPr>
          <w:rFonts w:ascii="Helvetica" w:hAnsi="Helvetica" w:cs="Helvetica"/>
          <w:sz w:val="24"/>
          <w:szCs w:val="24"/>
        </w:rPr>
        <w:instrText xml:space="preserve"> ADDIN EN.CITE </w:instrText>
      </w:r>
      <w:r w:rsidR="0055725C" w:rsidRPr="00E42FB1">
        <w:rPr>
          <w:rFonts w:ascii="Helvetica" w:hAnsi="Helvetica" w:cs="Helvetica"/>
          <w:sz w:val="24"/>
          <w:szCs w:val="24"/>
        </w:rPr>
        <w:fldChar w:fldCharType="begin">
          <w:fldData xml:space="preserve">PEVuZE5vdGU+PENpdGU+PEF1dGhvcj5IdWV0PC9BdXRob3I+PFllYXI+MjAxNDwvWWVhcj48UmVj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</w:fldData>
        </w:fldChar>
      </w:r>
      <w:r w:rsidR="0055725C" w:rsidRPr="00E42FB1">
        <w:rPr>
          <w:rFonts w:ascii="Helvetica" w:hAnsi="Helvetica" w:cs="Helvetica"/>
          <w:sz w:val="24"/>
          <w:szCs w:val="24"/>
        </w:rPr>
        <w:instrText xml:space="preserve"> ADDIN EN.CITE.DATA </w:instrText>
      </w:r>
      <w:r w:rsidR="0055725C" w:rsidRPr="00E42FB1">
        <w:rPr>
          <w:rFonts w:ascii="Helvetica" w:hAnsi="Helvetica" w:cs="Helvetica"/>
          <w:sz w:val="24"/>
          <w:szCs w:val="24"/>
        </w:rPr>
      </w:r>
      <w:r w:rsidR="0055725C" w:rsidRPr="00E42FB1">
        <w:rPr>
          <w:rFonts w:ascii="Helvetica" w:hAnsi="Helvetica" w:cs="Helvetica"/>
          <w:sz w:val="24"/>
          <w:szCs w:val="24"/>
        </w:rPr>
        <w:fldChar w:fldCharType="end"/>
      </w:r>
      <w:r w:rsidR="0042285F" w:rsidRPr="00E42FB1">
        <w:rPr>
          <w:rFonts w:ascii="Helvetica" w:hAnsi="Helvetica" w:cs="Helvetica"/>
          <w:sz w:val="24"/>
          <w:szCs w:val="24"/>
        </w:rPr>
      </w:r>
      <w:r w:rsidR="0042285F"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2" w:tooltip="Huet, 2014 #22" w:history="1">
        <w:r w:rsidR="0055725C" w:rsidRPr="00E42FB1">
          <w:rPr>
            <w:rFonts w:ascii="Helvetica" w:hAnsi="Helvetica" w:cs="Helvetica"/>
            <w:noProof/>
            <w:sz w:val="24"/>
            <w:szCs w:val="24"/>
          </w:rPr>
          <w:t>52</w:t>
        </w:r>
      </w:hyperlink>
      <w:r w:rsidR="0055725C" w:rsidRPr="00E42FB1">
        <w:rPr>
          <w:rFonts w:ascii="Helvetica" w:hAnsi="Helvetica" w:cs="Helvetica"/>
          <w:noProof/>
          <w:sz w:val="24"/>
          <w:szCs w:val="24"/>
        </w:rPr>
        <w:t>]</w:t>
      </w:r>
      <w:r w:rsidR="0042285F" w:rsidRPr="00E42FB1">
        <w:rPr>
          <w:rFonts w:ascii="Helvetica" w:hAnsi="Helvetica" w:cs="Helvetica"/>
          <w:sz w:val="24"/>
          <w:szCs w:val="24"/>
        </w:rPr>
        <w:fldChar w:fldCharType="end"/>
      </w:r>
      <w:r w:rsidR="0042285F" w:rsidRPr="00E42FB1">
        <w:rPr>
          <w:rFonts w:ascii="Helvetica" w:hAnsi="Helvetica" w:cs="Helvetica"/>
          <w:sz w:val="24"/>
          <w:szCs w:val="24"/>
        </w:rPr>
        <w:t>.</w:t>
      </w:r>
      <w:r w:rsidR="00513C18" w:rsidRPr="00E42FB1">
        <w:rPr>
          <w:rFonts w:ascii="Helvetica" w:hAnsi="Helvetica" w:cs="Helvetica"/>
          <w:sz w:val="24"/>
          <w:szCs w:val="24"/>
        </w:rPr>
        <w:t xml:space="preserve"> The higher stability of these two protein classes </w:t>
      </w:r>
      <w:r w:rsidR="000071C4" w:rsidRPr="00E42FB1">
        <w:rPr>
          <w:rFonts w:ascii="Helvetica" w:hAnsi="Helvetica" w:cs="Helvetica"/>
          <w:sz w:val="24"/>
          <w:szCs w:val="24"/>
        </w:rPr>
        <w:t xml:space="preserve">compared </w:t>
      </w:r>
      <w:r w:rsidR="00513C18" w:rsidRPr="00E42FB1">
        <w:rPr>
          <w:rFonts w:ascii="Helvetica" w:hAnsi="Helvetica" w:cs="Helvetica"/>
          <w:sz w:val="24"/>
          <w:szCs w:val="24"/>
        </w:rPr>
        <w:t xml:space="preserve">to the proteins involved in cell cycle regulation might be explained by their localization. </w:t>
      </w:r>
      <w:r w:rsidR="00966CB3" w:rsidRPr="00E42FB1">
        <w:rPr>
          <w:rFonts w:ascii="Helvetica" w:hAnsi="Helvetica" w:cs="Helvetica"/>
          <w:sz w:val="24"/>
          <w:szCs w:val="24"/>
        </w:rPr>
        <w:t xml:space="preserve">The membrane anchored proteins are generally recycled </w:t>
      </w:r>
      <w:r w:rsidR="00183EF7" w:rsidRPr="00E42FB1">
        <w:rPr>
          <w:rFonts w:ascii="Helvetica" w:hAnsi="Helvetica" w:cs="Helvetica"/>
          <w:sz w:val="24"/>
          <w:szCs w:val="24"/>
        </w:rPr>
        <w:t>by</w:t>
      </w:r>
      <w:r w:rsidR="00966CB3" w:rsidRPr="00E42FB1">
        <w:rPr>
          <w:rFonts w:ascii="Helvetica" w:hAnsi="Helvetica" w:cs="Helvetica"/>
          <w:sz w:val="24"/>
          <w:szCs w:val="24"/>
        </w:rPr>
        <w:t xml:space="preserve"> an endocytosis mechanism </w:t>
      </w:r>
      <w:r w:rsidR="00966CB3" w:rsidRPr="00E42FB1">
        <w:rPr>
          <w:rFonts w:ascii="Helvetica" w:hAnsi="Helvetica" w:cs="Helvetica"/>
          <w:sz w:val="24"/>
          <w:szCs w:val="24"/>
        </w:rPr>
        <w:fldChar w:fldCharType="begin"/>
      </w:r>
      <w:r w:rsidR="0055725C" w:rsidRPr="00E42FB1">
        <w:rPr>
          <w:rFonts w:ascii="Helvetica" w:hAnsi="Helvetica" w:cs="Helvetica"/>
          <w:sz w:val="24"/>
          <w:szCs w:val="24"/>
        </w:rPr>
        <w:instrText xml:space="preserve"> ADDIN EN.CITE &lt;EndNote&gt;&lt;Cite&gt;&lt;Author&gt;Babst&lt;/Author&gt;&lt;Year&gt;2014&lt;/Year&gt;&lt;RecNum&gt;23&lt;/RecNum&gt;&lt;DisplayText&gt;[53]&lt;/DisplayText&gt;&lt;record&gt;&lt;rec-number&gt;23&lt;/rec-number&gt;&lt;foreign-keys&gt;&lt;key app="EN" db-id="05wwz959cd959we0fr4x2pz55zadsesttrre" timestamp="1549883947"&gt;23&lt;/key&gt;&lt;/foreign-keys&gt;&lt;ref-type name="Journal Article"&gt;17&lt;/ref-type&gt;&lt;contributors&gt;&lt;authors&gt;&lt;author&gt;Babst, M.&lt;/author&gt;&lt;/authors&gt;&lt;/contributors&gt;&lt;auth-address&gt;Department of Biology, Center for Cell and Genome Science, University of Utah, Salt Lake City, UT 84112.&lt;/auth-address&gt;&lt;titles&gt;&lt;title&gt;Quality control: quality control at the plasma membrane: one mechanism does not fit all&lt;/title&gt;&lt;secondary-title&gt;J Cell Biol&lt;/secondary-title&gt;&lt;alt-title&gt;The Journal of cell biology&lt;/alt-title&gt;&lt;/titles&gt;&lt;periodical&gt;&lt;full-title&gt;J Cell Biol&lt;/full-title&gt;&lt;abbr-1&gt;The Journal of cell biology&lt;/abbr-1&gt;&lt;/periodical&gt;&lt;alt-periodical&gt;&lt;full-title&gt;J Cell Biol&lt;/full-title&gt;&lt;abbr-1&gt;The Journal of cell biology&lt;/abbr-1&gt;&lt;/alt-periodical&gt;&lt;pages&gt;11-20&lt;/pages&gt;&lt;volume&gt;205&lt;/volume&gt;&lt;number&gt;1&lt;/number&gt;&lt;keywords&gt;&lt;keyword&gt;Animals&lt;/keyword&gt;&lt;keyword&gt;Cell Membrane/*metabolism&lt;/keyword&gt;&lt;keyword&gt;Endosomes/metabolism&lt;/keyword&gt;&lt;keyword&gt;Humans&lt;/keyword&gt;&lt;keyword&gt;Membrane Proteins/*metabolism&lt;/keyword&gt;&lt;keyword&gt;Molecular Chaperones/metabolism&lt;/keyword&gt;&lt;keyword&gt;Multivesicular Bodies/metabolism&lt;/keyword&gt;&lt;keyword&gt;Protein Conformation&lt;/keyword&gt;&lt;keyword&gt;Protein Transport&lt;/keyword&gt;&lt;keyword&gt;Protein Unfolding&lt;/keyword&gt;&lt;keyword&gt;Proteolysis&lt;/keyword&gt;&lt;keyword&gt;Ubiquitinated Proteins/metabolism&lt;/keyword&gt;&lt;keyword&gt;Ubiquitination&lt;/keyword&gt;&lt;keyword&gt;Unfolded Protein Response&lt;/keyword&gt;&lt;/keywords&gt;&lt;dates&gt;&lt;year&gt;2014&lt;/year&gt;&lt;pub-dates&gt;&lt;date&gt;Apr 14&lt;/date&gt;&lt;/pub-dates&gt;&lt;/dates&gt;&lt;isbn&gt;1540-8140 (Electronic)&amp;#xD;0021-9525 (Linking)&lt;/isbn&gt;&lt;accession-num&gt;24733583&lt;/accession-num&gt;&lt;urls&gt;&lt;related-urls&gt;&lt;url&gt;http://www.ncbi.nlm.nih.gov/pubmed/24733583&lt;/url&gt;&lt;/related-urls&gt;&lt;/urls&gt;&lt;custom2&gt;3987138&lt;/custom2&gt;&lt;electronic-resource-num&gt;10.1083/jcb.201310113&lt;/electronic-resource-num&gt;&lt;/record&gt;&lt;/Cite&gt;&lt;/EndNote&gt;</w:instrText>
      </w:r>
      <w:r w:rsidR="00966CB3"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3" w:tooltip="Babst, 2014 #23" w:history="1">
        <w:r w:rsidR="0055725C" w:rsidRPr="00E42FB1">
          <w:rPr>
            <w:rFonts w:ascii="Helvetica" w:hAnsi="Helvetica" w:cs="Helvetica"/>
            <w:noProof/>
            <w:sz w:val="24"/>
            <w:szCs w:val="24"/>
          </w:rPr>
          <w:t>53</w:t>
        </w:r>
      </w:hyperlink>
      <w:r w:rsidR="0055725C" w:rsidRPr="00E42FB1">
        <w:rPr>
          <w:rFonts w:ascii="Helvetica" w:hAnsi="Helvetica" w:cs="Helvetica"/>
          <w:noProof/>
          <w:sz w:val="24"/>
          <w:szCs w:val="24"/>
        </w:rPr>
        <w:t>]</w:t>
      </w:r>
      <w:r w:rsidR="00966CB3" w:rsidRPr="00E42FB1">
        <w:rPr>
          <w:rFonts w:ascii="Helvetica" w:hAnsi="Helvetica" w:cs="Helvetica"/>
          <w:sz w:val="24"/>
          <w:szCs w:val="24"/>
        </w:rPr>
        <w:fldChar w:fldCharType="end"/>
      </w:r>
      <w:r w:rsidR="00966CB3" w:rsidRPr="00E42FB1">
        <w:rPr>
          <w:rFonts w:ascii="Helvetica" w:hAnsi="Helvetica" w:cs="Helvetica"/>
          <w:sz w:val="24"/>
          <w:szCs w:val="24"/>
        </w:rPr>
        <w:t>. This mechanism might be slower than the ubiquitin mediated proteasome degradation that act</w:t>
      </w:r>
      <w:r w:rsidR="00D616AF" w:rsidRPr="00E42FB1">
        <w:rPr>
          <w:rFonts w:ascii="Helvetica" w:hAnsi="Helvetica" w:cs="Helvetica"/>
          <w:sz w:val="24"/>
          <w:szCs w:val="24"/>
        </w:rPr>
        <w:t>s</w:t>
      </w:r>
      <w:r w:rsidR="00966CB3" w:rsidRPr="00E42FB1">
        <w:rPr>
          <w:rFonts w:ascii="Helvetica" w:hAnsi="Helvetica" w:cs="Helvetica"/>
          <w:sz w:val="24"/>
          <w:szCs w:val="24"/>
        </w:rPr>
        <w:t xml:space="preserve"> on cytoplasmic proteins. </w:t>
      </w:r>
      <w:r w:rsidR="00D616AF" w:rsidRPr="00E42FB1">
        <w:rPr>
          <w:rFonts w:ascii="Helvetica" w:hAnsi="Helvetica" w:cs="Helvetica"/>
          <w:sz w:val="24"/>
          <w:szCs w:val="24"/>
        </w:rPr>
        <w:t xml:space="preserve">On the other hand, </w:t>
      </w:r>
      <w:r w:rsidR="007A6F7E" w:rsidRPr="00E42FB1">
        <w:rPr>
          <w:rFonts w:ascii="Helvetica" w:hAnsi="Helvetica" w:cs="Helvetica"/>
          <w:sz w:val="24"/>
          <w:szCs w:val="24"/>
        </w:rPr>
        <w:t xml:space="preserve">the proteins of the IFT complex might be stabilized by their localization in the flagella, a very stable structure in </w:t>
      </w:r>
      <w:r w:rsidR="007A6F7E" w:rsidRPr="00E42FB1">
        <w:rPr>
          <w:rFonts w:ascii="Helvetica" w:hAnsi="Helvetica" w:cs="Helvetica"/>
          <w:i/>
          <w:sz w:val="24"/>
          <w:szCs w:val="24"/>
        </w:rPr>
        <w:t>T. brucei</w:t>
      </w:r>
      <w:r w:rsidR="007A6F7E" w:rsidRPr="00E42FB1">
        <w:rPr>
          <w:rFonts w:ascii="Helvetica" w:hAnsi="Helvetica" w:cs="Helvetica"/>
          <w:sz w:val="24"/>
          <w:szCs w:val="24"/>
        </w:rPr>
        <w:t xml:space="preserve"> also during mitosis </w:t>
      </w:r>
      <w:r w:rsidR="007A6F7E" w:rsidRPr="00E42FB1">
        <w:rPr>
          <w:rFonts w:ascii="Helvetica" w:hAnsi="Helvetica" w:cs="Helvetica"/>
          <w:sz w:val="24"/>
          <w:szCs w:val="24"/>
        </w:rPr>
        <w:fldChar w:fldCharType="begin"/>
      </w:r>
      <w:r w:rsidR="0055725C" w:rsidRPr="00E42FB1">
        <w:rPr>
          <w:rFonts w:ascii="Helvetica" w:hAnsi="Helvetica" w:cs="Helvetica"/>
          <w:sz w:val="24"/>
          <w:szCs w:val="24"/>
        </w:rPr>
        <w:instrText xml:space="preserve"> ADDIN EN.CITE &lt;EndNote&gt;&lt;Cite&gt;&lt;Author&gt;Morga&lt;/Author&gt;&lt;Year&gt;2013&lt;/Year&gt;&lt;RecNum&gt;24&lt;/RecNum&gt;&lt;DisplayText&gt;[54]&lt;/DisplayText&gt;&lt;record&gt;&lt;rec-number&gt;24&lt;/rec-number&gt;&lt;foreign-keys&gt;&lt;key app="EN" db-id="05wwz959cd959we0fr4x2pz55zadsesttrre" timestamp="1549883947"&gt;24&lt;/key&gt;&lt;/foreign-keys&gt;&lt;ref-type name="Journal Article"&gt;17&lt;/ref-type&gt;&lt;contributors&gt;&lt;authors&gt;&lt;author&gt;Morga, B.&lt;/author&gt;&lt;author&gt;Bastin, P.&lt;/author&gt;&lt;/authors&gt;&lt;/contributors&gt;&lt;auth-address&gt;Trypanosome Cell Biology Unit, Institut Pasteur and CNRS, URA 2581, 25 rue du Docteur Roux, 75015, Paris, France. pbastin@pasteur.fr.&lt;/auth-address&gt;&lt;titles&gt;&lt;title&gt;Getting to the heart of intraflagellar transport using Trypanosoma and Chlamydomonas models: the strength is in their differences&lt;/title&gt;&lt;secondary-title&gt;Cilia&lt;/secondary-title&gt;&lt;alt-title&gt;Cilia&lt;/alt-title&gt;&lt;/titles&gt;&lt;periodical&gt;&lt;full-title&gt;Cilia&lt;/full-title&gt;&lt;abbr-1&gt;Cilia&lt;/abbr-1&gt;&lt;/periodical&gt;&lt;alt-periodical&gt;&lt;full-title&gt;Cilia&lt;/full-title&gt;&lt;abbr-1&gt;Cilia&lt;/abbr-1&gt;&lt;/alt-periodical&gt;&lt;pages&gt;16&lt;/pages&gt;&lt;volume&gt;2&lt;/volume&gt;&lt;number&gt;1&lt;/number&gt;&lt;dates&gt;&lt;year&gt;2013&lt;/year&gt;&lt;pub-dates&gt;&lt;date&gt;Nov 29&lt;/date&gt;&lt;/pub-dates&gt;&lt;/dates&gt;&lt;isbn&gt;2046-2530 (Print)&amp;#xD;2046-2530 (Linking)&lt;/isbn&gt;&lt;accession-num&gt;24289478&lt;/accession-num&gt;&lt;urls&gt;&lt;related-urls&gt;&lt;url&gt;http://www.ncbi.nlm.nih.gov/pubmed/24289478&lt;/url&gt;&lt;/related-urls&gt;&lt;/urls&gt;&lt;custom2&gt;4015504&lt;/custom2&gt;&lt;electronic-resource-num&gt;10.1186/2046-2530-2-16&lt;/electronic-resource-num&gt;&lt;/record&gt;&lt;/Cite&gt;&lt;/EndNote&gt;</w:instrText>
      </w:r>
      <w:r w:rsidR="007A6F7E"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4" w:tooltip="Morga, 2013 #24" w:history="1">
        <w:r w:rsidR="0055725C" w:rsidRPr="00E42FB1">
          <w:rPr>
            <w:rFonts w:ascii="Helvetica" w:hAnsi="Helvetica" w:cs="Helvetica"/>
            <w:noProof/>
            <w:sz w:val="24"/>
            <w:szCs w:val="24"/>
          </w:rPr>
          <w:t>54</w:t>
        </w:r>
      </w:hyperlink>
      <w:r w:rsidR="0055725C" w:rsidRPr="00E42FB1">
        <w:rPr>
          <w:rFonts w:ascii="Helvetica" w:hAnsi="Helvetica" w:cs="Helvetica"/>
          <w:noProof/>
          <w:sz w:val="24"/>
          <w:szCs w:val="24"/>
        </w:rPr>
        <w:t>]</w:t>
      </w:r>
      <w:r w:rsidR="007A6F7E" w:rsidRPr="00E42FB1">
        <w:rPr>
          <w:rFonts w:ascii="Helvetica" w:hAnsi="Helvetica" w:cs="Helvetica"/>
          <w:sz w:val="24"/>
          <w:szCs w:val="24"/>
        </w:rPr>
        <w:fldChar w:fldCharType="end"/>
      </w:r>
      <w:r w:rsidR="007A6F7E" w:rsidRPr="00E42FB1">
        <w:rPr>
          <w:rFonts w:ascii="Helvetica" w:hAnsi="Helvetica" w:cs="Helvetica"/>
          <w:sz w:val="24"/>
          <w:szCs w:val="24"/>
        </w:rPr>
        <w:t>.</w:t>
      </w:r>
      <w:r w:rsidR="00A9149B" w:rsidRPr="00E42FB1">
        <w:rPr>
          <w:rFonts w:ascii="Helvetica" w:hAnsi="Helvetica" w:cs="Helvetica"/>
          <w:sz w:val="24"/>
          <w:szCs w:val="24"/>
        </w:rPr>
        <w:t xml:space="preserve"> This is </w:t>
      </w:r>
      <w:r w:rsidR="00A9149B" w:rsidRPr="00E42FB1">
        <w:rPr>
          <w:rFonts w:ascii="Helvetica" w:hAnsi="Helvetica" w:cs="Helvetica"/>
          <w:sz w:val="24"/>
          <w:szCs w:val="24"/>
        </w:rPr>
        <w:lastRenderedPageBreak/>
        <w:t xml:space="preserve">supported by the observation that components of the axoneme are </w:t>
      </w:r>
      <w:r w:rsidR="00D616AF" w:rsidRPr="00E42FB1">
        <w:rPr>
          <w:rFonts w:ascii="Helvetica" w:hAnsi="Helvetica" w:cs="Helvetica"/>
          <w:sz w:val="24"/>
          <w:szCs w:val="24"/>
        </w:rPr>
        <w:t>among</w:t>
      </w:r>
      <w:r w:rsidR="00A9149B" w:rsidRPr="00E42FB1">
        <w:rPr>
          <w:rFonts w:ascii="Helvetica" w:hAnsi="Helvetica" w:cs="Helvetica"/>
          <w:sz w:val="24"/>
          <w:szCs w:val="24"/>
        </w:rPr>
        <w:t xml:space="preserve"> the most stable proteins in BSF </w:t>
      </w:r>
      <w:r w:rsidR="007A2CE2" w:rsidRPr="00E42FB1">
        <w:rPr>
          <w:rFonts w:ascii="Helvetica" w:hAnsi="Helvetica" w:cs="Helvetica"/>
          <w:sz w:val="24"/>
          <w:szCs w:val="24"/>
        </w:rPr>
        <w:t xml:space="preserve">and PCF </w:t>
      </w:r>
      <w:r w:rsidR="00A9149B" w:rsidRPr="00E42FB1">
        <w:rPr>
          <w:rFonts w:ascii="Helvetica" w:hAnsi="Helvetica" w:cs="Helvetica"/>
          <w:sz w:val="24"/>
          <w:szCs w:val="24"/>
        </w:rPr>
        <w:t>(</w:t>
      </w:r>
      <w:r w:rsidR="00083486" w:rsidRPr="00E42FB1">
        <w:rPr>
          <w:rFonts w:ascii="Helvetica" w:hAnsi="Helvetica" w:cs="Helvetica"/>
          <w:sz w:val="24"/>
          <w:szCs w:val="24"/>
        </w:rPr>
        <w:t xml:space="preserve">Figure </w:t>
      </w:r>
      <w:r w:rsidR="008D423B" w:rsidRPr="00E42FB1">
        <w:rPr>
          <w:rFonts w:ascii="Helvetica" w:hAnsi="Helvetica" w:cs="Helvetica"/>
          <w:sz w:val="24"/>
          <w:szCs w:val="24"/>
        </w:rPr>
        <w:t>1</w:t>
      </w:r>
      <w:r w:rsidR="005F14B1" w:rsidRPr="00E42FB1">
        <w:rPr>
          <w:rFonts w:ascii="Helvetica" w:hAnsi="Helvetica" w:cs="Helvetica"/>
          <w:sz w:val="24"/>
          <w:szCs w:val="24"/>
        </w:rPr>
        <w:t>2</w:t>
      </w:r>
      <w:r w:rsidR="00A9149B" w:rsidRPr="00E42FB1">
        <w:rPr>
          <w:rFonts w:ascii="Helvetica" w:hAnsi="Helvetica" w:cs="Helvetica"/>
          <w:sz w:val="24"/>
          <w:szCs w:val="24"/>
        </w:rPr>
        <w:t xml:space="preserve">). </w:t>
      </w:r>
    </w:p>
    <w:p w14:paraId="12A8E862" w14:textId="7ADD1ED4" w:rsidR="002F434F" w:rsidRPr="00E42FB1" w:rsidRDefault="007A6F7E" w:rsidP="00C264C6">
      <w:pPr>
        <w:jc w:val="both"/>
        <w:rPr>
          <w:rFonts w:ascii="Helvetica" w:hAnsi="Helvetica" w:cs="Helvetica"/>
          <w:sz w:val="24"/>
          <w:szCs w:val="24"/>
        </w:rPr>
      </w:pPr>
      <w:r w:rsidRPr="00E42FB1">
        <w:rPr>
          <w:rFonts w:ascii="Helvetica" w:hAnsi="Helvetica" w:cs="Helvetica"/>
          <w:sz w:val="24"/>
          <w:szCs w:val="24"/>
        </w:rPr>
        <w:t>Th</w:t>
      </w:r>
      <w:r w:rsidR="00931F71" w:rsidRPr="00E42FB1">
        <w:rPr>
          <w:rFonts w:ascii="Helvetica" w:hAnsi="Helvetica" w:cs="Helvetica"/>
          <w:sz w:val="24"/>
          <w:szCs w:val="24"/>
        </w:rPr>
        <w:t>e general</w:t>
      </w:r>
      <w:r w:rsidRPr="00E42FB1">
        <w:rPr>
          <w:rFonts w:ascii="Helvetica" w:hAnsi="Helvetica" w:cs="Helvetica"/>
          <w:sz w:val="24"/>
          <w:szCs w:val="24"/>
        </w:rPr>
        <w:t xml:space="preserve"> hypothesis of locali</w:t>
      </w:r>
      <w:r w:rsidR="00E4305F" w:rsidRPr="00E42FB1">
        <w:rPr>
          <w:rFonts w:ascii="Helvetica" w:hAnsi="Helvetica" w:cs="Helvetica"/>
          <w:sz w:val="24"/>
          <w:szCs w:val="24"/>
        </w:rPr>
        <w:t>s</w:t>
      </w:r>
      <w:r w:rsidRPr="00E42FB1">
        <w:rPr>
          <w:rFonts w:ascii="Helvetica" w:hAnsi="Helvetica" w:cs="Helvetica"/>
          <w:sz w:val="24"/>
          <w:szCs w:val="24"/>
        </w:rPr>
        <w:t>ation</w:t>
      </w:r>
      <w:r w:rsidR="00931F71" w:rsidRPr="00E42FB1">
        <w:rPr>
          <w:rFonts w:ascii="Helvetica" w:hAnsi="Helvetica" w:cs="Helvetica"/>
          <w:sz w:val="24"/>
          <w:szCs w:val="24"/>
        </w:rPr>
        <w:t>-</w:t>
      </w:r>
      <w:r w:rsidRPr="00E42FB1">
        <w:rPr>
          <w:rFonts w:ascii="Helvetica" w:hAnsi="Helvetica" w:cs="Helvetica"/>
          <w:sz w:val="24"/>
          <w:szCs w:val="24"/>
        </w:rPr>
        <w:t>d</w:t>
      </w:r>
      <w:r w:rsidR="00931F71" w:rsidRPr="00E42FB1">
        <w:rPr>
          <w:rFonts w:ascii="Helvetica" w:hAnsi="Helvetica" w:cs="Helvetica"/>
          <w:sz w:val="24"/>
          <w:szCs w:val="24"/>
        </w:rPr>
        <w:t>ependent</w:t>
      </w:r>
      <w:r w:rsidRPr="00E42FB1">
        <w:rPr>
          <w:rFonts w:ascii="Helvetica" w:hAnsi="Helvetica" w:cs="Helvetica"/>
          <w:sz w:val="24"/>
          <w:szCs w:val="24"/>
        </w:rPr>
        <w:t xml:space="preserve"> </w:t>
      </w:r>
      <w:r w:rsidR="00931F71" w:rsidRPr="00E42FB1">
        <w:rPr>
          <w:rFonts w:ascii="Helvetica" w:hAnsi="Helvetica" w:cs="Helvetica"/>
          <w:sz w:val="24"/>
          <w:szCs w:val="24"/>
        </w:rPr>
        <w:t xml:space="preserve">protein </w:t>
      </w:r>
      <w:r w:rsidRPr="00E42FB1">
        <w:rPr>
          <w:rFonts w:ascii="Helvetica" w:hAnsi="Helvetica" w:cs="Helvetica"/>
          <w:sz w:val="24"/>
          <w:szCs w:val="24"/>
        </w:rPr>
        <w:t xml:space="preserve">stability is further </w:t>
      </w:r>
      <w:r w:rsidR="00931F71" w:rsidRPr="00E42FB1">
        <w:rPr>
          <w:rFonts w:ascii="Helvetica" w:hAnsi="Helvetica" w:cs="Helvetica"/>
          <w:sz w:val="24"/>
          <w:szCs w:val="24"/>
        </w:rPr>
        <w:t xml:space="preserve">supported </w:t>
      </w:r>
      <w:r w:rsidRPr="00E42FB1">
        <w:rPr>
          <w:rFonts w:ascii="Helvetica" w:hAnsi="Helvetica" w:cs="Helvetica"/>
          <w:sz w:val="24"/>
          <w:szCs w:val="24"/>
        </w:rPr>
        <w:t xml:space="preserve">by </w:t>
      </w:r>
      <w:r w:rsidR="00DA1078" w:rsidRPr="00E42FB1">
        <w:rPr>
          <w:rFonts w:ascii="Helvetica" w:hAnsi="Helvetica" w:cs="Helvetica"/>
          <w:sz w:val="24"/>
          <w:szCs w:val="24"/>
        </w:rPr>
        <w:t xml:space="preserve">the observed </w:t>
      </w:r>
      <w:r w:rsidR="00931F71" w:rsidRPr="00E42FB1">
        <w:rPr>
          <w:rFonts w:ascii="Helvetica" w:hAnsi="Helvetica" w:cs="Helvetica"/>
          <w:sz w:val="24"/>
          <w:szCs w:val="24"/>
        </w:rPr>
        <w:t xml:space="preserve">relatively slow turnover of </w:t>
      </w:r>
      <w:r w:rsidR="00DA1078" w:rsidRPr="00E42FB1">
        <w:rPr>
          <w:rFonts w:ascii="Helvetica" w:hAnsi="Helvetica" w:cs="Helvetica"/>
          <w:sz w:val="24"/>
          <w:szCs w:val="24"/>
        </w:rPr>
        <w:t>protein</w:t>
      </w:r>
      <w:r w:rsidR="00931F71" w:rsidRPr="00E42FB1">
        <w:rPr>
          <w:rFonts w:ascii="Helvetica" w:hAnsi="Helvetica" w:cs="Helvetica"/>
          <w:sz w:val="24"/>
          <w:szCs w:val="24"/>
        </w:rPr>
        <w:t>s</w:t>
      </w:r>
      <w:r w:rsidR="00DA1078" w:rsidRPr="00E42FB1">
        <w:rPr>
          <w:rFonts w:ascii="Helvetica" w:hAnsi="Helvetica" w:cs="Helvetica"/>
          <w:sz w:val="24"/>
          <w:szCs w:val="24"/>
        </w:rPr>
        <w:t xml:space="preserve"> localized </w:t>
      </w:r>
      <w:r w:rsidR="00931F71" w:rsidRPr="00E42FB1">
        <w:rPr>
          <w:rFonts w:ascii="Helvetica" w:hAnsi="Helvetica" w:cs="Helvetica"/>
          <w:sz w:val="24"/>
          <w:szCs w:val="24"/>
        </w:rPr>
        <w:t xml:space="preserve">to </w:t>
      </w:r>
      <w:r w:rsidR="00DA1078" w:rsidRPr="00E42FB1">
        <w:rPr>
          <w:rFonts w:ascii="Helvetica" w:hAnsi="Helvetica" w:cs="Helvetica"/>
          <w:sz w:val="24"/>
          <w:szCs w:val="24"/>
        </w:rPr>
        <w:t xml:space="preserve">the </w:t>
      </w:r>
      <w:r w:rsidR="000071C4" w:rsidRPr="00E42FB1">
        <w:rPr>
          <w:rFonts w:ascii="Helvetica" w:hAnsi="Helvetica" w:cs="Helvetica"/>
          <w:sz w:val="24"/>
          <w:szCs w:val="24"/>
        </w:rPr>
        <w:t xml:space="preserve">mitochondria </w:t>
      </w:r>
      <w:r w:rsidR="00DA1078" w:rsidRPr="00E42FB1">
        <w:rPr>
          <w:rFonts w:ascii="Helvetica" w:hAnsi="Helvetica" w:cs="Helvetica"/>
          <w:sz w:val="24"/>
          <w:szCs w:val="24"/>
        </w:rPr>
        <w:t>and glycosome</w:t>
      </w:r>
      <w:r w:rsidR="00931F71" w:rsidRPr="00E42FB1">
        <w:rPr>
          <w:rFonts w:ascii="Helvetica" w:hAnsi="Helvetica" w:cs="Helvetica"/>
          <w:sz w:val="24"/>
          <w:szCs w:val="24"/>
        </w:rPr>
        <w:t>s</w:t>
      </w:r>
      <w:r w:rsidR="001B526C" w:rsidRPr="00E42FB1">
        <w:rPr>
          <w:rFonts w:ascii="Helvetica" w:hAnsi="Helvetica" w:cs="Helvetica"/>
          <w:sz w:val="24"/>
          <w:szCs w:val="24"/>
        </w:rPr>
        <w:t xml:space="preserve"> </w:t>
      </w:r>
      <w:r w:rsidR="00083486" w:rsidRPr="00E42FB1">
        <w:rPr>
          <w:rFonts w:ascii="Helvetica" w:hAnsi="Helvetica" w:cs="Helvetica"/>
          <w:sz w:val="24"/>
          <w:szCs w:val="24"/>
        </w:rPr>
        <w:t xml:space="preserve">(Figure </w:t>
      </w:r>
      <w:r w:rsidR="005F14B1" w:rsidRPr="00E42FB1">
        <w:rPr>
          <w:rFonts w:ascii="Helvetica" w:hAnsi="Helvetica" w:cs="Helvetica"/>
          <w:sz w:val="24"/>
          <w:szCs w:val="24"/>
        </w:rPr>
        <w:t xml:space="preserve">10 and </w:t>
      </w:r>
      <w:r w:rsidR="008D423B" w:rsidRPr="00E42FB1">
        <w:rPr>
          <w:rFonts w:ascii="Helvetica" w:hAnsi="Helvetica" w:cs="Helvetica"/>
          <w:sz w:val="24"/>
          <w:szCs w:val="24"/>
        </w:rPr>
        <w:t>12</w:t>
      </w:r>
      <w:r w:rsidR="00083486" w:rsidRPr="00E42FB1">
        <w:rPr>
          <w:rFonts w:ascii="Helvetica" w:hAnsi="Helvetica" w:cs="Helvetica"/>
          <w:sz w:val="24"/>
          <w:szCs w:val="24"/>
        </w:rPr>
        <w:t>)</w:t>
      </w:r>
      <w:r w:rsidR="00D25576" w:rsidRPr="00E42FB1">
        <w:rPr>
          <w:rFonts w:ascii="Helvetica" w:hAnsi="Helvetica" w:cs="Helvetica"/>
          <w:sz w:val="24"/>
          <w:szCs w:val="24"/>
        </w:rPr>
        <w:t xml:space="preserve">. </w:t>
      </w:r>
      <w:r w:rsidR="00D25576" w:rsidRPr="00E42FB1">
        <w:rPr>
          <w:rFonts w:ascii="Helvetica" w:hAnsi="Helvetica" w:cs="Helvetica"/>
          <w:i/>
          <w:sz w:val="24"/>
          <w:szCs w:val="24"/>
        </w:rPr>
        <w:t>T. brucei</w:t>
      </w:r>
      <w:r w:rsidR="00D25576" w:rsidRPr="00E42FB1">
        <w:rPr>
          <w:rFonts w:ascii="Helvetica" w:hAnsi="Helvetica" w:cs="Helvetica"/>
          <w:sz w:val="24"/>
          <w:szCs w:val="24"/>
        </w:rPr>
        <w:t xml:space="preserve"> contains a single mitochondrion that is replicated during cell cycle </w:t>
      </w:r>
      <w:r w:rsidR="00D25576" w:rsidRPr="00E42FB1">
        <w:rPr>
          <w:rFonts w:ascii="Helvetica" w:hAnsi="Helvetica" w:cs="Helvetica"/>
          <w:sz w:val="24"/>
          <w:szCs w:val="24"/>
        </w:rPr>
        <w:fldChar w:fldCharType="begin"/>
      </w:r>
      <w:r w:rsidR="0055725C" w:rsidRPr="00E42FB1">
        <w:rPr>
          <w:rFonts w:ascii="Helvetica" w:hAnsi="Helvetica" w:cs="Helvetica"/>
          <w:sz w:val="24"/>
          <w:szCs w:val="24"/>
        </w:rPr>
        <w:instrText xml:space="preserve"> ADDIN EN.CITE &lt;EndNote&gt;&lt;Cite&gt;&lt;Author&gt;Jakob&lt;/Author&gt;&lt;Year&gt;2016&lt;/Year&gt;&lt;RecNum&gt;25&lt;/RecNum&gt;&lt;DisplayText&gt;[55]&lt;/DisplayText&gt;&lt;record&gt;&lt;rec-number&gt;25&lt;/rec-number&gt;&lt;foreign-keys&gt;&lt;key app="EN" db-id="05wwz959cd959we0fr4x2pz55zadsesttrre" timestamp="1549883947"&gt;25&lt;/key&gt;&lt;/foreign-keys&gt;&lt;ref-type name="Journal Article"&gt;17&lt;/ref-type&gt;&lt;contributors&gt;&lt;authors&gt;&lt;author&gt;Jakob, M.&lt;/author&gt;&lt;author&gt;Hoffmann, A.&lt;/author&gt;&lt;author&gt;Amodeo, S.&lt;/author&gt;&lt;author&gt;Peitsch, C.&lt;/author&gt;&lt;author&gt;Zuber, B.&lt;/author&gt;&lt;author&gt;Ochsenreiter, T.&lt;/author&gt;&lt;/authors&gt;&lt;/contributors&gt;&lt;auth-address&gt;Institute of Cell Biology, University of Bern, Switzerland.&amp;#xD;Graduate School for Cellular and Biomedical Sciences, University of Bern, Switzerland.&amp;#xD;Institute of Anatomy, University of Bern, Switzerland.&lt;/auth-address&gt;&lt;titles&gt;&lt;title&gt;Mitochondrial growth during the cell cycle of Trypanosoma brucei bloodstream forms&lt;/title&gt;&lt;secondary-title&gt;Sci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reports&lt;/abbr-1&gt;&lt;/alt-periodical&gt;&lt;pages&gt;36565&lt;/pages&gt;&lt;volume&gt;6&lt;/volume&gt;&lt;dates&gt;&lt;year&gt;2016&lt;/year&gt;&lt;pub-dates&gt;&lt;date&gt;Nov 22&lt;/date&gt;&lt;/pub-dates&gt;&lt;/dates&gt;&lt;isbn&gt;2045-2322 (Electronic)&amp;#xD;2045-2322 (Linking)&lt;/isbn&gt;&lt;accession-num&gt;27874016&lt;/accession-num&gt;&lt;urls&gt;&lt;related-urls&gt;&lt;url&gt;http://www.ncbi.nlm.nih.gov/pubmed/27874016&lt;/url&gt;&lt;/related-urls&gt;&lt;/urls&gt;&lt;custom2&gt;5118809&lt;/custom2&gt;&lt;electronic-resource-num&gt;10.1038/srep36565&lt;/electronic-resource-num&gt;&lt;/record&gt;&lt;/Cite&gt;&lt;/EndNote&gt;</w:instrText>
      </w:r>
      <w:r w:rsidR="00D25576"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5" w:tooltip="Jakob, 2016 #25" w:history="1">
        <w:r w:rsidR="0055725C" w:rsidRPr="00E42FB1">
          <w:rPr>
            <w:rFonts w:ascii="Helvetica" w:hAnsi="Helvetica" w:cs="Helvetica"/>
            <w:noProof/>
            <w:sz w:val="24"/>
            <w:szCs w:val="24"/>
          </w:rPr>
          <w:t>55</w:t>
        </w:r>
      </w:hyperlink>
      <w:r w:rsidR="0055725C" w:rsidRPr="00E42FB1">
        <w:rPr>
          <w:rFonts w:ascii="Helvetica" w:hAnsi="Helvetica" w:cs="Helvetica"/>
          <w:noProof/>
          <w:sz w:val="24"/>
          <w:szCs w:val="24"/>
        </w:rPr>
        <w:t>]</w:t>
      </w:r>
      <w:r w:rsidR="00D25576" w:rsidRPr="00E42FB1">
        <w:rPr>
          <w:rFonts w:ascii="Helvetica" w:hAnsi="Helvetica" w:cs="Helvetica"/>
          <w:sz w:val="24"/>
          <w:szCs w:val="24"/>
        </w:rPr>
        <w:fldChar w:fldCharType="end"/>
      </w:r>
      <w:r w:rsidR="00272031" w:rsidRPr="00E42FB1">
        <w:rPr>
          <w:rFonts w:ascii="Helvetica" w:hAnsi="Helvetica" w:cs="Helvetica"/>
          <w:sz w:val="24"/>
          <w:szCs w:val="24"/>
        </w:rPr>
        <w:t>. It is likely that the protein</w:t>
      </w:r>
      <w:r w:rsidR="00183EF7" w:rsidRPr="00E42FB1">
        <w:rPr>
          <w:rFonts w:ascii="Helvetica" w:hAnsi="Helvetica" w:cs="Helvetica"/>
          <w:sz w:val="24"/>
          <w:szCs w:val="24"/>
        </w:rPr>
        <w:t>s</w:t>
      </w:r>
      <w:r w:rsidR="00272031" w:rsidRPr="00E42FB1">
        <w:rPr>
          <w:rFonts w:ascii="Helvetica" w:hAnsi="Helvetica" w:cs="Helvetica"/>
          <w:sz w:val="24"/>
          <w:szCs w:val="24"/>
        </w:rPr>
        <w:t xml:space="preserve"> localized </w:t>
      </w:r>
      <w:r w:rsidR="00931F71" w:rsidRPr="00E42FB1">
        <w:rPr>
          <w:rFonts w:ascii="Helvetica" w:hAnsi="Helvetica" w:cs="Helvetica"/>
          <w:sz w:val="24"/>
          <w:szCs w:val="24"/>
        </w:rPr>
        <w:t xml:space="preserve">in </w:t>
      </w:r>
      <w:r w:rsidR="00272031" w:rsidRPr="00E42FB1">
        <w:rPr>
          <w:rFonts w:ascii="Helvetica" w:hAnsi="Helvetica" w:cs="Helvetica"/>
          <w:sz w:val="24"/>
          <w:szCs w:val="24"/>
        </w:rPr>
        <w:t xml:space="preserve">this organelle </w:t>
      </w:r>
      <w:r w:rsidR="00183EF7" w:rsidRPr="00E42FB1">
        <w:rPr>
          <w:rFonts w:ascii="Helvetica" w:hAnsi="Helvetica" w:cs="Helvetica"/>
          <w:sz w:val="24"/>
          <w:szCs w:val="24"/>
        </w:rPr>
        <w:t>are</w:t>
      </w:r>
      <w:r w:rsidR="002D5250" w:rsidRPr="00E42FB1">
        <w:rPr>
          <w:rFonts w:ascii="Helvetica" w:hAnsi="Helvetica" w:cs="Helvetica"/>
          <w:sz w:val="24"/>
          <w:szCs w:val="24"/>
        </w:rPr>
        <w:t xml:space="preserve"> </w:t>
      </w:r>
      <w:r w:rsidR="00272031" w:rsidRPr="00E42FB1">
        <w:rPr>
          <w:rFonts w:ascii="Helvetica" w:hAnsi="Helvetica" w:cs="Helvetica"/>
          <w:sz w:val="24"/>
          <w:szCs w:val="24"/>
        </w:rPr>
        <w:t xml:space="preserve">recycled / degraded </w:t>
      </w:r>
      <w:r w:rsidR="00183EF7" w:rsidRPr="00E42FB1">
        <w:rPr>
          <w:rFonts w:ascii="Helvetica" w:hAnsi="Helvetica" w:cs="Helvetica"/>
          <w:sz w:val="24"/>
          <w:szCs w:val="24"/>
        </w:rPr>
        <w:t>by</w:t>
      </w:r>
      <w:r w:rsidR="00272031" w:rsidRPr="00E42FB1">
        <w:rPr>
          <w:rFonts w:ascii="Helvetica" w:hAnsi="Helvetica" w:cs="Helvetica"/>
          <w:sz w:val="24"/>
          <w:szCs w:val="24"/>
        </w:rPr>
        <w:t xml:space="preserve"> a different mechanism</w:t>
      </w:r>
      <w:r w:rsidR="00991FDA" w:rsidRPr="00E42FB1">
        <w:rPr>
          <w:rFonts w:ascii="Helvetica" w:hAnsi="Helvetica" w:cs="Helvetica"/>
          <w:sz w:val="24"/>
          <w:szCs w:val="24"/>
        </w:rPr>
        <w:t xml:space="preserve">, </w:t>
      </w:r>
      <w:r w:rsidR="00F840D7" w:rsidRPr="00E42FB1">
        <w:rPr>
          <w:rFonts w:ascii="Helvetica" w:hAnsi="Helvetica" w:cs="Helvetica"/>
          <w:sz w:val="24"/>
          <w:szCs w:val="24"/>
        </w:rPr>
        <w:t>i.e</w:t>
      </w:r>
      <w:r w:rsidR="00991FDA" w:rsidRPr="00E42FB1">
        <w:rPr>
          <w:rFonts w:ascii="Helvetica" w:hAnsi="Helvetica" w:cs="Helvetica"/>
          <w:sz w:val="24"/>
          <w:szCs w:val="24"/>
        </w:rPr>
        <w:t xml:space="preserve">., mitophagy, </w:t>
      </w:r>
      <w:r w:rsidR="00183EF7" w:rsidRPr="00E42FB1">
        <w:rPr>
          <w:rFonts w:ascii="Helvetica" w:hAnsi="Helvetica" w:cs="Helvetica"/>
          <w:sz w:val="24"/>
          <w:szCs w:val="24"/>
        </w:rPr>
        <w:t>with</w:t>
      </w:r>
      <w:r w:rsidR="00272031" w:rsidRPr="00E42FB1">
        <w:rPr>
          <w:rFonts w:ascii="Helvetica" w:hAnsi="Helvetica" w:cs="Helvetica"/>
          <w:sz w:val="24"/>
          <w:szCs w:val="24"/>
        </w:rPr>
        <w:t xml:space="preserve"> slower kinetic</w:t>
      </w:r>
      <w:r w:rsidR="00183EF7" w:rsidRPr="00E42FB1">
        <w:rPr>
          <w:rFonts w:ascii="Helvetica" w:hAnsi="Helvetica" w:cs="Helvetica"/>
          <w:sz w:val="24"/>
          <w:szCs w:val="24"/>
        </w:rPr>
        <w:t>s than</w:t>
      </w:r>
      <w:r w:rsidR="00272031" w:rsidRPr="00E42FB1">
        <w:rPr>
          <w:rFonts w:ascii="Helvetica" w:hAnsi="Helvetica" w:cs="Helvetica"/>
          <w:sz w:val="24"/>
          <w:szCs w:val="24"/>
        </w:rPr>
        <w:t xml:space="preserve"> </w:t>
      </w:r>
      <w:r w:rsidR="00F840D7" w:rsidRPr="00E42FB1">
        <w:rPr>
          <w:rFonts w:ascii="Helvetica" w:hAnsi="Helvetica" w:cs="Helvetica"/>
          <w:sz w:val="24"/>
          <w:szCs w:val="24"/>
        </w:rPr>
        <w:t xml:space="preserve">experienced by </w:t>
      </w:r>
      <w:r w:rsidR="00272031" w:rsidRPr="00E42FB1">
        <w:rPr>
          <w:rFonts w:ascii="Helvetica" w:hAnsi="Helvetica" w:cs="Helvetica"/>
          <w:sz w:val="24"/>
          <w:szCs w:val="24"/>
        </w:rPr>
        <w:t xml:space="preserve">cytosolic proteins </w:t>
      </w:r>
      <w:r w:rsidR="00272031" w:rsidRPr="00E42FB1">
        <w:rPr>
          <w:rFonts w:ascii="Helvetica" w:hAnsi="Helvetica" w:cs="Helvetica"/>
          <w:sz w:val="24"/>
          <w:szCs w:val="24"/>
        </w:rPr>
        <w:fldChar w:fldCharType="begin"/>
      </w:r>
      <w:r w:rsidR="0055725C" w:rsidRPr="00E42FB1">
        <w:rPr>
          <w:rFonts w:ascii="Helvetica" w:hAnsi="Helvetica" w:cs="Helvetica"/>
          <w:sz w:val="24"/>
          <w:szCs w:val="24"/>
        </w:rPr>
        <w:instrText xml:space="preserve"> ADDIN EN.CITE &lt;EndNote&gt;&lt;Cite&gt;&lt;Author&gt;Yao&lt;/Author&gt;&lt;Year&gt;2016&lt;/Year&gt;&lt;RecNum&gt;26&lt;/RecNum&gt;&lt;DisplayText&gt;[56]&lt;/DisplayText&gt;&lt;record&gt;&lt;rec-number&gt;26&lt;/rec-number&gt;&lt;foreign-keys&gt;&lt;key app="EN" db-id="05wwz959cd959we0fr4x2pz55zadsesttrre" timestamp="1549883947"&gt;26&lt;/key&gt;&lt;/foreign-keys&gt;&lt;ref-type name="Journal Article"&gt;17&lt;/ref-type&gt;&lt;contributors&gt;&lt;authors&gt;&lt;author&gt;Yao, Z.&lt;/author&gt;&lt;author&gt;Klionsky, D. J.&lt;/author&gt;&lt;/authors&gt;&lt;/contributors&gt;&lt;auth-address&gt;a Life Sciences Institute and Department of Molecular , Cellular and Developmental Biology , University of Michigan , Ann Arbor , MI , USA.&lt;/auth-address&gt;&lt;titles&gt;&lt;title&gt;An unconventional pathway for mitochondrial protein degradation&lt;/title&gt;&lt;secondary-title&gt;Autophagy&lt;/secondary-title&gt;&lt;alt-title&gt;Autophagy&lt;/alt-title&gt;&lt;/titles&gt;&lt;periodical&gt;&lt;full-title&gt;Autophagy&lt;/full-title&gt;&lt;abbr-1&gt;Autophagy&lt;/abbr-1&gt;&lt;/periodical&gt;&lt;alt-periodical&gt;&lt;full-title&gt;Autophagy&lt;/full-title&gt;&lt;abbr-1&gt;Autophagy&lt;/abbr-1&gt;&lt;/alt-periodical&gt;&lt;pages&gt;1971-1972&lt;/pages&gt;&lt;volume&gt;12&lt;/volume&gt;&lt;number&gt;11&lt;/number&gt;&lt;dates&gt;&lt;year&gt;2016&lt;/year&gt;&lt;pub-dates&gt;&lt;date&gt;Nov&lt;/date&gt;&lt;/pub-dates&gt;&lt;/dates&gt;&lt;isbn&gt;1554-8635 (Electronic)&amp;#xD;1554-8627 (Linking)&lt;/isbn&gt;&lt;accession-num&gt;27686525&lt;/accession-num&gt;&lt;urls&gt;&lt;related-urls&gt;&lt;url&gt;http://www.ncbi.nlm.nih.gov/pubmed/27686525&lt;/url&gt;&lt;/related-urls&gt;&lt;/urls&gt;&lt;custom2&gt;5103335&lt;/custom2&gt;&lt;electronic-resource-num&gt;10.1080/15548627.2016.1235127&lt;/electronic-resource-num&gt;&lt;/record&gt;&lt;/Cite&gt;&lt;/EndNote&gt;</w:instrText>
      </w:r>
      <w:r w:rsidR="00272031"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6" w:tooltip="Yao, 2016 #26" w:history="1">
        <w:r w:rsidR="0055725C" w:rsidRPr="00E42FB1">
          <w:rPr>
            <w:rFonts w:ascii="Helvetica" w:hAnsi="Helvetica" w:cs="Helvetica"/>
            <w:noProof/>
            <w:sz w:val="24"/>
            <w:szCs w:val="24"/>
          </w:rPr>
          <w:t>56</w:t>
        </w:r>
      </w:hyperlink>
      <w:r w:rsidR="0055725C" w:rsidRPr="00E42FB1">
        <w:rPr>
          <w:rFonts w:ascii="Helvetica" w:hAnsi="Helvetica" w:cs="Helvetica"/>
          <w:noProof/>
          <w:sz w:val="24"/>
          <w:szCs w:val="24"/>
        </w:rPr>
        <w:t>]</w:t>
      </w:r>
      <w:r w:rsidR="00272031" w:rsidRPr="00E42FB1">
        <w:rPr>
          <w:rFonts w:ascii="Helvetica" w:hAnsi="Helvetica" w:cs="Helvetica"/>
          <w:sz w:val="24"/>
          <w:szCs w:val="24"/>
        </w:rPr>
        <w:fldChar w:fldCharType="end"/>
      </w:r>
      <w:r w:rsidR="00272031" w:rsidRPr="00E42FB1">
        <w:rPr>
          <w:rFonts w:ascii="Helvetica" w:hAnsi="Helvetica" w:cs="Helvetica"/>
          <w:sz w:val="24"/>
          <w:szCs w:val="24"/>
        </w:rPr>
        <w:t xml:space="preserve">. </w:t>
      </w:r>
      <w:r w:rsidR="00931F71" w:rsidRPr="00E42FB1">
        <w:rPr>
          <w:rFonts w:ascii="Helvetica" w:hAnsi="Helvetica" w:cs="Helvetica"/>
          <w:sz w:val="24"/>
          <w:szCs w:val="24"/>
        </w:rPr>
        <w:t xml:space="preserve">Many </w:t>
      </w:r>
      <w:r w:rsidR="00183EF7" w:rsidRPr="00E42FB1">
        <w:rPr>
          <w:rFonts w:ascii="Helvetica" w:hAnsi="Helvetica" w:cs="Helvetica"/>
          <w:sz w:val="24"/>
          <w:szCs w:val="24"/>
        </w:rPr>
        <w:t>mitochondrial proteins have</w:t>
      </w:r>
      <w:r w:rsidR="002D5250" w:rsidRPr="00E42FB1">
        <w:rPr>
          <w:rFonts w:ascii="Helvetica" w:hAnsi="Helvetica" w:cs="Helvetica"/>
          <w:sz w:val="24"/>
          <w:szCs w:val="24"/>
        </w:rPr>
        <w:t xml:space="preserve"> signal sequence</w:t>
      </w:r>
      <w:r w:rsidR="00183EF7" w:rsidRPr="00E42FB1">
        <w:rPr>
          <w:rFonts w:ascii="Helvetica" w:hAnsi="Helvetica" w:cs="Helvetica"/>
          <w:sz w:val="24"/>
          <w:szCs w:val="24"/>
        </w:rPr>
        <w:t>s at their N</w:t>
      </w:r>
      <w:r w:rsidR="00931F71" w:rsidRPr="00E42FB1">
        <w:rPr>
          <w:rFonts w:ascii="Helvetica" w:hAnsi="Helvetica" w:cs="Helvetica"/>
          <w:sz w:val="24"/>
          <w:szCs w:val="24"/>
        </w:rPr>
        <w:t>-</w:t>
      </w:r>
      <w:r w:rsidR="00183EF7" w:rsidRPr="00E42FB1">
        <w:rPr>
          <w:rFonts w:ascii="Helvetica" w:hAnsi="Helvetica" w:cs="Helvetica"/>
          <w:sz w:val="24"/>
          <w:szCs w:val="24"/>
        </w:rPr>
        <w:t>termini</w:t>
      </w:r>
      <w:r w:rsidR="002D5250" w:rsidRPr="00E42FB1">
        <w:rPr>
          <w:rFonts w:ascii="Helvetica" w:hAnsi="Helvetica" w:cs="Helvetica"/>
          <w:sz w:val="24"/>
          <w:szCs w:val="24"/>
        </w:rPr>
        <w:t xml:space="preserve"> that </w:t>
      </w:r>
      <w:r w:rsidR="00183EF7" w:rsidRPr="00E42FB1">
        <w:rPr>
          <w:rFonts w:ascii="Helvetica" w:hAnsi="Helvetica" w:cs="Helvetica"/>
          <w:sz w:val="24"/>
          <w:szCs w:val="24"/>
        </w:rPr>
        <w:t>are</w:t>
      </w:r>
      <w:r w:rsidR="002D5250" w:rsidRPr="00E42FB1">
        <w:rPr>
          <w:color w:val="000000"/>
          <w:shd w:val="clear" w:color="auto" w:fill="FFFFFF"/>
        </w:rPr>
        <w:t> </w:t>
      </w:r>
      <w:r w:rsidR="002D5250" w:rsidRPr="00E42FB1">
        <w:rPr>
          <w:rFonts w:ascii="Helvetica" w:hAnsi="Helvetica" w:cs="Helvetica"/>
          <w:sz w:val="24"/>
          <w:szCs w:val="24"/>
        </w:rPr>
        <w:t>necessary and sufficient for import of the proteins in</w:t>
      </w:r>
      <w:r w:rsidR="00931F71" w:rsidRPr="00E42FB1">
        <w:rPr>
          <w:rFonts w:ascii="Helvetica" w:hAnsi="Helvetica" w:cs="Helvetica"/>
          <w:sz w:val="24"/>
          <w:szCs w:val="24"/>
        </w:rPr>
        <w:t>to</w:t>
      </w:r>
      <w:r w:rsidR="002D5250" w:rsidRPr="00E42FB1">
        <w:rPr>
          <w:rFonts w:ascii="Helvetica" w:hAnsi="Helvetica" w:cs="Helvetica"/>
          <w:sz w:val="24"/>
          <w:szCs w:val="24"/>
        </w:rPr>
        <w:t xml:space="preserve"> this organelle. The different </w:t>
      </w:r>
      <w:r w:rsidR="00931F71" w:rsidRPr="00E42FB1">
        <w:rPr>
          <w:rFonts w:ascii="Helvetica" w:hAnsi="Helvetica" w:cs="Helvetica"/>
          <w:sz w:val="24"/>
          <w:szCs w:val="24"/>
        </w:rPr>
        <w:t xml:space="preserve">turnover rates </w:t>
      </w:r>
      <w:r w:rsidR="002D5250" w:rsidRPr="00E42FB1">
        <w:rPr>
          <w:rFonts w:ascii="Helvetica" w:hAnsi="Helvetica" w:cs="Helvetica"/>
          <w:sz w:val="24"/>
          <w:szCs w:val="24"/>
        </w:rPr>
        <w:t xml:space="preserve">of </w:t>
      </w:r>
      <w:r w:rsidR="00931F71" w:rsidRPr="00E42FB1">
        <w:rPr>
          <w:rFonts w:ascii="Helvetica" w:hAnsi="Helvetica" w:cs="Helvetica"/>
          <w:sz w:val="24"/>
          <w:szCs w:val="24"/>
        </w:rPr>
        <w:t xml:space="preserve">individual </w:t>
      </w:r>
      <w:r w:rsidR="002D5250" w:rsidRPr="00E42FB1">
        <w:rPr>
          <w:rFonts w:ascii="Helvetica" w:hAnsi="Helvetica" w:cs="Helvetica"/>
          <w:sz w:val="24"/>
          <w:szCs w:val="24"/>
        </w:rPr>
        <w:t>mitochondrial prote</w:t>
      </w:r>
      <w:r w:rsidR="00931F71" w:rsidRPr="00E42FB1">
        <w:rPr>
          <w:rFonts w:ascii="Helvetica" w:hAnsi="Helvetica" w:cs="Helvetica"/>
          <w:sz w:val="24"/>
          <w:szCs w:val="24"/>
        </w:rPr>
        <w:t>ins</w:t>
      </w:r>
      <w:r w:rsidR="002D5250" w:rsidRPr="00E42FB1">
        <w:rPr>
          <w:rFonts w:ascii="Helvetica" w:hAnsi="Helvetica" w:cs="Helvetica"/>
          <w:sz w:val="24"/>
          <w:szCs w:val="24"/>
        </w:rPr>
        <w:t xml:space="preserve"> might </w:t>
      </w:r>
      <w:r w:rsidR="00C56300" w:rsidRPr="00E42FB1">
        <w:rPr>
          <w:rFonts w:ascii="Helvetica" w:hAnsi="Helvetica" w:cs="Helvetica"/>
          <w:sz w:val="24"/>
          <w:szCs w:val="24"/>
        </w:rPr>
        <w:t xml:space="preserve">then </w:t>
      </w:r>
      <w:r w:rsidR="002D5250" w:rsidRPr="00E42FB1">
        <w:rPr>
          <w:rFonts w:ascii="Helvetica" w:hAnsi="Helvetica" w:cs="Helvetica"/>
          <w:sz w:val="24"/>
          <w:szCs w:val="24"/>
        </w:rPr>
        <w:t xml:space="preserve">reflect the different </w:t>
      </w:r>
      <w:r w:rsidR="00931F71" w:rsidRPr="00E42FB1">
        <w:rPr>
          <w:rFonts w:ascii="Helvetica" w:hAnsi="Helvetica" w:cs="Helvetica"/>
          <w:sz w:val="24"/>
          <w:szCs w:val="24"/>
        </w:rPr>
        <w:t xml:space="preserve">rates </w:t>
      </w:r>
      <w:r w:rsidR="002D5250" w:rsidRPr="00E42FB1">
        <w:rPr>
          <w:rFonts w:ascii="Helvetica" w:hAnsi="Helvetica" w:cs="Helvetica"/>
          <w:sz w:val="24"/>
          <w:szCs w:val="24"/>
        </w:rPr>
        <w:t>at which the</w:t>
      </w:r>
      <w:r w:rsidR="00931F71" w:rsidRPr="00E42FB1">
        <w:rPr>
          <w:rFonts w:ascii="Helvetica" w:hAnsi="Helvetica" w:cs="Helvetica"/>
          <w:sz w:val="24"/>
          <w:szCs w:val="24"/>
        </w:rPr>
        <w:t>se</w:t>
      </w:r>
      <w:r w:rsidR="002D5250" w:rsidRPr="00E42FB1">
        <w:rPr>
          <w:rFonts w:ascii="Helvetica" w:hAnsi="Helvetica" w:cs="Helvetica"/>
          <w:sz w:val="24"/>
          <w:szCs w:val="24"/>
        </w:rPr>
        <w:t xml:space="preserve"> proteins </w:t>
      </w:r>
      <w:r w:rsidR="002D5250" w:rsidRPr="00E42FB1">
        <w:rPr>
          <w:rFonts w:ascii="Helvetica" w:hAnsi="Helvetica" w:cs="Helvetica"/>
          <w:noProof/>
          <w:sz w:val="24"/>
          <w:szCs w:val="24"/>
        </w:rPr>
        <w:t>are translocated</w:t>
      </w:r>
      <w:r w:rsidR="002D5250" w:rsidRPr="00E42FB1">
        <w:rPr>
          <w:rFonts w:ascii="Helvetica" w:hAnsi="Helvetica" w:cs="Helvetica"/>
          <w:sz w:val="24"/>
          <w:szCs w:val="24"/>
        </w:rPr>
        <w:t xml:space="preserve"> to the organelle</w:t>
      </w:r>
      <w:r w:rsidR="00C56300" w:rsidRPr="00E42FB1">
        <w:rPr>
          <w:rFonts w:ascii="Helvetica" w:hAnsi="Helvetica" w:cs="Helvetica"/>
          <w:sz w:val="24"/>
          <w:szCs w:val="24"/>
        </w:rPr>
        <w:t xml:space="preserve"> and their propensity for proteasome-dependent turnover prior to import</w:t>
      </w:r>
      <w:r w:rsidR="002D5250" w:rsidRPr="00E42FB1">
        <w:rPr>
          <w:rFonts w:ascii="Helvetica" w:hAnsi="Helvetica" w:cs="Helvetica"/>
          <w:sz w:val="24"/>
          <w:szCs w:val="24"/>
        </w:rPr>
        <w:t>.</w:t>
      </w:r>
      <w:r w:rsidR="00A9149B" w:rsidRPr="00E42FB1">
        <w:rPr>
          <w:rFonts w:ascii="Helvetica" w:hAnsi="Helvetica" w:cs="Helvetica"/>
          <w:sz w:val="24"/>
          <w:szCs w:val="24"/>
        </w:rPr>
        <w:t xml:space="preserve"> </w:t>
      </w:r>
      <w:r w:rsidR="00991FDA" w:rsidRPr="00E42FB1">
        <w:rPr>
          <w:rFonts w:ascii="Helvetica" w:hAnsi="Helvetica" w:cs="Helvetica"/>
          <w:sz w:val="24"/>
          <w:szCs w:val="24"/>
        </w:rPr>
        <w:t>A similar situation could explain the range turnover rates</w:t>
      </w:r>
      <w:r w:rsidR="00C56300" w:rsidRPr="00E42FB1">
        <w:rPr>
          <w:rFonts w:ascii="Helvetica" w:hAnsi="Helvetica" w:cs="Helvetica"/>
          <w:sz w:val="24"/>
          <w:szCs w:val="24"/>
        </w:rPr>
        <w:t xml:space="preserve"> seen for glycosomal proteins (Figure </w:t>
      </w:r>
      <w:r w:rsidR="008D423B" w:rsidRPr="00E42FB1">
        <w:rPr>
          <w:rFonts w:ascii="Helvetica" w:hAnsi="Helvetica" w:cs="Helvetica"/>
          <w:sz w:val="24"/>
          <w:szCs w:val="24"/>
        </w:rPr>
        <w:t>12</w:t>
      </w:r>
      <w:r w:rsidR="00C56300" w:rsidRPr="00E42FB1">
        <w:rPr>
          <w:rFonts w:ascii="Helvetica" w:hAnsi="Helvetica" w:cs="Helvetica"/>
          <w:sz w:val="24"/>
          <w:szCs w:val="24"/>
        </w:rPr>
        <w:t>): Thus, their</w:t>
      </w:r>
      <w:r w:rsidR="00991FDA" w:rsidRPr="00E42FB1">
        <w:rPr>
          <w:rFonts w:ascii="Helvetica" w:hAnsi="Helvetica" w:cs="Helvetica"/>
          <w:sz w:val="24"/>
          <w:szCs w:val="24"/>
        </w:rPr>
        <w:t xml:space="preserve"> relatively slow median </w:t>
      </w:r>
      <w:r w:rsidR="00C56300" w:rsidRPr="00E42FB1">
        <w:rPr>
          <w:rFonts w:ascii="Helvetica" w:hAnsi="Helvetica" w:cs="Helvetica"/>
          <w:sz w:val="24"/>
          <w:szCs w:val="24"/>
        </w:rPr>
        <w:t xml:space="preserve">turnover </w:t>
      </w:r>
      <w:r w:rsidR="00991FDA" w:rsidRPr="00E42FB1">
        <w:rPr>
          <w:rFonts w:ascii="Helvetica" w:hAnsi="Helvetica" w:cs="Helvetica"/>
          <w:sz w:val="24"/>
          <w:szCs w:val="24"/>
        </w:rPr>
        <w:t>value</w:t>
      </w:r>
      <w:r w:rsidR="00C56300" w:rsidRPr="00E42FB1">
        <w:rPr>
          <w:rFonts w:ascii="Helvetica" w:hAnsi="Helvetica" w:cs="Helvetica"/>
          <w:sz w:val="24"/>
          <w:szCs w:val="24"/>
        </w:rPr>
        <w:t xml:space="preserve">s would be consistent with peroxisomal autophagy (or ‘pexophagy’) as the </w:t>
      </w:r>
      <w:r w:rsidR="00373213" w:rsidRPr="00E42FB1">
        <w:rPr>
          <w:rFonts w:ascii="Helvetica" w:hAnsi="Helvetica" w:cs="Helvetica"/>
          <w:sz w:val="24"/>
          <w:szCs w:val="24"/>
        </w:rPr>
        <w:t>principal</w:t>
      </w:r>
      <w:r w:rsidR="00C56300" w:rsidRPr="00E42FB1">
        <w:rPr>
          <w:rFonts w:ascii="Helvetica" w:hAnsi="Helvetica" w:cs="Helvetica"/>
          <w:sz w:val="24"/>
          <w:szCs w:val="24"/>
        </w:rPr>
        <w:t xml:space="preserve"> mechanism of turnover for these organelles</w:t>
      </w:r>
      <w:r w:rsidR="00B20AFF" w:rsidRPr="00E42FB1">
        <w:rPr>
          <w:rFonts w:ascii="Helvetica" w:hAnsi="Helvetica" w:cs="Helvetica"/>
          <w:sz w:val="24"/>
          <w:szCs w:val="24"/>
        </w:rPr>
        <w:t xml:space="preserve"> </w:t>
      </w:r>
      <w:r w:rsidR="00B20AFF" w:rsidRPr="00E42FB1">
        <w:rPr>
          <w:rFonts w:ascii="Helvetica" w:hAnsi="Helvetica" w:cs="Helvetica"/>
          <w:sz w:val="24"/>
          <w:szCs w:val="24"/>
        </w:rPr>
        <w:fldChar w:fldCharType="begin">
          <w:fldData xml:space="preserve">PEVuZE5vdGU+PENpdGU+PEF1dGhvcj5CYXVlcjwvQXV0aG9yPjxZZWFyPjIwMTc8L1llYXI+PFJl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</w:fldData>
        </w:fldChar>
      </w:r>
      <w:r w:rsidR="0055725C" w:rsidRPr="00E42FB1">
        <w:rPr>
          <w:rFonts w:ascii="Helvetica" w:hAnsi="Helvetica" w:cs="Helvetica"/>
          <w:sz w:val="24"/>
          <w:szCs w:val="24"/>
        </w:rPr>
        <w:instrText xml:space="preserve"> ADDIN EN.CITE </w:instrText>
      </w:r>
      <w:r w:rsidR="0055725C" w:rsidRPr="00E42FB1">
        <w:rPr>
          <w:rFonts w:ascii="Helvetica" w:hAnsi="Helvetica" w:cs="Helvetica"/>
          <w:sz w:val="24"/>
          <w:szCs w:val="24"/>
        </w:rPr>
        <w:fldChar w:fldCharType="begin">
          <w:fldData xml:space="preserve">PEVuZE5vdGU+PENpdGU+PEF1dGhvcj5CYXVlcjwvQXV0aG9yPjxZZWFyPjIwMTc8L1llYXI+PFJl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</w:fldData>
        </w:fldChar>
      </w:r>
      <w:r w:rsidR="0055725C" w:rsidRPr="00E42FB1">
        <w:rPr>
          <w:rFonts w:ascii="Helvetica" w:hAnsi="Helvetica" w:cs="Helvetica"/>
          <w:sz w:val="24"/>
          <w:szCs w:val="24"/>
        </w:rPr>
        <w:instrText xml:space="preserve"> ADDIN EN.CITE.DATA </w:instrText>
      </w:r>
      <w:r w:rsidR="0055725C" w:rsidRPr="00E42FB1">
        <w:rPr>
          <w:rFonts w:ascii="Helvetica" w:hAnsi="Helvetica" w:cs="Helvetica"/>
          <w:sz w:val="24"/>
          <w:szCs w:val="24"/>
        </w:rPr>
      </w:r>
      <w:r w:rsidR="0055725C" w:rsidRPr="00E42FB1">
        <w:rPr>
          <w:rFonts w:ascii="Helvetica" w:hAnsi="Helvetica" w:cs="Helvetica"/>
          <w:sz w:val="24"/>
          <w:szCs w:val="24"/>
        </w:rPr>
        <w:fldChar w:fldCharType="end"/>
      </w:r>
      <w:r w:rsidR="00B20AFF" w:rsidRPr="00E42FB1">
        <w:rPr>
          <w:rFonts w:ascii="Helvetica" w:hAnsi="Helvetica" w:cs="Helvetica"/>
          <w:sz w:val="24"/>
          <w:szCs w:val="24"/>
        </w:rPr>
      </w:r>
      <w:r w:rsidR="00B20AFF"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7" w:tooltip="Bauer, 2017 #30" w:history="1">
        <w:r w:rsidR="0055725C" w:rsidRPr="00E42FB1">
          <w:rPr>
            <w:rFonts w:ascii="Helvetica" w:hAnsi="Helvetica" w:cs="Helvetica"/>
            <w:noProof/>
            <w:sz w:val="24"/>
            <w:szCs w:val="24"/>
          </w:rPr>
          <w:t>57-59</w:t>
        </w:r>
      </w:hyperlink>
      <w:r w:rsidR="0055725C" w:rsidRPr="00E42FB1">
        <w:rPr>
          <w:rFonts w:ascii="Helvetica" w:hAnsi="Helvetica" w:cs="Helvetica"/>
          <w:noProof/>
          <w:sz w:val="24"/>
          <w:szCs w:val="24"/>
        </w:rPr>
        <w:t>]</w:t>
      </w:r>
      <w:r w:rsidR="00B20AFF" w:rsidRPr="00E42FB1">
        <w:rPr>
          <w:rFonts w:ascii="Helvetica" w:hAnsi="Helvetica" w:cs="Helvetica"/>
          <w:sz w:val="24"/>
          <w:szCs w:val="24"/>
        </w:rPr>
        <w:fldChar w:fldCharType="end"/>
      </w:r>
      <w:r w:rsidR="00B20AFF" w:rsidRPr="00E42FB1">
        <w:rPr>
          <w:rFonts w:ascii="Helvetica" w:hAnsi="Helvetica" w:cs="Helvetica"/>
          <w:sz w:val="24"/>
          <w:szCs w:val="24"/>
        </w:rPr>
        <w:t xml:space="preserve">, </w:t>
      </w:r>
      <w:r w:rsidR="00C56300" w:rsidRPr="00E42FB1">
        <w:rPr>
          <w:rFonts w:ascii="Helvetica" w:hAnsi="Helvetica" w:cs="Helvetica"/>
          <w:sz w:val="24"/>
          <w:szCs w:val="24"/>
        </w:rPr>
        <w:t>superimposed with protein-specific pre-import quality-control turnover mechanisms</w:t>
      </w:r>
      <w:r w:rsidR="00B20AFF" w:rsidRPr="00E42FB1">
        <w:rPr>
          <w:rFonts w:ascii="Helvetica" w:hAnsi="Helvetica" w:cs="Helvetica"/>
          <w:sz w:val="24"/>
          <w:szCs w:val="24"/>
        </w:rPr>
        <w:t xml:space="preserve"> </w:t>
      </w:r>
      <w:r w:rsidR="00B20AFF" w:rsidRPr="00E42FB1">
        <w:rPr>
          <w:rFonts w:ascii="Helvetica" w:hAnsi="Helvetica" w:cs="Helvetica"/>
          <w:sz w:val="24"/>
          <w:szCs w:val="24"/>
        </w:rPr>
        <w:fldChar w:fldCharType="begin"/>
      </w:r>
      <w:r w:rsidR="0055725C" w:rsidRPr="00E42FB1">
        <w:rPr>
          <w:rFonts w:ascii="Helvetica" w:hAnsi="Helvetica" w:cs="Helvetica"/>
          <w:sz w:val="24"/>
          <w:szCs w:val="24"/>
        </w:rPr>
        <w:instrText xml:space="preserve"> ADDIN EN.CITE &lt;EndNote&gt;&lt;Cite&gt;&lt;Author&gt;Walker&lt;/Author&gt;&lt;Year&gt;2018&lt;/Year&gt;&lt;RecNum&gt;74&lt;/RecNum&gt;&lt;DisplayText&gt;[59]&lt;/DisplayText&gt;&lt;record&gt;&lt;rec-number&gt;74&lt;/rec-number&gt;&lt;foreign-keys&gt;&lt;key app="EN" db-id="05wwz959cd959we0fr4x2pz55zadsesttrre" timestamp="1565082945"&gt;74&lt;/key&gt;&lt;/foreign-keys&gt;&lt;ref-type name="Journal Article"&gt;17&lt;/ref-type&gt;&lt;contributors&gt;&lt;authors&gt;&lt;author&gt;Walker, C. L.&lt;/author&gt;&lt;author&gt;Pomatto, L. C. D.&lt;/author&gt;&lt;author&gt;Tripathi, D. N.&lt;/author&gt;&lt;author&gt;Davies, K. J. A.&lt;/author&gt;&lt;/authors&gt;&lt;/contributors&gt;&lt;auth-address&gt;Center for Precision Environmental Health and Departments of Molecular &amp;amp; Cellular Biology and Medicine, Baylor College of Medicine, Houston, Texas; and Leonard Davis School of Gerontology of the Ethel Percy Andrus Gerontology Center and Division of Molecular &amp;amp; Computational Biology, Department of Biological Sciences of the Dornsife College of Letters, Arts, and Sciences, The University of Southern California, Los Angeles, California.&lt;/auth-address&gt;&lt;titles&gt;&lt;title&gt;Redox Regulation of Homeostasis and Proteostasis in Peroxisomes&lt;/title&gt;&lt;secondary-title&gt;Physiol Rev&lt;/secondary-title&gt;&lt;/titles&gt;&lt;periodical&gt;&lt;full-title&gt;Physiol Rev&lt;/full-title&gt;&lt;/periodical&gt;&lt;pages&gt;89-115&lt;/pages&gt;&lt;volume&gt;98&lt;/volume&gt;&lt;number&gt;1&lt;/number&gt;&lt;edition&gt;2017/11/24&lt;/edition&gt;&lt;keywords&gt;&lt;keyword&gt;Animals&lt;/keyword&gt;&lt;keyword&gt;Homeostasis/drug effects/*physiology&lt;/keyword&gt;&lt;keyword&gt;Humans&lt;/keyword&gt;&lt;keyword&gt;Hydrogen Peroxide/pharmacology&lt;/keyword&gt;&lt;keyword&gt;Mitochondria/*metabolism&lt;/keyword&gt;&lt;keyword&gt;Peroxisomes/drug effects/*metabolism&lt;/keyword&gt;&lt;keyword&gt;Proteostasis/drug effects/*physiology&lt;/keyword&gt;&lt;keyword&gt;Reactive Oxygen Species/*metabolism&lt;/keyword&gt;&lt;/keywords&gt;&lt;dates&gt;&lt;year&gt;2018&lt;/year&gt;&lt;pub-dates&gt;&lt;date&gt;Jan 1&lt;/date&gt;&lt;/pub-dates&gt;&lt;/dates&gt;&lt;isbn&gt;1522-1210 (Electronic)&amp;#xD;0031-9333 (Linking)&lt;/isbn&gt;&lt;accession-num&gt;29167332&lt;/accession-num&gt;&lt;urls&gt;&lt;related-urls&gt;&lt;url&gt;https://www.ncbi.nlm.nih.gov/pubmed/29167332&lt;/url&gt;&lt;/related-urls&gt;&lt;/urls&gt;&lt;custom2&gt;PMC6335096&lt;/custom2&gt;&lt;electronic-resource-num&gt;10.1152/physrev.00033.2016&lt;/electronic-resource-num&gt;&lt;/record&gt;&lt;/Cite&gt;&lt;/EndNote&gt;</w:instrText>
      </w:r>
      <w:r w:rsidR="00B20AFF" w:rsidRPr="00E42FB1">
        <w:rPr>
          <w:rFonts w:ascii="Helvetica" w:hAnsi="Helvetica" w:cs="Helvetica"/>
          <w:sz w:val="24"/>
          <w:szCs w:val="24"/>
        </w:rPr>
        <w:fldChar w:fldCharType="separate"/>
      </w:r>
      <w:r w:rsidR="0055725C" w:rsidRPr="00E42FB1">
        <w:rPr>
          <w:rFonts w:ascii="Helvetica" w:hAnsi="Helvetica" w:cs="Helvetica"/>
          <w:noProof/>
          <w:sz w:val="24"/>
          <w:szCs w:val="24"/>
        </w:rPr>
        <w:t>[</w:t>
      </w:r>
      <w:hyperlink w:anchor="_ENREF_59" w:tooltip="Walker, 2018 #74" w:history="1">
        <w:r w:rsidR="0055725C" w:rsidRPr="00E42FB1">
          <w:rPr>
            <w:rFonts w:ascii="Helvetica" w:hAnsi="Helvetica" w:cs="Helvetica"/>
            <w:noProof/>
            <w:sz w:val="24"/>
            <w:szCs w:val="24"/>
          </w:rPr>
          <w:t>59</w:t>
        </w:r>
      </w:hyperlink>
      <w:r w:rsidR="0055725C" w:rsidRPr="00E42FB1">
        <w:rPr>
          <w:rFonts w:ascii="Helvetica" w:hAnsi="Helvetica" w:cs="Helvetica"/>
          <w:noProof/>
          <w:sz w:val="24"/>
          <w:szCs w:val="24"/>
        </w:rPr>
        <w:t>]</w:t>
      </w:r>
      <w:r w:rsidR="00B20AFF" w:rsidRPr="00E42FB1">
        <w:rPr>
          <w:rFonts w:ascii="Helvetica" w:hAnsi="Helvetica" w:cs="Helvetica"/>
          <w:sz w:val="24"/>
          <w:szCs w:val="24"/>
        </w:rPr>
        <w:fldChar w:fldCharType="end"/>
      </w:r>
      <w:r w:rsidR="00B20AFF" w:rsidRPr="00E42FB1">
        <w:rPr>
          <w:rFonts w:ascii="Helvetica" w:hAnsi="Helvetica" w:cs="Helvetica"/>
          <w:sz w:val="24"/>
          <w:szCs w:val="24"/>
        </w:rPr>
        <w:t>.</w:t>
      </w:r>
    </w:p>
    <w:p w14:paraId="54C10358" w14:textId="1E87C679" w:rsidR="005C60BB" w:rsidRPr="00E42FB1" w:rsidRDefault="00C264C6" w:rsidP="005C60BB">
      <w:pPr>
        <w:pStyle w:val="HTMLPreformatted"/>
        <w:spacing w:line="276" w:lineRule="auto"/>
        <w:jc w:val="both"/>
        <w:rPr>
          <w:rFonts w:ascii="Helvetica" w:hAnsi="Helvetica" w:cs="Times New Roman"/>
          <w:color w:val="000000" w:themeColor="text1"/>
          <w:sz w:val="24"/>
          <w:szCs w:val="24"/>
        </w:rPr>
      </w:pPr>
      <w:r w:rsidRPr="00E42FB1">
        <w:rPr>
          <w:rFonts w:ascii="Helvetica" w:hAnsi="Helvetica" w:cs="Times New Roman"/>
          <w:color w:val="000000" w:themeColor="text1"/>
          <w:sz w:val="24"/>
          <w:szCs w:val="24"/>
        </w:rPr>
        <w:t xml:space="preserve">Previous turnover analyses in human cells showed that </w:t>
      </w:r>
      <w:r w:rsidR="0092224E" w:rsidRPr="00E42FB1">
        <w:rPr>
          <w:rFonts w:ascii="Helvetica" w:hAnsi="Helvetica" w:cs="Times New Roman"/>
          <w:color w:val="000000" w:themeColor="text1"/>
          <w:sz w:val="24"/>
          <w:szCs w:val="24"/>
        </w:rPr>
        <w:t>rapid turnover</w:t>
      </w:r>
      <w:r w:rsidRPr="00E42FB1">
        <w:rPr>
          <w:rFonts w:ascii="Helvetica" w:hAnsi="Helvetica" w:cs="Times New Roman"/>
          <w:color w:val="000000" w:themeColor="text1"/>
          <w:sz w:val="24"/>
          <w:szCs w:val="24"/>
        </w:rPr>
        <w:t xml:space="preserve"> proteins contain specific sequence elements that may serve as degradation signals</w:t>
      </w:r>
      <w:r w:rsidR="00EA41BE" w:rsidRPr="00E42FB1">
        <w:rPr>
          <w:rFonts w:ascii="Helvetica" w:hAnsi="Helvetica" w:cs="Times New Roman"/>
          <w:color w:val="000000" w:themeColor="text1"/>
          <w:sz w:val="24"/>
          <w:szCs w:val="24"/>
        </w:rPr>
        <w:t>,</w:t>
      </w:r>
      <w:r w:rsidRPr="00E42FB1">
        <w:rPr>
          <w:rFonts w:ascii="Helvetica" w:hAnsi="Helvetica" w:cs="Times New Roman"/>
          <w:color w:val="000000" w:themeColor="text1"/>
          <w:sz w:val="24"/>
          <w:szCs w:val="24"/>
        </w:rPr>
        <w:t xml:space="preserve"> such as </w:t>
      </w:r>
      <w:r w:rsidR="00373213" w:rsidRPr="00E42FB1">
        <w:rPr>
          <w:rFonts w:ascii="Helvetica" w:hAnsi="Helvetica" w:cs="Times New Roman"/>
          <w:color w:val="000000" w:themeColor="text1"/>
          <w:sz w:val="24"/>
          <w:szCs w:val="24"/>
        </w:rPr>
        <w:t>PEST</w:t>
      </w:r>
      <w:r w:rsidRPr="00E42FB1">
        <w:rPr>
          <w:rFonts w:ascii="Helvetica" w:hAnsi="Helvetica" w:cs="Times New Roman"/>
          <w:color w:val="000000" w:themeColor="text1"/>
          <w:sz w:val="24"/>
          <w:szCs w:val="24"/>
        </w:rPr>
        <w:t xml:space="preserve"> domain</w:t>
      </w:r>
      <w:r w:rsidR="00284DD5" w:rsidRPr="00E42FB1">
        <w:rPr>
          <w:rFonts w:ascii="Helvetica" w:hAnsi="Helvetica" w:cs="Times New Roman"/>
          <w:color w:val="000000" w:themeColor="text1"/>
          <w:sz w:val="24"/>
          <w:szCs w:val="24"/>
        </w:rPr>
        <w:t>s</w:t>
      </w:r>
      <w:r w:rsidRPr="00E42FB1">
        <w:rPr>
          <w:rFonts w:ascii="Helvetica" w:hAnsi="Helvetica" w:cs="Times New Roman"/>
          <w:color w:val="000000" w:themeColor="text1"/>
          <w:sz w:val="24"/>
          <w:szCs w:val="24"/>
        </w:rPr>
        <w:t xml:space="preserve"> or cleavage site</w:t>
      </w:r>
      <w:r w:rsidR="00284DD5" w:rsidRPr="00E42FB1">
        <w:rPr>
          <w:rFonts w:ascii="Helvetica" w:hAnsi="Helvetica" w:cs="Times New Roman"/>
          <w:color w:val="000000" w:themeColor="text1"/>
          <w:sz w:val="24"/>
          <w:szCs w:val="24"/>
        </w:rPr>
        <w:t>s</w:t>
      </w:r>
      <w:r w:rsidRPr="00E42FB1">
        <w:rPr>
          <w:rFonts w:ascii="Helvetica" w:hAnsi="Helvetica" w:cs="Times New Roman"/>
          <w:color w:val="000000" w:themeColor="text1"/>
          <w:sz w:val="24"/>
          <w:szCs w:val="24"/>
        </w:rPr>
        <w:t xml:space="preserve"> and are enriched for disordered regions </w:t>
      </w:r>
      <w:r w:rsidRPr="00E42FB1">
        <w:rPr>
          <w:rFonts w:ascii="Helvetica" w:hAnsi="Helvetica" w:cs="Times New Roman"/>
          <w:color w:val="000000" w:themeColor="text1"/>
          <w:sz w:val="24"/>
          <w:szCs w:val="24"/>
        </w:rPr>
        <w:fldChar w:fldCharType="begin">
          <w:fldData xml:space="preserve">PEVuZE5vdGU+PENpdGU+PEF1dGhvcj5Cb2lzdmVydDwvQXV0aG9yPjxZZWFyPjIwMTI8L1llYXI+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cyA6IE1DUDwvYWJici0xPjwvYWx0LXBlcmlvZGljYWw+PHBhZ2VzPk0xMTEgMDExNDI5PC9wYWdl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</w:fldData>
        </w:fldChar>
      </w:r>
      <w:r w:rsidR="00E669E6" w:rsidRPr="00E42FB1">
        <w:rPr>
          <w:rFonts w:ascii="Helvetica" w:hAnsi="Helvetica" w:cs="Times New Roman"/>
          <w:color w:val="000000" w:themeColor="text1"/>
          <w:sz w:val="24"/>
          <w:szCs w:val="24"/>
        </w:rPr>
        <w:instrText xml:space="preserve"> ADDIN EN.CITE </w:instrText>
      </w:r>
      <w:r w:rsidR="00E669E6" w:rsidRPr="00E42FB1">
        <w:rPr>
          <w:rFonts w:ascii="Helvetica" w:hAnsi="Helvetica" w:cs="Times New Roman"/>
          <w:color w:val="000000" w:themeColor="text1"/>
          <w:sz w:val="24"/>
          <w:szCs w:val="24"/>
        </w:rPr>
        <w:fldChar w:fldCharType="begin">
          <w:fldData xml:space="preserve">PEVuZE5vdGU+PENpdGU+PEF1dGhvcj5Cb2lzdmVydDwvQXV0aG9yPjxZZWFyPjIwMTI8L1llYXI+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cyA6IE1DUDwvYWJici0xPjwvYWx0LXBlcmlvZGljYWw+PHBhZ2VzPk0xMTEgMDExNDI5PC9wYWdl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</w:fldData>
        </w:fldChar>
      </w:r>
      <w:r w:rsidR="00E669E6" w:rsidRPr="00E42FB1">
        <w:rPr>
          <w:rFonts w:ascii="Helvetica" w:hAnsi="Helvetica" w:cs="Times New Roman"/>
          <w:color w:val="000000" w:themeColor="text1"/>
          <w:sz w:val="24"/>
          <w:szCs w:val="24"/>
        </w:rPr>
        <w:instrText xml:space="preserve"> ADDIN EN.CITE.DATA </w:instrText>
      </w:r>
      <w:r w:rsidR="00E669E6" w:rsidRPr="00E42FB1">
        <w:rPr>
          <w:rFonts w:ascii="Helvetica" w:hAnsi="Helvetica" w:cs="Times New Roman"/>
          <w:color w:val="000000" w:themeColor="text1"/>
          <w:sz w:val="24"/>
          <w:szCs w:val="24"/>
        </w:rPr>
      </w:r>
      <w:r w:rsidR="00E669E6" w:rsidRPr="00E42FB1">
        <w:rPr>
          <w:rFonts w:ascii="Helvetica" w:hAnsi="Helvetica" w:cs="Times New Roman"/>
          <w:color w:val="000000" w:themeColor="text1"/>
          <w:sz w:val="24"/>
          <w:szCs w:val="24"/>
        </w:rPr>
        <w:fldChar w:fldCharType="end"/>
      </w:r>
      <w:r w:rsidRPr="00E42FB1">
        <w:rPr>
          <w:rFonts w:ascii="Helvetica" w:hAnsi="Helvetica" w:cs="Times New Roman"/>
          <w:color w:val="000000" w:themeColor="text1"/>
          <w:sz w:val="24"/>
          <w:szCs w:val="24"/>
        </w:rPr>
      </w:r>
      <w:r w:rsidRPr="00E42FB1">
        <w:rPr>
          <w:rFonts w:ascii="Helvetica" w:hAnsi="Helvetica" w:cs="Times New Roman"/>
          <w:color w:val="000000" w:themeColor="text1"/>
          <w:sz w:val="24"/>
          <w:szCs w:val="24"/>
        </w:rPr>
        <w:fldChar w:fldCharType="separate"/>
      </w:r>
      <w:r w:rsidR="00E669E6" w:rsidRPr="00E42FB1">
        <w:rPr>
          <w:rFonts w:ascii="Helvetica" w:hAnsi="Helvetica" w:cs="Times New Roman"/>
          <w:noProof/>
          <w:color w:val="000000" w:themeColor="text1"/>
          <w:sz w:val="24"/>
          <w:szCs w:val="24"/>
        </w:rPr>
        <w:t>[</w:t>
      </w:r>
      <w:hyperlink w:anchor="_ENREF_16" w:tooltip="Boisvert, 2012 #172" w:history="1">
        <w:r w:rsidR="0055725C" w:rsidRPr="00E42FB1">
          <w:rPr>
            <w:rFonts w:ascii="Helvetica" w:hAnsi="Helvetica" w:cs="Times New Roman"/>
            <w:noProof/>
            <w:color w:val="000000" w:themeColor="text1"/>
            <w:sz w:val="24"/>
            <w:szCs w:val="24"/>
          </w:rPr>
          <w:t>16</w:t>
        </w:r>
      </w:hyperlink>
      <w:r w:rsidR="00E669E6" w:rsidRPr="00E42FB1">
        <w:rPr>
          <w:rFonts w:ascii="Helvetica" w:hAnsi="Helvetica" w:cs="Times New Roman"/>
          <w:noProof/>
          <w:color w:val="000000" w:themeColor="text1"/>
          <w:sz w:val="24"/>
          <w:szCs w:val="24"/>
        </w:rPr>
        <w:t xml:space="preserve">, </w:t>
      </w:r>
      <w:hyperlink w:anchor="_ENREF_28" w:tooltip="Cambridge, 2011 #43" w:history="1">
        <w:r w:rsidR="0055725C" w:rsidRPr="00E42FB1">
          <w:rPr>
            <w:rFonts w:ascii="Helvetica" w:hAnsi="Helvetica" w:cs="Times New Roman"/>
            <w:noProof/>
            <w:color w:val="000000" w:themeColor="text1"/>
            <w:sz w:val="24"/>
            <w:szCs w:val="24"/>
          </w:rPr>
          <w:t>28</w:t>
        </w:r>
      </w:hyperlink>
      <w:r w:rsidR="00E669E6" w:rsidRPr="00E42FB1">
        <w:rPr>
          <w:rFonts w:ascii="Helvetica" w:hAnsi="Helvetica" w:cs="Times New Roman"/>
          <w:noProof/>
          <w:color w:val="000000" w:themeColor="text1"/>
          <w:sz w:val="24"/>
          <w:szCs w:val="24"/>
        </w:rPr>
        <w:t xml:space="preserve">, </w:t>
      </w:r>
      <w:hyperlink w:anchor="_ENREF_29" w:tooltip="Doherty, 2009 #44" w:history="1">
        <w:r w:rsidR="0055725C" w:rsidRPr="00E42FB1">
          <w:rPr>
            <w:rFonts w:ascii="Helvetica" w:hAnsi="Helvetica" w:cs="Times New Roman"/>
            <w:noProof/>
            <w:color w:val="000000" w:themeColor="text1"/>
            <w:sz w:val="24"/>
            <w:szCs w:val="24"/>
          </w:rPr>
          <w:t>29</w:t>
        </w:r>
      </w:hyperlink>
      <w:r w:rsidR="00E669E6" w:rsidRPr="00E42FB1">
        <w:rPr>
          <w:rFonts w:ascii="Helvetica" w:hAnsi="Helvetica" w:cs="Times New Roman"/>
          <w:noProof/>
          <w:color w:val="000000" w:themeColor="text1"/>
          <w:sz w:val="24"/>
          <w:szCs w:val="24"/>
        </w:rPr>
        <w:t>]</w:t>
      </w:r>
      <w:r w:rsidRPr="00E42FB1">
        <w:rPr>
          <w:rFonts w:ascii="Helvetica" w:hAnsi="Helvetica" w:cs="Times New Roman"/>
          <w:color w:val="000000" w:themeColor="text1"/>
          <w:sz w:val="24"/>
          <w:szCs w:val="24"/>
        </w:rPr>
        <w:fldChar w:fldCharType="end"/>
      </w:r>
      <w:r w:rsidRPr="00E42FB1">
        <w:rPr>
          <w:rFonts w:ascii="Helvetica" w:hAnsi="Helvetica" w:cs="Times New Roman"/>
          <w:color w:val="000000" w:themeColor="text1"/>
          <w:sz w:val="24"/>
          <w:szCs w:val="24"/>
        </w:rPr>
        <w:t xml:space="preserve">. </w:t>
      </w:r>
      <w:r w:rsidR="0092224E" w:rsidRPr="00E42FB1">
        <w:rPr>
          <w:rFonts w:ascii="Helvetica" w:hAnsi="Helvetica" w:cs="Times New Roman"/>
          <w:color w:val="000000" w:themeColor="text1"/>
          <w:sz w:val="24"/>
          <w:szCs w:val="24"/>
        </w:rPr>
        <w:t>More r</w:t>
      </w:r>
      <w:r w:rsidRPr="00E42FB1">
        <w:rPr>
          <w:rFonts w:ascii="Helvetica" w:hAnsi="Helvetica" w:cs="Times New Roman"/>
          <w:color w:val="000000" w:themeColor="text1"/>
          <w:sz w:val="24"/>
          <w:szCs w:val="24"/>
        </w:rPr>
        <w:t>ecently</w:t>
      </w:r>
      <w:r w:rsidR="00EA41BE" w:rsidRPr="00E42FB1">
        <w:rPr>
          <w:rFonts w:ascii="Helvetica" w:hAnsi="Helvetica" w:cs="Times New Roman"/>
          <w:color w:val="000000" w:themeColor="text1"/>
          <w:sz w:val="24"/>
          <w:szCs w:val="24"/>
        </w:rPr>
        <w:t xml:space="preserve">, </w:t>
      </w:r>
      <w:r w:rsidRPr="00E42FB1">
        <w:rPr>
          <w:rFonts w:ascii="Helvetica" w:hAnsi="Helvetica" w:cs="Times New Roman"/>
          <w:color w:val="000000" w:themeColor="text1"/>
          <w:sz w:val="24"/>
          <w:szCs w:val="24"/>
        </w:rPr>
        <w:t xml:space="preserve">it has been found that </w:t>
      </w:r>
      <w:r w:rsidR="00284DD5" w:rsidRPr="00E42FB1">
        <w:rPr>
          <w:rFonts w:ascii="Helvetica" w:hAnsi="Helvetica" w:cs="Times New Roman"/>
          <w:color w:val="000000" w:themeColor="text1"/>
          <w:sz w:val="24"/>
          <w:szCs w:val="24"/>
        </w:rPr>
        <w:t>pest domains or cleavage site</w:t>
      </w:r>
      <w:r w:rsidR="005C60BB" w:rsidRPr="00E42FB1">
        <w:rPr>
          <w:rFonts w:ascii="Helvetica" w:hAnsi="Helvetica" w:cs="Times New Roman"/>
          <w:color w:val="000000" w:themeColor="text1"/>
          <w:sz w:val="24"/>
          <w:szCs w:val="24"/>
        </w:rPr>
        <w:t xml:space="preserve"> </w:t>
      </w:r>
      <w:r w:rsidRPr="00E42FB1">
        <w:rPr>
          <w:rFonts w:ascii="Helvetica" w:hAnsi="Helvetica" w:cs="Times New Roman"/>
          <w:color w:val="000000" w:themeColor="text1"/>
          <w:sz w:val="24"/>
          <w:szCs w:val="24"/>
        </w:rPr>
        <w:t>degradation signal</w:t>
      </w:r>
      <w:r w:rsidR="005C60BB" w:rsidRPr="00E42FB1">
        <w:rPr>
          <w:rFonts w:ascii="Helvetica" w:hAnsi="Helvetica" w:cs="Times New Roman"/>
          <w:color w:val="000000" w:themeColor="text1"/>
          <w:sz w:val="24"/>
          <w:szCs w:val="24"/>
        </w:rPr>
        <w:t>s</w:t>
      </w:r>
      <w:r w:rsidRPr="00E42FB1">
        <w:rPr>
          <w:rFonts w:ascii="Helvetica" w:hAnsi="Helvetica" w:cs="Times New Roman"/>
          <w:color w:val="000000" w:themeColor="text1"/>
          <w:sz w:val="24"/>
          <w:szCs w:val="24"/>
        </w:rPr>
        <w:t xml:space="preserve"> have little importance for the turnover of yeast proteins </w:t>
      </w:r>
      <w:r w:rsidRPr="00E42FB1">
        <w:rPr>
          <w:rFonts w:ascii="Helvetica" w:hAnsi="Helvetica" w:cs="Times New Roman"/>
          <w:color w:val="000000" w:themeColor="text1"/>
          <w:sz w:val="24"/>
          <w:szCs w:val="24"/>
        </w:rPr>
        <w:fldChar w:fldCharType="begin"/>
      </w:r>
      <w:r w:rsidR="00E669E6" w:rsidRPr="00E42FB1">
        <w:rPr>
          <w:rFonts w:ascii="Helvetica" w:hAnsi="Helvetica" w:cs="Times New Roman"/>
          <w:color w:val="000000" w:themeColor="text1"/>
          <w:sz w:val="24"/>
          <w:szCs w:val="24"/>
        </w:rPr>
        <w:instrText xml:space="preserve"> ADDIN EN.CITE &lt;EndNote&gt;&lt;Cite&gt;&lt;Author&gt;Martin-Perez&lt;/Author&gt;&lt;Year&gt;2017&lt;/Year&gt;&lt;RecNum&gt;41&lt;/RecNum&gt;&lt;DisplayText&gt;[40]&lt;/DisplayText&gt;&lt;record&gt;&lt;rec-number&gt;41&lt;/rec-number&gt;&lt;foreign-keys&gt;&lt;key app="EN" db-id="05wwz959cd959we0fr4x2pz55zadsesttrre" timestamp="1550503930"&gt;41&lt;/key&gt;&lt;/foreign-keys&gt;&lt;ref-type name="Journal Article"&gt;17&lt;/ref-type&gt;&lt;contributors&gt;&lt;authors&gt;&lt;author&gt;Martin-Perez, M.&lt;/author&gt;&lt;author&gt;Villen, J.&lt;/author&gt;&lt;/authors&gt;&lt;/contributors&gt;&lt;auth-address&gt;Department of Genome Sciences, University of Washington, Seattle, WA 98195, USA.&amp;#xD;Department of Genome Sciences, University of Washington, Seattle, WA 98195, USA. Electronic address: jvillen@u.washington.edu.&lt;/auth-address&gt;&lt;titles&gt;&lt;title&gt;Determinants and Regulation of Protein Turnover in Yeast&lt;/title&gt;&lt;secondary-title&gt;Cell Syst&lt;/secondary-title&gt;&lt;/titles&gt;&lt;periodical&gt;&lt;full-title&gt;Cell Syst&lt;/full-title&gt;&lt;/periodical&gt;&lt;pages&gt;283-294 e5&lt;/pages&gt;&lt;volume&gt;5&lt;/volume&gt;&lt;number&gt;3&lt;/number&gt;&lt;edition&gt;2017/09/18&lt;/edition&gt;&lt;keywords&gt;&lt;keyword&gt;mRNA half-life&lt;/keyword&gt;&lt;keyword&gt;mass spectrometry&lt;/keyword&gt;&lt;keyword&gt;osmotic stress&lt;/keyword&gt;&lt;keyword&gt;protein activity&lt;/keyword&gt;&lt;keyword&gt;protein half-life&lt;/keyword&gt;&lt;keyword&gt;protein stability&lt;/keyword&gt;&lt;keyword&gt;protein turnover&lt;/keyword&gt;&lt;keyword&gt;proteomics&lt;/keyword&gt;&lt;keyword&gt;proteostasis&lt;/keyword&gt;&lt;/keywords&gt;&lt;dates&gt;&lt;year&gt;2017&lt;/year&gt;&lt;pub-dates&gt;&lt;date&gt;Sep 27&lt;/date&gt;&lt;/pub-dates&gt;&lt;/dates&gt;&lt;isbn&gt;2405-4712 (Print)&amp;#xD;2405-4712 (Linking)&lt;/isbn&gt;&lt;accession-num&gt;28918244&lt;/accession-num&gt;&lt;urls&gt;&lt;related-urls&gt;&lt;url&gt;https://www.ncbi.nlm.nih.gov/pubmed/28918244&lt;/url&gt;&lt;/related-urls&gt;&lt;/urls&gt;&lt;custom2&gt;PMC5935796&lt;/custom2&gt;&lt;electronic-resource-num&gt;10.1016/j.cels.2017.08.008&lt;/electronic-resource-num&gt;&lt;/record&gt;&lt;/Cite&gt;&lt;/EndNote&gt;</w:instrText>
      </w:r>
      <w:r w:rsidRPr="00E42FB1">
        <w:rPr>
          <w:rFonts w:ascii="Helvetica" w:hAnsi="Helvetica" w:cs="Times New Roman"/>
          <w:color w:val="000000" w:themeColor="text1"/>
          <w:sz w:val="24"/>
          <w:szCs w:val="24"/>
        </w:rPr>
        <w:fldChar w:fldCharType="separate"/>
      </w:r>
      <w:r w:rsidR="00E669E6" w:rsidRPr="00E42FB1">
        <w:rPr>
          <w:rFonts w:ascii="Helvetica" w:hAnsi="Helvetica" w:cs="Times New Roman"/>
          <w:noProof/>
          <w:color w:val="000000" w:themeColor="text1"/>
          <w:sz w:val="24"/>
          <w:szCs w:val="24"/>
        </w:rPr>
        <w:t>[</w:t>
      </w:r>
      <w:hyperlink w:anchor="_ENREF_40" w:tooltip="Martin-Perez, 2017 #41" w:history="1">
        <w:r w:rsidR="0055725C" w:rsidRPr="00E42FB1">
          <w:rPr>
            <w:rFonts w:ascii="Helvetica" w:hAnsi="Helvetica" w:cs="Times New Roman"/>
            <w:noProof/>
            <w:color w:val="000000" w:themeColor="text1"/>
            <w:sz w:val="24"/>
            <w:szCs w:val="24"/>
          </w:rPr>
          <w:t>40</w:t>
        </w:r>
      </w:hyperlink>
      <w:r w:rsidR="00E669E6" w:rsidRPr="00E42FB1">
        <w:rPr>
          <w:rFonts w:ascii="Helvetica" w:hAnsi="Helvetica" w:cs="Times New Roman"/>
          <w:noProof/>
          <w:color w:val="000000" w:themeColor="text1"/>
          <w:sz w:val="24"/>
          <w:szCs w:val="24"/>
        </w:rPr>
        <w:t>]</w:t>
      </w:r>
      <w:r w:rsidRPr="00E42FB1">
        <w:rPr>
          <w:rFonts w:ascii="Helvetica" w:hAnsi="Helvetica" w:cs="Times New Roman"/>
          <w:color w:val="000000" w:themeColor="text1"/>
          <w:sz w:val="24"/>
          <w:szCs w:val="24"/>
        </w:rPr>
        <w:fldChar w:fldCharType="end"/>
      </w:r>
      <w:r w:rsidRPr="00E42FB1">
        <w:rPr>
          <w:rFonts w:ascii="Helvetica" w:hAnsi="Helvetica" w:cs="Times New Roman"/>
          <w:color w:val="000000" w:themeColor="text1"/>
          <w:sz w:val="24"/>
          <w:szCs w:val="24"/>
        </w:rPr>
        <w:t xml:space="preserve">. </w:t>
      </w:r>
      <w:r w:rsidR="002D4D18" w:rsidRPr="00E42FB1">
        <w:rPr>
          <w:rFonts w:ascii="Helvetica" w:hAnsi="Helvetica" w:cs="Times New Roman"/>
          <w:color w:val="000000" w:themeColor="text1"/>
          <w:sz w:val="24"/>
          <w:szCs w:val="24"/>
        </w:rPr>
        <w:t>Similarly, w</w:t>
      </w:r>
      <w:r w:rsidR="00E053F6" w:rsidRPr="00E42FB1">
        <w:rPr>
          <w:rFonts w:ascii="Helvetica" w:hAnsi="Helvetica" w:cs="Times New Roman"/>
          <w:color w:val="000000" w:themeColor="text1"/>
          <w:sz w:val="24"/>
          <w:szCs w:val="24"/>
        </w:rPr>
        <w:t xml:space="preserve">e did not find any evidence of </w:t>
      </w:r>
      <w:r w:rsidR="002D4D18" w:rsidRPr="00E42FB1">
        <w:rPr>
          <w:rFonts w:ascii="Helvetica" w:hAnsi="Helvetica" w:cs="Times New Roman"/>
          <w:color w:val="000000" w:themeColor="text1"/>
          <w:sz w:val="24"/>
          <w:szCs w:val="24"/>
        </w:rPr>
        <w:t xml:space="preserve">enrichment for degrons </w:t>
      </w:r>
      <w:r w:rsidR="00B819FD" w:rsidRPr="00E42FB1">
        <w:rPr>
          <w:rFonts w:ascii="Helvetica" w:hAnsi="Helvetica" w:cs="Times New Roman"/>
          <w:color w:val="000000" w:themeColor="text1"/>
          <w:sz w:val="24"/>
          <w:szCs w:val="24"/>
        </w:rPr>
        <w:t xml:space="preserve">in the </w:t>
      </w:r>
      <w:r w:rsidR="002D4D18" w:rsidRPr="00E42FB1">
        <w:rPr>
          <w:rFonts w:ascii="Helvetica" w:hAnsi="Helvetica" w:cs="Times New Roman"/>
          <w:color w:val="000000" w:themeColor="text1"/>
          <w:sz w:val="24"/>
          <w:szCs w:val="24"/>
        </w:rPr>
        <w:t xml:space="preserve">BSF and PCF </w:t>
      </w:r>
      <w:r w:rsidR="0092224E" w:rsidRPr="00E42FB1">
        <w:rPr>
          <w:rFonts w:ascii="Helvetica" w:hAnsi="Helvetica" w:cs="Times New Roman"/>
          <w:color w:val="000000" w:themeColor="text1"/>
          <w:sz w:val="24"/>
          <w:szCs w:val="24"/>
        </w:rPr>
        <w:t>rapid turnover</w:t>
      </w:r>
      <w:r w:rsidR="00B819FD" w:rsidRPr="00E42FB1">
        <w:rPr>
          <w:rFonts w:ascii="Helvetica" w:hAnsi="Helvetica" w:cs="Times New Roman"/>
          <w:color w:val="000000" w:themeColor="text1"/>
          <w:sz w:val="24"/>
          <w:szCs w:val="24"/>
        </w:rPr>
        <w:t xml:space="preserve"> proteins </w:t>
      </w:r>
      <w:r w:rsidR="003A3F11" w:rsidRPr="00E42FB1">
        <w:rPr>
          <w:rFonts w:ascii="Helvetica" w:hAnsi="Helvetica" w:cs="Times New Roman"/>
          <w:color w:val="000000" w:themeColor="text1"/>
          <w:sz w:val="24"/>
          <w:szCs w:val="24"/>
        </w:rPr>
        <w:t>(</w:t>
      </w:r>
      <w:r w:rsidR="002D4D18" w:rsidRPr="00E42FB1">
        <w:rPr>
          <w:rFonts w:ascii="Helvetica" w:hAnsi="Helvetica" w:cs="Helvetica"/>
          <w:sz w:val="24"/>
          <w:szCs w:val="24"/>
        </w:rPr>
        <w:t xml:space="preserve">Figure </w:t>
      </w:r>
      <w:r w:rsidR="001E058D" w:rsidRPr="00E42FB1">
        <w:rPr>
          <w:rFonts w:ascii="Helvetica" w:hAnsi="Helvetica" w:cs="Helvetica"/>
          <w:sz w:val="24"/>
          <w:szCs w:val="24"/>
        </w:rPr>
        <w:t>1</w:t>
      </w:r>
      <w:r w:rsidR="008D423B" w:rsidRPr="00E42FB1">
        <w:rPr>
          <w:rFonts w:ascii="Helvetica" w:hAnsi="Helvetica" w:cs="Helvetica"/>
          <w:sz w:val="24"/>
          <w:szCs w:val="24"/>
        </w:rPr>
        <w:t>1</w:t>
      </w:r>
      <w:r w:rsidR="003A3F11" w:rsidRPr="00E42FB1">
        <w:rPr>
          <w:rFonts w:ascii="Helvetica" w:hAnsi="Helvetica" w:cs="Times New Roman"/>
          <w:color w:val="000000" w:themeColor="text1"/>
          <w:sz w:val="24"/>
          <w:szCs w:val="24"/>
        </w:rPr>
        <w:t>)</w:t>
      </w:r>
      <w:r w:rsidR="00B819FD" w:rsidRPr="00E42FB1">
        <w:rPr>
          <w:rFonts w:ascii="Helvetica" w:hAnsi="Helvetica" w:cs="Times New Roman"/>
          <w:color w:val="000000" w:themeColor="text1"/>
          <w:sz w:val="24"/>
          <w:szCs w:val="24"/>
        </w:rPr>
        <w:t xml:space="preserve">. </w:t>
      </w:r>
      <w:r w:rsidRPr="00E42FB1">
        <w:rPr>
          <w:rFonts w:ascii="Helvetica" w:hAnsi="Helvetica" w:cs="Times New Roman"/>
          <w:color w:val="000000" w:themeColor="text1"/>
          <w:sz w:val="24"/>
          <w:szCs w:val="24"/>
        </w:rPr>
        <w:t xml:space="preserve">It is possible to speculate that those degradation signals are less critical </w:t>
      </w:r>
      <w:r w:rsidR="006C0BEA" w:rsidRPr="00E42FB1">
        <w:rPr>
          <w:rFonts w:ascii="Helvetica" w:hAnsi="Helvetica" w:cs="Times New Roman"/>
          <w:color w:val="000000" w:themeColor="text1"/>
          <w:sz w:val="24"/>
          <w:szCs w:val="24"/>
        </w:rPr>
        <w:t xml:space="preserve">for protein turnover </w:t>
      </w:r>
      <w:r w:rsidRPr="00E42FB1">
        <w:rPr>
          <w:rFonts w:ascii="Helvetica" w:hAnsi="Helvetica" w:cs="Times New Roman"/>
          <w:color w:val="000000" w:themeColor="text1"/>
          <w:sz w:val="24"/>
          <w:szCs w:val="24"/>
        </w:rPr>
        <w:t>in unicellular eukaryotes</w:t>
      </w:r>
      <w:r w:rsidR="007540D8" w:rsidRPr="00E42FB1">
        <w:rPr>
          <w:rFonts w:ascii="Helvetica" w:hAnsi="Helvetica" w:cs="Times New Roman"/>
          <w:color w:val="000000" w:themeColor="text1"/>
          <w:sz w:val="24"/>
          <w:szCs w:val="24"/>
        </w:rPr>
        <w:t xml:space="preserve"> such as yeast and trypanosome</w:t>
      </w:r>
      <w:r w:rsidR="00EA41BE" w:rsidRPr="00E42FB1">
        <w:rPr>
          <w:rFonts w:ascii="Helvetica" w:hAnsi="Helvetica" w:cs="Times New Roman"/>
          <w:color w:val="000000" w:themeColor="text1"/>
          <w:sz w:val="24"/>
          <w:szCs w:val="24"/>
        </w:rPr>
        <w:t>s,</w:t>
      </w:r>
      <w:r w:rsidRPr="00E42FB1">
        <w:rPr>
          <w:rFonts w:ascii="Helvetica" w:hAnsi="Helvetica" w:cs="Times New Roman"/>
          <w:color w:val="000000" w:themeColor="text1"/>
          <w:sz w:val="24"/>
          <w:szCs w:val="24"/>
        </w:rPr>
        <w:t xml:space="preserve"> </w:t>
      </w:r>
      <w:r w:rsidR="0092224E" w:rsidRPr="00E42FB1">
        <w:rPr>
          <w:rFonts w:ascii="Helvetica" w:hAnsi="Helvetica" w:cs="Times New Roman"/>
          <w:color w:val="000000" w:themeColor="text1"/>
          <w:sz w:val="24"/>
          <w:szCs w:val="24"/>
        </w:rPr>
        <w:t xml:space="preserve">relative </w:t>
      </w:r>
      <w:r w:rsidR="00AD5D46" w:rsidRPr="00E42FB1">
        <w:rPr>
          <w:rFonts w:ascii="Helvetica" w:hAnsi="Helvetica" w:cs="Times New Roman"/>
          <w:color w:val="000000" w:themeColor="text1"/>
          <w:sz w:val="24"/>
          <w:szCs w:val="24"/>
        </w:rPr>
        <w:t>to</w:t>
      </w:r>
      <w:r w:rsidRPr="00E42FB1">
        <w:rPr>
          <w:rFonts w:ascii="Helvetica" w:hAnsi="Helvetica" w:cs="Times New Roman"/>
          <w:color w:val="000000" w:themeColor="text1"/>
          <w:sz w:val="24"/>
          <w:szCs w:val="24"/>
        </w:rPr>
        <w:t xml:space="preserve"> multicellular eukaryotes.</w:t>
      </w:r>
    </w:p>
    <w:p w14:paraId="4D753E20" w14:textId="19C6D7AB" w:rsidR="002D4D18" w:rsidRPr="00E42FB1" w:rsidRDefault="002D4D18" w:rsidP="005C60BB">
      <w:pPr>
        <w:pStyle w:val="HTMLPreformatted"/>
        <w:spacing w:line="276" w:lineRule="auto"/>
        <w:jc w:val="both"/>
        <w:rPr>
          <w:rFonts w:ascii="Helvetica" w:hAnsi="Helvetica" w:cs="Times New Roman"/>
          <w:color w:val="000000" w:themeColor="text1"/>
          <w:sz w:val="24"/>
          <w:szCs w:val="24"/>
        </w:rPr>
      </w:pPr>
    </w:p>
    <w:p w14:paraId="0B5F1821" w14:textId="1A4147CE" w:rsidR="002D4D18" w:rsidRPr="00E42FB1" w:rsidRDefault="002D4D18" w:rsidP="002D4D18">
      <w:pPr>
        <w:jc w:val="both"/>
        <w:rPr>
          <w:rFonts w:ascii="Helvetica" w:hAnsi="Helvetica" w:cs="Times New Roman"/>
          <w:color w:val="000000" w:themeColor="text1"/>
          <w:sz w:val="24"/>
          <w:szCs w:val="24"/>
        </w:rPr>
      </w:pPr>
      <w:r w:rsidRPr="00E42FB1">
        <w:rPr>
          <w:rFonts w:ascii="Helvetica" w:hAnsi="Helvetica" w:cs="Times New Roman"/>
          <w:color w:val="000000" w:themeColor="text1"/>
          <w:sz w:val="24"/>
          <w:szCs w:val="24"/>
        </w:rPr>
        <w:t>Our analyses suggest that protein localisation and function contribute to determining the stability of the trypanosome proteome.</w:t>
      </w:r>
      <w:r w:rsidRPr="00E42FB1" w:rsidDel="00DC5D0C">
        <w:rPr>
          <w:rFonts w:ascii="Helvetica" w:hAnsi="Helvetica" w:cs="Times New Roman"/>
          <w:color w:val="000000" w:themeColor="text1"/>
          <w:sz w:val="24"/>
          <w:szCs w:val="24"/>
        </w:rPr>
        <w:t xml:space="preserve"> </w:t>
      </w:r>
      <w:r w:rsidRPr="00E42FB1">
        <w:rPr>
          <w:rFonts w:ascii="Helvetica" w:hAnsi="Helvetica" w:cs="Times New Roman"/>
          <w:color w:val="000000" w:themeColor="text1"/>
          <w:sz w:val="24"/>
          <w:szCs w:val="24"/>
        </w:rPr>
        <w:t xml:space="preserve">On the other </w:t>
      </w:r>
      <w:r w:rsidR="00126600" w:rsidRPr="00E42FB1">
        <w:rPr>
          <w:rFonts w:ascii="Helvetica" w:hAnsi="Helvetica" w:cs="Times New Roman"/>
          <w:color w:val="000000" w:themeColor="text1"/>
          <w:sz w:val="24"/>
          <w:szCs w:val="24"/>
        </w:rPr>
        <w:t>hand</w:t>
      </w:r>
      <w:r w:rsidRPr="00E42FB1">
        <w:rPr>
          <w:rFonts w:ascii="Helvetica" w:hAnsi="Helvetica" w:cs="Times New Roman"/>
          <w:color w:val="000000" w:themeColor="text1"/>
          <w:sz w:val="24"/>
          <w:szCs w:val="24"/>
        </w:rPr>
        <w:t xml:space="preserve">, the correlation between abundance and protein half-lives, as determined for the PCF and BSF life stages, shows that highly abundant proteins </w:t>
      </w:r>
      <w:r w:rsidR="00EA41BE" w:rsidRPr="00E42FB1">
        <w:rPr>
          <w:rFonts w:ascii="Helvetica" w:hAnsi="Helvetica" w:cs="Times New Roman"/>
          <w:color w:val="000000" w:themeColor="text1"/>
          <w:sz w:val="24"/>
          <w:szCs w:val="24"/>
        </w:rPr>
        <w:t xml:space="preserve">topically </w:t>
      </w:r>
      <w:r w:rsidRPr="00E42FB1">
        <w:rPr>
          <w:rFonts w:ascii="Helvetica" w:hAnsi="Helvetica" w:cs="Times New Roman"/>
          <w:color w:val="000000" w:themeColor="text1"/>
          <w:sz w:val="24"/>
          <w:szCs w:val="24"/>
        </w:rPr>
        <w:t xml:space="preserve">have </w:t>
      </w:r>
      <w:r w:rsidR="00D212A4" w:rsidRPr="00E42FB1">
        <w:rPr>
          <w:rFonts w:ascii="Helvetica" w:hAnsi="Helvetica" w:cs="Times New Roman"/>
          <w:color w:val="000000" w:themeColor="text1"/>
          <w:sz w:val="24"/>
          <w:szCs w:val="24"/>
        </w:rPr>
        <w:t xml:space="preserve">long </w:t>
      </w:r>
      <w:r w:rsidRPr="00E42FB1">
        <w:rPr>
          <w:rFonts w:ascii="Helvetica" w:hAnsi="Helvetica" w:cs="Times New Roman"/>
          <w:color w:val="000000" w:themeColor="text1"/>
          <w:sz w:val="24"/>
          <w:szCs w:val="24"/>
        </w:rPr>
        <w:t xml:space="preserve">half-lives. This trend </w:t>
      </w:r>
      <w:r w:rsidR="00D212A4" w:rsidRPr="00E42FB1">
        <w:rPr>
          <w:rFonts w:ascii="Helvetica" w:hAnsi="Helvetica" w:cs="Times New Roman"/>
          <w:color w:val="000000" w:themeColor="text1"/>
          <w:sz w:val="24"/>
          <w:szCs w:val="24"/>
        </w:rPr>
        <w:t xml:space="preserve">could be </w:t>
      </w:r>
      <w:r w:rsidRPr="00E42FB1">
        <w:rPr>
          <w:rFonts w:ascii="Helvetica" w:hAnsi="Helvetica" w:cs="Times New Roman"/>
          <w:color w:val="000000" w:themeColor="text1"/>
          <w:sz w:val="24"/>
          <w:szCs w:val="24"/>
        </w:rPr>
        <w:t xml:space="preserve">consistent with a model whereby steady-state protein levels </w:t>
      </w:r>
      <w:r w:rsidR="00D212A4" w:rsidRPr="00E42FB1">
        <w:rPr>
          <w:rFonts w:ascii="Helvetica" w:hAnsi="Helvetica" w:cs="Times New Roman"/>
          <w:color w:val="000000" w:themeColor="text1"/>
          <w:sz w:val="24"/>
          <w:szCs w:val="24"/>
        </w:rPr>
        <w:t xml:space="preserve">in trypanosomes </w:t>
      </w:r>
      <w:r w:rsidRPr="00E42FB1">
        <w:rPr>
          <w:rFonts w:ascii="Helvetica" w:hAnsi="Helvetica" w:cs="Times New Roman"/>
          <w:color w:val="000000" w:themeColor="text1"/>
          <w:sz w:val="24"/>
          <w:szCs w:val="24"/>
        </w:rPr>
        <w:t xml:space="preserve">are controlled </w:t>
      </w:r>
      <w:r w:rsidR="00D212A4" w:rsidRPr="00E42FB1">
        <w:rPr>
          <w:rFonts w:ascii="Helvetica" w:hAnsi="Helvetica" w:cs="Times New Roman"/>
          <w:color w:val="000000" w:themeColor="text1"/>
          <w:sz w:val="24"/>
          <w:szCs w:val="24"/>
        </w:rPr>
        <w:t xml:space="preserve">primarily </w:t>
      </w:r>
      <w:r w:rsidRPr="00E42FB1">
        <w:rPr>
          <w:rFonts w:ascii="Helvetica" w:hAnsi="Helvetica" w:cs="Times New Roman"/>
          <w:color w:val="000000" w:themeColor="text1"/>
          <w:sz w:val="24"/>
          <w:szCs w:val="24"/>
        </w:rPr>
        <w:t>by post-translational rates of degradation, rather than rates of synthesis.</w:t>
      </w:r>
    </w:p>
    <w:p w14:paraId="1D46D210" w14:textId="29058B62" w:rsidR="00622F6B" w:rsidRPr="00E42FB1" w:rsidRDefault="00622F6B" w:rsidP="005C60BB">
      <w:pPr>
        <w:pStyle w:val="HTMLPreformatted"/>
        <w:spacing w:line="276" w:lineRule="auto"/>
        <w:jc w:val="both"/>
        <w:rPr>
          <w:rFonts w:ascii="Helvetica" w:hAnsi="Helvetica" w:cs="Times New Roman"/>
          <w:color w:val="505050"/>
          <w:sz w:val="24"/>
          <w:szCs w:val="24"/>
        </w:rPr>
      </w:pPr>
      <w:r w:rsidRPr="00E42FB1">
        <w:rPr>
          <w:rFonts w:ascii="Helvetica" w:hAnsi="Helvetica" w:cs="Helvetica"/>
          <w:sz w:val="24"/>
          <w:szCs w:val="24"/>
        </w:rPr>
        <w:t xml:space="preserve">Finally, we hope that the open access resource for accessing and querying the BSF and PCF protein turnover data at </w:t>
      </w:r>
      <w:r w:rsidR="00973A13" w:rsidRPr="00E42FB1">
        <w:rPr>
          <w:rFonts w:ascii="Helvetica" w:hAnsi="Helvetica" w:cs="Helvetica"/>
          <w:sz w:val="24"/>
          <w:szCs w:val="24"/>
        </w:rPr>
        <w:t xml:space="preserve">the URL http://134.36.66.166:8082/turnover </w:t>
      </w:r>
      <w:r w:rsidRPr="00E42FB1">
        <w:rPr>
          <w:rFonts w:ascii="Helvetica" w:hAnsi="Helvetica" w:cs="Helvetica"/>
          <w:sz w:val="24"/>
          <w:szCs w:val="24"/>
        </w:rPr>
        <w:t xml:space="preserve">will prove useful to trypanosome researchers. </w:t>
      </w:r>
    </w:p>
    <w:p w14:paraId="60328CF2" w14:textId="491A09FF" w:rsidR="00321FE2" w:rsidRPr="00E42FB1" w:rsidRDefault="00321FE2" w:rsidP="00C264C6">
      <w:pPr>
        <w:jc w:val="both"/>
      </w:pPr>
    </w:p>
    <w:p w14:paraId="7A946FB0" w14:textId="77777777" w:rsidR="00150988" w:rsidRPr="00E42FB1" w:rsidRDefault="00150988" w:rsidP="00C264C6">
      <w:pPr>
        <w:rPr>
          <w:rFonts w:ascii="Helvetica" w:hAnsi="Helvetica" w:cs="Helvetica"/>
          <w:b/>
          <w:sz w:val="24"/>
          <w:szCs w:val="24"/>
        </w:rPr>
      </w:pPr>
      <w:r w:rsidRPr="00E42FB1">
        <w:rPr>
          <w:rFonts w:ascii="Helvetica" w:hAnsi="Helvetica" w:cs="Helvetica"/>
          <w:b/>
          <w:sz w:val="24"/>
          <w:szCs w:val="24"/>
        </w:rPr>
        <w:t>Data availability</w:t>
      </w:r>
    </w:p>
    <w:p w14:paraId="4A6EA3CF" w14:textId="6BEEC02F" w:rsidR="00150988" w:rsidRPr="00E42FB1" w:rsidRDefault="00150988" w:rsidP="00C264C6">
      <w:pPr>
        <w:rPr>
          <w:rFonts w:ascii="Helvetica" w:hAnsi="Helvetica" w:cs="Helvetica"/>
          <w:sz w:val="24"/>
          <w:szCs w:val="24"/>
        </w:rPr>
      </w:pPr>
      <w:r w:rsidRPr="00E42FB1">
        <w:rPr>
          <w:rFonts w:ascii="Helvetica" w:hAnsi="Helvetica" w:cs="Helvetica"/>
          <w:sz w:val="24"/>
          <w:szCs w:val="24"/>
        </w:rPr>
        <w:lastRenderedPageBreak/>
        <w:t>All raw mass spectrometry data are deposited at the PRIDE database under the accession number PXD007115.</w:t>
      </w:r>
      <w:r w:rsidR="000E3137" w:rsidRPr="00E42FB1">
        <w:rPr>
          <w:rFonts w:ascii="Helvetica" w:hAnsi="Helvetica" w:cs="Helvetica"/>
          <w:sz w:val="24"/>
          <w:szCs w:val="24"/>
        </w:rPr>
        <w:t xml:space="preserve"> Open access for interactive exploration of all of these proteomic data is provided via a web application at </w:t>
      </w:r>
      <w:hyperlink r:id="rId8" w:history="1">
        <w:r w:rsidR="000E3137" w:rsidRPr="00E42FB1">
          <w:rPr>
            <w:rStyle w:val="Hyperlink"/>
            <w:rFonts w:ascii="Helvetica" w:hAnsi="Helvetica" w:cs="Helvetica"/>
            <w:sz w:val="24"/>
            <w:szCs w:val="24"/>
          </w:rPr>
          <w:t>http://134.36.66.166:8082/turnover</w:t>
        </w:r>
      </w:hyperlink>
      <w:r w:rsidR="000E3137" w:rsidRPr="00E42FB1">
        <w:rPr>
          <w:rFonts w:ascii="Helvetica" w:hAnsi="Helvetica" w:cs="Helvetica"/>
          <w:sz w:val="24"/>
          <w:szCs w:val="24"/>
        </w:rPr>
        <w:t>. The analysis pipeline</w:t>
      </w:r>
      <w:r w:rsidR="003A3F11" w:rsidRPr="00E42FB1">
        <w:rPr>
          <w:rFonts w:ascii="Helvetica" w:hAnsi="Helvetica" w:cs="Helvetica"/>
          <w:sz w:val="24"/>
          <w:szCs w:val="24"/>
        </w:rPr>
        <w:t xml:space="preserve"> links to the raw data</w:t>
      </w:r>
      <w:r w:rsidR="000E3137" w:rsidRPr="00E42FB1">
        <w:rPr>
          <w:rFonts w:ascii="Helvetica" w:hAnsi="Helvetica" w:cs="Helvetica"/>
          <w:sz w:val="24"/>
          <w:szCs w:val="24"/>
        </w:rPr>
        <w:t xml:space="preserve"> and the code to generate the paper figure</w:t>
      </w:r>
      <w:r w:rsidR="0099276D" w:rsidRPr="00E42FB1">
        <w:rPr>
          <w:rFonts w:ascii="Helvetica" w:hAnsi="Helvetica" w:cs="Helvetica"/>
          <w:sz w:val="24"/>
          <w:szCs w:val="24"/>
        </w:rPr>
        <w:t>s</w:t>
      </w:r>
      <w:r w:rsidR="000E3137" w:rsidRPr="00E42FB1">
        <w:rPr>
          <w:rFonts w:ascii="Helvetica" w:hAnsi="Helvetica" w:cs="Helvetica"/>
          <w:sz w:val="24"/>
          <w:szCs w:val="24"/>
        </w:rPr>
        <w:t xml:space="preserve"> are available at </w:t>
      </w:r>
      <w:hyperlink r:id="rId9" w:history="1">
        <w:r w:rsidR="000E3137" w:rsidRPr="00E42FB1">
          <w:rPr>
            <w:rStyle w:val="Hyperlink"/>
            <w:rFonts w:ascii="Helvetica" w:hAnsi="Helvetica" w:cs="Helvetica"/>
            <w:sz w:val="24"/>
            <w:szCs w:val="24"/>
          </w:rPr>
          <w:t>https://github.com/mtinti/wor_turnover</w:t>
        </w:r>
      </w:hyperlink>
      <w:r w:rsidR="000E3137" w:rsidRPr="00E42FB1">
        <w:rPr>
          <w:rFonts w:ascii="Helvetica" w:hAnsi="Helvetica" w:cs="Helvetica"/>
          <w:sz w:val="24"/>
          <w:szCs w:val="24"/>
        </w:rPr>
        <w:t xml:space="preserve">. </w:t>
      </w:r>
    </w:p>
    <w:p w14:paraId="7F28ADE9" w14:textId="77777777" w:rsidR="000E3137" w:rsidRPr="00E42FB1" w:rsidRDefault="000E3137" w:rsidP="00C264C6">
      <w:pPr>
        <w:rPr>
          <w:rFonts w:ascii="Helvetica" w:hAnsi="Helvetica" w:cs="Helvetica"/>
          <w:b/>
          <w:sz w:val="24"/>
          <w:szCs w:val="24"/>
        </w:rPr>
      </w:pPr>
    </w:p>
    <w:p w14:paraId="60656340" w14:textId="3195B7D6" w:rsidR="00150988" w:rsidRPr="00E42FB1" w:rsidRDefault="00150988" w:rsidP="00C264C6">
      <w:pPr>
        <w:rPr>
          <w:rFonts w:ascii="Helvetica" w:hAnsi="Helvetica" w:cs="Helvetica"/>
          <w:b/>
          <w:sz w:val="24"/>
          <w:szCs w:val="24"/>
        </w:rPr>
      </w:pPr>
      <w:r w:rsidRPr="00E42FB1">
        <w:rPr>
          <w:rFonts w:ascii="Helvetica" w:hAnsi="Helvetica" w:cs="Helvetica"/>
          <w:b/>
          <w:sz w:val="24"/>
          <w:szCs w:val="24"/>
        </w:rPr>
        <w:t>Grant information</w:t>
      </w:r>
    </w:p>
    <w:p w14:paraId="57BA483C" w14:textId="1CB346D8" w:rsidR="009B46BB" w:rsidRPr="00E42FB1" w:rsidRDefault="00E22D8D" w:rsidP="00C264C6">
      <w:pPr>
        <w:rPr>
          <w:rFonts w:ascii="Helvetica" w:hAnsi="Helvetica" w:cs="Helvetica"/>
          <w:sz w:val="24"/>
          <w:szCs w:val="24"/>
        </w:rPr>
      </w:pPr>
      <w:r w:rsidRPr="00E42FB1">
        <w:rPr>
          <w:rFonts w:ascii="Helvetica" w:hAnsi="Helvetica" w:cs="Helvetica"/>
          <w:sz w:val="24"/>
          <w:szCs w:val="24"/>
        </w:rPr>
        <w:t>The contributions of M.T, M.L.S.G and M.A.J.F. were</w:t>
      </w:r>
      <w:r w:rsidR="009B46BB" w:rsidRPr="00E42FB1">
        <w:rPr>
          <w:rFonts w:ascii="Helvetica" w:hAnsi="Helvetica" w:cs="Helvetica"/>
          <w:sz w:val="24"/>
          <w:szCs w:val="24"/>
        </w:rPr>
        <w:t xml:space="preserve"> supported by </w:t>
      </w:r>
      <w:r w:rsidRPr="00E42FB1">
        <w:rPr>
          <w:rFonts w:ascii="Helvetica" w:hAnsi="Helvetica" w:cs="Helvetica"/>
          <w:sz w:val="24"/>
          <w:szCs w:val="24"/>
        </w:rPr>
        <w:t>a Wellcome Trust Investigator Award to M.A.J.F. (</w:t>
      </w:r>
      <w:r w:rsidR="00445CAE" w:rsidRPr="00E42FB1">
        <w:rPr>
          <w:rFonts w:ascii="Helvetica" w:hAnsi="Helvetica" w:cs="Times New Roman"/>
          <w:color w:val="000000" w:themeColor="text1"/>
          <w:sz w:val="24"/>
          <w:szCs w:val="24"/>
          <w:lang w:val="en-US"/>
        </w:rPr>
        <w:t>101842/Z13/Z</w:t>
      </w:r>
      <w:r w:rsidRPr="00E42FB1">
        <w:rPr>
          <w:rFonts w:ascii="Helvetica" w:hAnsi="Helvetica" w:cs="Helvetica"/>
          <w:sz w:val="24"/>
          <w:szCs w:val="24"/>
        </w:rPr>
        <w:t>). The contributions of T.W.M.C</w:t>
      </w:r>
      <w:r w:rsidR="00D156EA" w:rsidRPr="00E42FB1">
        <w:rPr>
          <w:rFonts w:ascii="Helvetica" w:hAnsi="Helvetica" w:cs="Helvetica"/>
          <w:sz w:val="24"/>
          <w:szCs w:val="24"/>
        </w:rPr>
        <w:t>.</w:t>
      </w:r>
      <w:r w:rsidRPr="00E42FB1">
        <w:rPr>
          <w:rFonts w:ascii="Helvetica" w:hAnsi="Helvetica" w:cs="Helvetica"/>
          <w:sz w:val="24"/>
          <w:szCs w:val="24"/>
        </w:rPr>
        <w:t xml:space="preserve"> were supported by a Wellcome Trust PhD studentship (</w:t>
      </w:r>
      <w:r w:rsidR="00445CAE" w:rsidRPr="00E42FB1">
        <w:rPr>
          <w:rFonts w:ascii="Helvetica" w:hAnsi="Helvetica" w:cs="Times New Roman"/>
          <w:color w:val="000000" w:themeColor="text1"/>
          <w:sz w:val="24"/>
          <w:szCs w:val="24"/>
          <w:lang w:val="en-US"/>
        </w:rPr>
        <w:t>050662.D10</w:t>
      </w:r>
      <w:r w:rsidRPr="00E42FB1">
        <w:rPr>
          <w:rFonts w:ascii="Helvetica" w:hAnsi="Helvetica" w:cs="Helvetica"/>
          <w:sz w:val="24"/>
          <w:szCs w:val="24"/>
        </w:rPr>
        <w:t xml:space="preserve">). The contributions of A.I.L. were supported by </w:t>
      </w:r>
      <w:r w:rsidR="00177012" w:rsidRPr="00E42FB1">
        <w:rPr>
          <w:rFonts w:ascii="Helvetica" w:hAnsi="Helvetica" w:cs="Helvetica"/>
          <w:sz w:val="24"/>
          <w:szCs w:val="24"/>
        </w:rPr>
        <w:t xml:space="preserve">a </w:t>
      </w:r>
      <w:r w:rsidRPr="00E42FB1">
        <w:rPr>
          <w:rFonts w:ascii="Helvetica" w:hAnsi="Helvetica" w:cs="Helvetica"/>
          <w:sz w:val="24"/>
          <w:szCs w:val="24"/>
        </w:rPr>
        <w:t>Wellcome Trust grant (</w:t>
      </w:r>
      <w:r w:rsidR="00177012" w:rsidRPr="00E42FB1">
        <w:rPr>
          <w:rFonts w:ascii="Helvetica" w:hAnsi="Helvetica" w:cs="Times New Roman"/>
          <w:color w:val="000000" w:themeColor="text1"/>
          <w:sz w:val="24"/>
          <w:szCs w:val="24"/>
          <w:lang w:val="en-US"/>
        </w:rPr>
        <w:t>090944/Z/09/Z</w:t>
      </w:r>
      <w:r w:rsidRPr="00E42FB1">
        <w:rPr>
          <w:rFonts w:ascii="Helvetica" w:hAnsi="Helvetica" w:cs="Helvetica"/>
          <w:sz w:val="24"/>
          <w:szCs w:val="24"/>
        </w:rPr>
        <w:t>). The University of Dundee Proteomics Facility was supported by Wellcome Trust grant</w:t>
      </w:r>
      <w:r w:rsidR="00D156EA" w:rsidRPr="00E42FB1">
        <w:rPr>
          <w:rFonts w:ascii="Helvetica" w:hAnsi="Helvetica" w:cs="Helvetica"/>
          <w:sz w:val="24"/>
          <w:szCs w:val="24"/>
        </w:rPr>
        <w:t xml:space="preserve"> </w:t>
      </w:r>
      <w:r w:rsidRPr="00E42FB1">
        <w:rPr>
          <w:rFonts w:ascii="Helvetica" w:hAnsi="Helvetica" w:cs="Helvetica"/>
          <w:sz w:val="24"/>
          <w:szCs w:val="24"/>
        </w:rPr>
        <w:t>(</w:t>
      </w:r>
      <w:r w:rsidR="00177012" w:rsidRPr="00E42FB1">
        <w:rPr>
          <w:rFonts w:ascii="Helvetica" w:hAnsi="Helvetica" w:cs="Times New Roman"/>
          <w:color w:val="000000" w:themeColor="text1"/>
          <w:sz w:val="24"/>
          <w:szCs w:val="24"/>
          <w:lang w:val="en-US"/>
        </w:rPr>
        <w:t>097045/B/11/Z</w:t>
      </w:r>
      <w:r w:rsidRPr="00E42FB1">
        <w:rPr>
          <w:rFonts w:ascii="Helvetica" w:hAnsi="Helvetica" w:cs="Helvetica"/>
          <w:sz w:val="24"/>
          <w:szCs w:val="24"/>
        </w:rPr>
        <w:t>).</w:t>
      </w:r>
    </w:p>
    <w:p w14:paraId="5F3BED0E" w14:textId="77777777" w:rsidR="000E3137" w:rsidRPr="00E42FB1" w:rsidRDefault="000E3137" w:rsidP="00C264C6">
      <w:pPr>
        <w:rPr>
          <w:rFonts w:ascii="Helvetica" w:hAnsi="Helvetica" w:cs="Helvetica"/>
          <w:b/>
          <w:sz w:val="24"/>
          <w:szCs w:val="24"/>
        </w:rPr>
      </w:pPr>
    </w:p>
    <w:p w14:paraId="315541FF" w14:textId="18712CC6" w:rsidR="00150988" w:rsidRPr="00E42FB1" w:rsidRDefault="00150988" w:rsidP="00C264C6">
      <w:pPr>
        <w:rPr>
          <w:rFonts w:ascii="Helvetica" w:hAnsi="Helvetica" w:cs="Helvetica"/>
          <w:b/>
          <w:sz w:val="24"/>
          <w:szCs w:val="24"/>
        </w:rPr>
      </w:pPr>
      <w:r w:rsidRPr="00E42FB1">
        <w:rPr>
          <w:rFonts w:ascii="Helvetica" w:hAnsi="Helvetica" w:cs="Helvetica"/>
          <w:b/>
          <w:sz w:val="24"/>
          <w:szCs w:val="24"/>
        </w:rPr>
        <w:t>Acknowledgements</w:t>
      </w:r>
    </w:p>
    <w:p w14:paraId="65FBC41E" w14:textId="414FBC5E" w:rsidR="000E3137" w:rsidRPr="00E42FB1" w:rsidRDefault="00F43F15" w:rsidP="00C264C6">
      <w:pPr>
        <w:rPr>
          <w:rFonts w:ascii="Helvetica" w:hAnsi="Helvetica" w:cs="Helvetica"/>
          <w:sz w:val="24"/>
          <w:szCs w:val="24"/>
        </w:rPr>
      </w:pPr>
      <w:r w:rsidRPr="00E42FB1">
        <w:rPr>
          <w:rFonts w:ascii="Helvetica" w:hAnsi="Helvetica" w:cs="Helvetica"/>
          <w:sz w:val="24"/>
          <w:szCs w:val="24"/>
        </w:rPr>
        <w:t xml:space="preserve">We thank </w:t>
      </w:r>
      <w:r w:rsidR="00107E17" w:rsidRPr="00E42FB1">
        <w:rPr>
          <w:rFonts w:ascii="Helvetica" w:hAnsi="Helvetica" w:cs="Helvetica"/>
          <w:sz w:val="24"/>
          <w:szCs w:val="24"/>
        </w:rPr>
        <w:t xml:space="preserve">Alan Fairlamb for useful insights into the incorporation of heavy isotopes in </w:t>
      </w:r>
      <w:r w:rsidR="00107E17" w:rsidRPr="00E42FB1">
        <w:rPr>
          <w:rFonts w:ascii="Helvetica" w:hAnsi="Helvetica" w:cs="Helvetica"/>
          <w:i/>
          <w:sz w:val="24"/>
          <w:szCs w:val="24"/>
        </w:rPr>
        <w:t>Trypanosome brucei</w:t>
      </w:r>
      <w:r w:rsidRPr="00E42FB1">
        <w:rPr>
          <w:rFonts w:ascii="Helvetica" w:hAnsi="Helvetica" w:cs="Helvetica"/>
          <w:i/>
          <w:sz w:val="24"/>
          <w:szCs w:val="24"/>
        </w:rPr>
        <w:t xml:space="preserve">. </w:t>
      </w:r>
      <w:r w:rsidRPr="00E42FB1">
        <w:rPr>
          <w:rFonts w:ascii="Helvetica" w:hAnsi="Helvetica" w:cs="Helvetica"/>
          <w:sz w:val="24"/>
          <w:szCs w:val="24"/>
        </w:rPr>
        <w:t xml:space="preserve">We thank the members of the </w:t>
      </w:r>
      <w:r w:rsidR="00172A6E" w:rsidRPr="00E42FB1">
        <w:rPr>
          <w:rFonts w:ascii="Helvetica" w:hAnsi="Helvetica" w:cs="Helvetica"/>
          <w:sz w:val="24"/>
          <w:szCs w:val="24"/>
        </w:rPr>
        <w:t xml:space="preserve">University of Dundee, School of Life Sciences, Proteomics Facility for expert mass spectrometric analyses and assistance. </w:t>
      </w:r>
    </w:p>
    <w:p w14:paraId="4CB0E818" w14:textId="77777777" w:rsidR="009B46BB" w:rsidRPr="00E42FB1" w:rsidRDefault="009B46BB" w:rsidP="00C264C6">
      <w:pPr>
        <w:rPr>
          <w:rFonts w:ascii="Helvetica" w:hAnsi="Helvetica" w:cs="Helvetica"/>
          <w:sz w:val="24"/>
          <w:szCs w:val="24"/>
        </w:rPr>
      </w:pPr>
    </w:p>
    <w:p w14:paraId="069FAFCF" w14:textId="7F566811" w:rsidR="000E3137" w:rsidRPr="00E42FB1" w:rsidRDefault="000E3137" w:rsidP="00C264C6">
      <w:pPr>
        <w:rPr>
          <w:rFonts w:ascii="Helvetica" w:hAnsi="Helvetica" w:cs="Helvetica"/>
          <w:b/>
          <w:sz w:val="24"/>
          <w:szCs w:val="24"/>
        </w:rPr>
      </w:pPr>
      <w:r w:rsidRPr="00E42FB1">
        <w:rPr>
          <w:rFonts w:ascii="Helvetica" w:hAnsi="Helvetica" w:cs="Helvetica"/>
          <w:b/>
          <w:sz w:val="24"/>
          <w:szCs w:val="24"/>
        </w:rPr>
        <w:t>Author Contributions</w:t>
      </w:r>
    </w:p>
    <w:p w14:paraId="1C892A8B" w14:textId="64893371" w:rsidR="000E3137" w:rsidRPr="00E42FB1" w:rsidRDefault="000E3137" w:rsidP="00C264C6">
      <w:pPr>
        <w:rPr>
          <w:rFonts w:ascii="Helvetica" w:hAnsi="Helvetica" w:cs="Helvetica"/>
          <w:sz w:val="24"/>
          <w:szCs w:val="24"/>
        </w:rPr>
      </w:pPr>
      <w:r w:rsidRPr="00E42FB1">
        <w:rPr>
          <w:rFonts w:ascii="Helvetica" w:hAnsi="Helvetica" w:cs="Helvetica"/>
          <w:b/>
          <w:sz w:val="24"/>
          <w:szCs w:val="24"/>
        </w:rPr>
        <w:t xml:space="preserve">Michele Tinti </w:t>
      </w:r>
      <w:r w:rsidRPr="00E42FB1">
        <w:rPr>
          <w:rFonts w:ascii="Helvetica" w:hAnsi="Helvetica" w:cs="Helvetica"/>
          <w:sz w:val="24"/>
          <w:szCs w:val="24"/>
        </w:rPr>
        <w:t xml:space="preserve">Data </w:t>
      </w:r>
      <w:r w:rsidR="00172A6E" w:rsidRPr="00E42FB1">
        <w:rPr>
          <w:rFonts w:ascii="Helvetica" w:hAnsi="Helvetica" w:cs="Helvetica"/>
          <w:sz w:val="24"/>
          <w:szCs w:val="24"/>
        </w:rPr>
        <w:t>c</w:t>
      </w:r>
      <w:r w:rsidRPr="00E42FB1">
        <w:rPr>
          <w:rFonts w:ascii="Helvetica" w:hAnsi="Helvetica" w:cs="Helvetica"/>
          <w:sz w:val="24"/>
          <w:szCs w:val="24"/>
        </w:rPr>
        <w:t xml:space="preserve">uration, </w:t>
      </w:r>
      <w:r w:rsidR="00172A6E" w:rsidRPr="00E42FB1">
        <w:rPr>
          <w:rFonts w:ascii="Helvetica" w:hAnsi="Helvetica" w:cs="Helvetica"/>
          <w:sz w:val="24"/>
          <w:szCs w:val="24"/>
        </w:rPr>
        <w:t>data processing</w:t>
      </w:r>
      <w:r w:rsidRPr="00E42FB1">
        <w:rPr>
          <w:rFonts w:ascii="Helvetica" w:hAnsi="Helvetica" w:cs="Helvetica"/>
          <w:sz w:val="24"/>
          <w:szCs w:val="24"/>
        </w:rPr>
        <w:t xml:space="preserve">, </w:t>
      </w:r>
      <w:r w:rsidR="00172A6E" w:rsidRPr="00E42FB1">
        <w:rPr>
          <w:rFonts w:ascii="Helvetica" w:hAnsi="Helvetica" w:cs="Helvetica"/>
          <w:sz w:val="24"/>
          <w:szCs w:val="24"/>
        </w:rPr>
        <w:t>data analysis</w:t>
      </w:r>
      <w:r w:rsidRPr="00E42FB1">
        <w:rPr>
          <w:rFonts w:ascii="Helvetica" w:hAnsi="Helvetica" w:cs="Helvetica"/>
          <w:sz w:val="24"/>
          <w:szCs w:val="24"/>
        </w:rPr>
        <w:t xml:space="preserve">, </w:t>
      </w:r>
      <w:r w:rsidR="00172A6E" w:rsidRPr="00E42FB1">
        <w:rPr>
          <w:rFonts w:ascii="Helvetica" w:hAnsi="Helvetica" w:cs="Helvetica"/>
          <w:sz w:val="24"/>
          <w:szCs w:val="24"/>
        </w:rPr>
        <w:t>software and web application development</w:t>
      </w:r>
      <w:r w:rsidRPr="00E42FB1">
        <w:rPr>
          <w:rFonts w:ascii="Helvetica" w:hAnsi="Helvetica" w:cs="Helvetica"/>
          <w:sz w:val="24"/>
          <w:szCs w:val="24"/>
        </w:rPr>
        <w:t xml:space="preserve">, </w:t>
      </w:r>
      <w:r w:rsidR="00172A6E" w:rsidRPr="00E42FB1">
        <w:rPr>
          <w:rFonts w:ascii="Helvetica" w:hAnsi="Helvetica" w:cs="Helvetica"/>
          <w:sz w:val="24"/>
          <w:szCs w:val="24"/>
        </w:rPr>
        <w:t>manuscript preparation and submission.</w:t>
      </w:r>
    </w:p>
    <w:p w14:paraId="3650C8EC" w14:textId="08D2D169" w:rsidR="000E3137" w:rsidRPr="00E42FB1" w:rsidRDefault="000E3137" w:rsidP="00C264C6">
      <w:pPr>
        <w:rPr>
          <w:rFonts w:ascii="Helvetica" w:hAnsi="Helvetica" w:cs="Helvetica"/>
          <w:b/>
          <w:sz w:val="24"/>
          <w:szCs w:val="24"/>
        </w:rPr>
      </w:pPr>
      <w:r w:rsidRPr="00E42FB1">
        <w:rPr>
          <w:rFonts w:ascii="Helvetica" w:hAnsi="Helvetica" w:cs="Helvetica"/>
          <w:b/>
          <w:sz w:val="24"/>
          <w:szCs w:val="24"/>
        </w:rPr>
        <w:t>Maria Lucia S. Güther</w:t>
      </w:r>
      <w:r w:rsidR="00172A6E" w:rsidRPr="00E42FB1">
        <w:rPr>
          <w:rFonts w:ascii="Helvetica" w:hAnsi="Helvetica" w:cs="Helvetica"/>
          <w:b/>
          <w:sz w:val="24"/>
          <w:szCs w:val="24"/>
        </w:rPr>
        <w:t xml:space="preserve"> </w:t>
      </w:r>
      <w:r w:rsidR="00172A6E" w:rsidRPr="00E42FB1">
        <w:rPr>
          <w:rFonts w:ascii="Helvetica" w:hAnsi="Helvetica" w:cs="Helvetica"/>
          <w:sz w:val="24"/>
          <w:szCs w:val="24"/>
        </w:rPr>
        <w:t>Design and</w:t>
      </w:r>
      <w:r w:rsidR="00172A6E" w:rsidRPr="00E42FB1">
        <w:rPr>
          <w:rFonts w:ascii="Helvetica" w:hAnsi="Helvetica" w:cs="Helvetica"/>
          <w:b/>
          <w:sz w:val="24"/>
          <w:szCs w:val="24"/>
        </w:rPr>
        <w:t xml:space="preserve"> </w:t>
      </w:r>
      <w:r w:rsidR="00172A6E" w:rsidRPr="00E42FB1">
        <w:rPr>
          <w:rFonts w:ascii="Helvetica" w:hAnsi="Helvetica" w:cs="Helvetica"/>
          <w:sz w:val="24"/>
          <w:szCs w:val="24"/>
        </w:rPr>
        <w:t>performance of the BSF and PCF label-chase experiments, processing of the BSF samples, manuscript preparation.</w:t>
      </w:r>
    </w:p>
    <w:p w14:paraId="3B4FB426" w14:textId="13AD9CFD" w:rsidR="000E3137" w:rsidRPr="00E42FB1" w:rsidRDefault="000E3137" w:rsidP="00C264C6">
      <w:pPr>
        <w:rPr>
          <w:rFonts w:ascii="Helvetica" w:hAnsi="Helvetica" w:cs="Helvetica"/>
          <w:b/>
          <w:sz w:val="24"/>
          <w:szCs w:val="24"/>
        </w:rPr>
      </w:pPr>
      <w:r w:rsidRPr="00E42FB1">
        <w:rPr>
          <w:rFonts w:ascii="Helvetica" w:hAnsi="Helvetica" w:cs="Helvetica"/>
          <w:b/>
          <w:sz w:val="24"/>
          <w:szCs w:val="24"/>
        </w:rPr>
        <w:t>Thomas W.M. Crozier</w:t>
      </w:r>
      <w:r w:rsidR="00172A6E" w:rsidRPr="00E42FB1">
        <w:rPr>
          <w:rFonts w:ascii="Helvetica" w:hAnsi="Helvetica" w:cs="Helvetica"/>
          <w:b/>
          <w:sz w:val="24"/>
          <w:szCs w:val="24"/>
        </w:rPr>
        <w:t xml:space="preserve"> </w:t>
      </w:r>
      <w:r w:rsidR="00172A6E" w:rsidRPr="00E42FB1">
        <w:rPr>
          <w:rFonts w:ascii="Helvetica" w:hAnsi="Helvetica" w:cs="Helvetica"/>
          <w:sz w:val="24"/>
          <w:szCs w:val="24"/>
        </w:rPr>
        <w:t>Processing of the PCF samples, manuscript preparation.</w:t>
      </w:r>
      <w:r w:rsidR="00172A6E" w:rsidRPr="00E42FB1">
        <w:rPr>
          <w:rFonts w:ascii="Helvetica" w:hAnsi="Helvetica" w:cs="Helvetica"/>
          <w:b/>
          <w:sz w:val="24"/>
          <w:szCs w:val="24"/>
        </w:rPr>
        <w:t xml:space="preserve"> </w:t>
      </w:r>
    </w:p>
    <w:p w14:paraId="066C5AEC" w14:textId="2EA787DE" w:rsidR="00172A6E" w:rsidRPr="00E42FB1" w:rsidRDefault="00172A6E" w:rsidP="00C264C6">
      <w:pPr>
        <w:rPr>
          <w:rFonts w:ascii="Helvetica" w:hAnsi="Helvetica" w:cs="Helvetica"/>
          <w:b/>
          <w:sz w:val="24"/>
          <w:szCs w:val="24"/>
        </w:rPr>
      </w:pPr>
      <w:r w:rsidRPr="00E42FB1">
        <w:rPr>
          <w:rFonts w:ascii="Helvetica" w:hAnsi="Helvetica" w:cs="Helvetica"/>
          <w:b/>
          <w:sz w:val="24"/>
          <w:szCs w:val="24"/>
        </w:rPr>
        <w:t xml:space="preserve">Angus I. Lamond </w:t>
      </w:r>
      <w:r w:rsidRPr="00E42FB1">
        <w:rPr>
          <w:rFonts w:ascii="Helvetica" w:hAnsi="Helvetica" w:cs="Helvetica"/>
          <w:sz w:val="24"/>
          <w:szCs w:val="24"/>
        </w:rPr>
        <w:t xml:space="preserve">Supervision of T.W.M.C., </w:t>
      </w:r>
      <w:r w:rsidR="008156C7" w:rsidRPr="00E42FB1">
        <w:rPr>
          <w:rFonts w:ascii="Helvetica" w:hAnsi="Helvetica" w:cs="Helvetica"/>
          <w:sz w:val="24"/>
          <w:szCs w:val="24"/>
        </w:rPr>
        <w:t>manuscript editing.</w:t>
      </w:r>
    </w:p>
    <w:p w14:paraId="29216600" w14:textId="0F713216" w:rsidR="000E3137" w:rsidRPr="00E42FB1" w:rsidRDefault="000E3137" w:rsidP="00C264C6">
      <w:pPr>
        <w:rPr>
          <w:rFonts w:ascii="Helvetica" w:hAnsi="Helvetica" w:cs="Helvetica"/>
          <w:sz w:val="24"/>
          <w:szCs w:val="24"/>
        </w:rPr>
      </w:pPr>
      <w:r w:rsidRPr="00E42FB1">
        <w:rPr>
          <w:rFonts w:ascii="Helvetica" w:hAnsi="Helvetica" w:cs="Helvetica"/>
          <w:b/>
          <w:sz w:val="24"/>
          <w:szCs w:val="24"/>
        </w:rPr>
        <w:t>Michael A.J. Ferguson</w:t>
      </w:r>
      <w:r w:rsidR="00172A6E" w:rsidRPr="00E42FB1">
        <w:rPr>
          <w:rFonts w:ascii="Helvetica" w:hAnsi="Helvetica" w:cs="Helvetica"/>
          <w:b/>
          <w:sz w:val="24"/>
          <w:szCs w:val="24"/>
        </w:rPr>
        <w:t xml:space="preserve"> </w:t>
      </w:r>
      <w:r w:rsidR="00172A6E" w:rsidRPr="00E42FB1">
        <w:rPr>
          <w:rFonts w:ascii="Helvetica" w:hAnsi="Helvetica" w:cs="Helvetica"/>
          <w:sz w:val="24"/>
          <w:szCs w:val="24"/>
        </w:rPr>
        <w:t xml:space="preserve">Design of the BSF and PCF label-chase experiments, manuscript preparation and editing. </w:t>
      </w:r>
    </w:p>
    <w:p w14:paraId="30E356E4" w14:textId="77777777" w:rsidR="000E3137" w:rsidRPr="00E42FB1" w:rsidRDefault="000E3137" w:rsidP="00C264C6">
      <w:pPr>
        <w:rPr>
          <w:rFonts w:ascii="Helvetica" w:hAnsi="Helvetica" w:cs="Helvetica"/>
          <w:b/>
          <w:sz w:val="24"/>
          <w:szCs w:val="24"/>
        </w:rPr>
      </w:pPr>
    </w:p>
    <w:p w14:paraId="19020FE6" w14:textId="77777777" w:rsidR="000E3137" w:rsidRPr="00E42FB1" w:rsidRDefault="000E3137" w:rsidP="00C264C6">
      <w:pPr>
        <w:rPr>
          <w:rFonts w:ascii="Helvetica" w:hAnsi="Helvetica" w:cs="Helvetica"/>
          <w:b/>
          <w:sz w:val="24"/>
          <w:szCs w:val="24"/>
        </w:rPr>
      </w:pPr>
    </w:p>
    <w:p w14:paraId="63C65626" w14:textId="2C9D8071" w:rsidR="00B212F9" w:rsidRPr="00E42FB1" w:rsidRDefault="00B212F9" w:rsidP="00C264C6">
      <w:pPr>
        <w:rPr>
          <w:rFonts w:ascii="Helvetica" w:hAnsi="Helvetica" w:cs="Helvetica"/>
          <w:b/>
          <w:sz w:val="24"/>
          <w:szCs w:val="24"/>
        </w:rPr>
      </w:pPr>
      <w:r w:rsidRPr="00E42FB1">
        <w:rPr>
          <w:rFonts w:ascii="Helvetica" w:hAnsi="Helvetica" w:cs="Helvetica"/>
          <w:b/>
          <w:sz w:val="24"/>
          <w:szCs w:val="24"/>
        </w:rPr>
        <w:lastRenderedPageBreak/>
        <w:br w:type="page"/>
      </w:r>
    </w:p>
    <w:p w14:paraId="609AE58E" w14:textId="77777777" w:rsidR="007830E0" w:rsidRPr="00E42FB1" w:rsidRDefault="007830E0" w:rsidP="00C264C6">
      <w:pPr>
        <w:jc w:val="both"/>
        <w:rPr>
          <w:rFonts w:ascii="Helvetica" w:hAnsi="Helvetica" w:cs="Helvetica"/>
          <w:sz w:val="24"/>
          <w:szCs w:val="24"/>
        </w:rPr>
      </w:pPr>
    </w:p>
    <w:p w14:paraId="2776A868" w14:textId="11E742F6" w:rsidR="002B5395" w:rsidRPr="00E42FB1" w:rsidRDefault="00DD0AB3" w:rsidP="00C264C6">
      <w:pPr>
        <w:jc w:val="both"/>
        <w:rPr>
          <w:rFonts w:ascii="Helvetica" w:hAnsi="Helvetica" w:cs="Helvetica"/>
          <w:b/>
          <w:sz w:val="24"/>
          <w:szCs w:val="24"/>
        </w:rPr>
      </w:pPr>
      <w:r w:rsidRPr="00E42FB1">
        <w:rPr>
          <w:rFonts w:ascii="Helvetica" w:hAnsi="Helvetica" w:cs="Helvetica"/>
          <w:b/>
          <w:sz w:val="24"/>
          <w:szCs w:val="24"/>
        </w:rPr>
        <w:t>Figures</w:t>
      </w:r>
      <w:r w:rsidR="0099276D" w:rsidRPr="00E42FB1">
        <w:rPr>
          <w:rFonts w:ascii="Helvetica" w:hAnsi="Helvetica" w:cs="Helvetica"/>
          <w:b/>
          <w:sz w:val="24"/>
          <w:szCs w:val="24"/>
        </w:rPr>
        <w:t xml:space="preserve"> Legend</w:t>
      </w:r>
    </w:p>
    <w:p w14:paraId="0CDD1500" w14:textId="22A79FD2" w:rsidR="007830E0" w:rsidRPr="00E42FB1" w:rsidRDefault="00111C48" w:rsidP="00C264C6">
      <w:pPr>
        <w:jc w:val="both"/>
        <w:rPr>
          <w:rFonts w:ascii="Helvetica" w:hAnsi="Helvetica" w:cs="Helvetica"/>
          <w:b/>
          <w:sz w:val="24"/>
          <w:szCs w:val="24"/>
        </w:rPr>
      </w:pPr>
      <w:r w:rsidRPr="00E42FB1">
        <w:rPr>
          <w:rFonts w:ascii="Helvetica" w:hAnsi="Helvetica" w:cs="Helvetica"/>
          <w:b/>
          <w:sz w:val="24"/>
          <w:szCs w:val="24"/>
        </w:rPr>
        <w:t xml:space="preserve">Figure 1. Experimental </w:t>
      </w:r>
      <w:r w:rsidR="000F6280" w:rsidRPr="00E42FB1">
        <w:rPr>
          <w:rFonts w:ascii="Helvetica" w:hAnsi="Helvetica" w:cs="Helvetica"/>
          <w:b/>
          <w:sz w:val="24"/>
          <w:szCs w:val="24"/>
        </w:rPr>
        <w:t>D</w:t>
      </w:r>
      <w:r w:rsidR="009662FB" w:rsidRPr="00E42FB1">
        <w:rPr>
          <w:rFonts w:ascii="Helvetica" w:hAnsi="Helvetica" w:cs="Helvetica"/>
          <w:b/>
          <w:sz w:val="24"/>
          <w:szCs w:val="24"/>
        </w:rPr>
        <w:t>esign</w:t>
      </w:r>
    </w:p>
    <w:p w14:paraId="02C2E634" w14:textId="7CCCBECA" w:rsidR="002B5395" w:rsidRPr="00E42FB1" w:rsidRDefault="00111C48" w:rsidP="00C264C6">
      <w:pPr>
        <w:jc w:val="both"/>
        <w:rPr>
          <w:rFonts w:ascii="Helvetica" w:hAnsi="Helvetica" w:cs="Helvetica"/>
          <w:sz w:val="24"/>
          <w:szCs w:val="24"/>
        </w:rPr>
      </w:pPr>
      <w:r w:rsidRPr="00E42FB1">
        <w:rPr>
          <w:rFonts w:ascii="Helvetica" w:hAnsi="Helvetica" w:cs="Helvetica"/>
          <w:sz w:val="24"/>
          <w:szCs w:val="24"/>
        </w:rPr>
        <w:t xml:space="preserve">The </w:t>
      </w:r>
      <w:r w:rsidR="00172B43" w:rsidRPr="00E42FB1">
        <w:rPr>
          <w:rFonts w:ascii="Helvetica" w:hAnsi="Helvetica" w:cs="Helvetica"/>
          <w:noProof/>
          <w:sz w:val="24"/>
          <w:szCs w:val="24"/>
        </w:rPr>
        <w:t>flow chart</w:t>
      </w:r>
      <w:r w:rsidR="00172B43" w:rsidRPr="00E42FB1">
        <w:rPr>
          <w:rFonts w:ascii="Helvetica" w:hAnsi="Helvetica" w:cs="Helvetica"/>
          <w:sz w:val="24"/>
          <w:szCs w:val="24"/>
        </w:rPr>
        <w:t xml:space="preserve"> </w:t>
      </w:r>
      <w:r w:rsidR="00172B43" w:rsidRPr="00E42FB1">
        <w:rPr>
          <w:rFonts w:ascii="Helvetica" w:hAnsi="Helvetica" w:cs="Helvetica"/>
          <w:noProof/>
          <w:sz w:val="24"/>
          <w:szCs w:val="24"/>
        </w:rPr>
        <w:t>summari</w:t>
      </w:r>
      <w:r w:rsidR="00E9610D" w:rsidRPr="00E42FB1">
        <w:rPr>
          <w:rFonts w:ascii="Helvetica" w:hAnsi="Helvetica" w:cs="Helvetica"/>
          <w:noProof/>
          <w:sz w:val="24"/>
          <w:szCs w:val="24"/>
        </w:rPr>
        <w:t>s</w:t>
      </w:r>
      <w:r w:rsidR="00172B43" w:rsidRPr="00E42FB1">
        <w:rPr>
          <w:rFonts w:ascii="Helvetica" w:hAnsi="Helvetica" w:cs="Helvetica"/>
          <w:noProof/>
          <w:sz w:val="24"/>
          <w:szCs w:val="24"/>
        </w:rPr>
        <w:t>e</w:t>
      </w:r>
      <w:r w:rsidR="004D076D" w:rsidRPr="00E42FB1">
        <w:rPr>
          <w:rFonts w:ascii="Helvetica" w:hAnsi="Helvetica" w:cs="Helvetica"/>
          <w:noProof/>
          <w:sz w:val="24"/>
          <w:szCs w:val="24"/>
        </w:rPr>
        <w:t>s</w:t>
      </w:r>
      <w:r w:rsidR="00172B43" w:rsidRPr="00E42FB1">
        <w:rPr>
          <w:rFonts w:ascii="Helvetica" w:hAnsi="Helvetica" w:cs="Helvetica"/>
          <w:sz w:val="24"/>
          <w:szCs w:val="24"/>
        </w:rPr>
        <w:t xml:space="preserve"> the</w:t>
      </w:r>
      <w:r w:rsidRPr="00E42FB1">
        <w:rPr>
          <w:rFonts w:ascii="Helvetica" w:hAnsi="Helvetica" w:cs="Helvetica"/>
          <w:sz w:val="24"/>
          <w:szCs w:val="24"/>
        </w:rPr>
        <w:t xml:space="preserve"> </w:t>
      </w:r>
      <w:r w:rsidR="007130B1" w:rsidRPr="00E42FB1">
        <w:rPr>
          <w:rFonts w:ascii="Helvetica" w:hAnsi="Helvetica" w:cs="Helvetica"/>
          <w:sz w:val="24"/>
          <w:szCs w:val="24"/>
        </w:rPr>
        <w:t>experimental</w:t>
      </w:r>
      <w:r w:rsidR="003B4DD2" w:rsidRPr="00E42FB1">
        <w:rPr>
          <w:rFonts w:ascii="Helvetica" w:hAnsi="Helvetica" w:cs="Helvetica"/>
          <w:sz w:val="24"/>
          <w:szCs w:val="24"/>
        </w:rPr>
        <w:t xml:space="preserve"> strategy used in this work </w:t>
      </w:r>
      <w:r w:rsidR="007130B1" w:rsidRPr="00E42FB1">
        <w:rPr>
          <w:rFonts w:ascii="Helvetica" w:hAnsi="Helvetica" w:cs="Helvetica"/>
          <w:sz w:val="24"/>
          <w:szCs w:val="24"/>
        </w:rPr>
        <w:t xml:space="preserve">to determine </w:t>
      </w:r>
      <w:r w:rsidR="009662FB" w:rsidRPr="00E42FB1">
        <w:rPr>
          <w:rFonts w:ascii="Helvetica" w:hAnsi="Helvetica" w:cs="Helvetica"/>
          <w:i/>
          <w:sz w:val="24"/>
          <w:szCs w:val="24"/>
        </w:rPr>
        <w:t>T. brucei</w:t>
      </w:r>
      <w:r w:rsidR="009662FB" w:rsidRPr="00E42FB1">
        <w:rPr>
          <w:rFonts w:ascii="Helvetica" w:hAnsi="Helvetica" w:cs="Helvetica"/>
          <w:sz w:val="24"/>
          <w:szCs w:val="24"/>
        </w:rPr>
        <w:t xml:space="preserve"> </w:t>
      </w:r>
      <w:r w:rsidR="00024E24" w:rsidRPr="00E42FB1">
        <w:rPr>
          <w:rFonts w:ascii="Helvetica" w:hAnsi="Helvetica" w:cs="Helvetica"/>
          <w:sz w:val="24"/>
          <w:szCs w:val="24"/>
        </w:rPr>
        <w:t>bloodstream form (</w:t>
      </w:r>
      <w:r w:rsidR="00507AB2" w:rsidRPr="00E42FB1">
        <w:rPr>
          <w:rFonts w:ascii="Helvetica" w:hAnsi="Helvetica" w:cs="Helvetica"/>
          <w:sz w:val="24"/>
          <w:szCs w:val="24"/>
        </w:rPr>
        <w:t>BSF</w:t>
      </w:r>
      <w:r w:rsidR="00024E24" w:rsidRPr="00E42FB1">
        <w:rPr>
          <w:rFonts w:ascii="Helvetica" w:hAnsi="Helvetica" w:cs="Helvetica"/>
          <w:sz w:val="24"/>
          <w:szCs w:val="24"/>
        </w:rPr>
        <w:t>)</w:t>
      </w:r>
      <w:r w:rsidR="004D076D" w:rsidRPr="00E42FB1">
        <w:rPr>
          <w:rFonts w:ascii="Helvetica" w:hAnsi="Helvetica" w:cs="Helvetica"/>
          <w:sz w:val="24"/>
          <w:szCs w:val="24"/>
        </w:rPr>
        <w:t xml:space="preserve"> and </w:t>
      </w:r>
      <w:r w:rsidR="00024E24" w:rsidRPr="00E42FB1">
        <w:rPr>
          <w:rFonts w:ascii="Helvetica" w:hAnsi="Helvetica" w:cs="Helvetica"/>
          <w:sz w:val="24"/>
          <w:szCs w:val="24"/>
        </w:rPr>
        <w:t>procyclic form (</w:t>
      </w:r>
      <w:r w:rsidR="00507AB2" w:rsidRPr="00E42FB1">
        <w:rPr>
          <w:rFonts w:ascii="Helvetica" w:hAnsi="Helvetica" w:cs="Helvetica"/>
          <w:sz w:val="24"/>
          <w:szCs w:val="24"/>
        </w:rPr>
        <w:t>PCF</w:t>
      </w:r>
      <w:r w:rsidR="00024E24" w:rsidRPr="00E42FB1">
        <w:rPr>
          <w:rFonts w:ascii="Helvetica" w:hAnsi="Helvetica" w:cs="Helvetica"/>
          <w:sz w:val="24"/>
          <w:szCs w:val="24"/>
        </w:rPr>
        <w:t xml:space="preserve">) </w:t>
      </w:r>
      <w:r w:rsidR="007130B1" w:rsidRPr="00E42FB1">
        <w:rPr>
          <w:rFonts w:ascii="Helvetica" w:hAnsi="Helvetica" w:cs="Helvetica"/>
          <w:sz w:val="24"/>
          <w:szCs w:val="24"/>
        </w:rPr>
        <w:t>prote</w:t>
      </w:r>
      <w:r w:rsidR="009662FB" w:rsidRPr="00E42FB1">
        <w:rPr>
          <w:rFonts w:ascii="Helvetica" w:hAnsi="Helvetica" w:cs="Helvetica"/>
          <w:sz w:val="24"/>
          <w:szCs w:val="24"/>
        </w:rPr>
        <w:t>ome-wide</w:t>
      </w:r>
      <w:r w:rsidR="004D076D" w:rsidRPr="00E42FB1">
        <w:rPr>
          <w:rFonts w:ascii="Helvetica" w:hAnsi="Helvetica" w:cs="Helvetica"/>
          <w:sz w:val="24"/>
          <w:szCs w:val="24"/>
        </w:rPr>
        <w:t xml:space="preserve"> turnover</w:t>
      </w:r>
      <w:r w:rsidR="009662FB" w:rsidRPr="00E42FB1">
        <w:rPr>
          <w:rFonts w:ascii="Helvetica" w:hAnsi="Helvetica" w:cs="Helvetica"/>
          <w:sz w:val="24"/>
          <w:szCs w:val="24"/>
        </w:rPr>
        <w:t xml:space="preserve"> data</w:t>
      </w:r>
      <w:r w:rsidR="004D076D" w:rsidRPr="00E42FB1">
        <w:rPr>
          <w:rFonts w:ascii="Helvetica" w:hAnsi="Helvetica" w:cs="Helvetica"/>
          <w:sz w:val="24"/>
          <w:szCs w:val="24"/>
        </w:rPr>
        <w:t>.</w:t>
      </w:r>
    </w:p>
    <w:p w14:paraId="75DB41D7" w14:textId="775479BA" w:rsidR="003908E8" w:rsidRPr="00E42FB1" w:rsidRDefault="003908E8" w:rsidP="00C264C6">
      <w:pPr>
        <w:jc w:val="both"/>
        <w:rPr>
          <w:rFonts w:ascii="Helvetica" w:hAnsi="Helvetica" w:cs="Helvetica"/>
          <w:b/>
          <w:sz w:val="24"/>
          <w:szCs w:val="24"/>
        </w:rPr>
      </w:pPr>
      <w:r w:rsidRPr="00E42FB1">
        <w:rPr>
          <w:rFonts w:ascii="Helvetica" w:hAnsi="Helvetica" w:cs="Helvetica"/>
          <w:b/>
          <w:sz w:val="24"/>
          <w:szCs w:val="24"/>
        </w:rPr>
        <w:t>Figure 2. Correlation Analysis of BSF experiment.</w:t>
      </w:r>
    </w:p>
    <w:p w14:paraId="7ECECA81" w14:textId="607C8859" w:rsidR="003908E8" w:rsidRPr="00E42FB1" w:rsidRDefault="0080548A" w:rsidP="00C264C6">
      <w:pPr>
        <w:jc w:val="both"/>
        <w:rPr>
          <w:rFonts w:ascii="Helvetica" w:hAnsi="Helvetica" w:cs="Helvetica"/>
          <w:noProof/>
          <w:sz w:val="24"/>
          <w:szCs w:val="24"/>
        </w:rPr>
      </w:pPr>
      <w:r w:rsidRPr="00E42FB1">
        <w:rPr>
          <w:rFonts w:ascii="Helvetica" w:hAnsi="Helvetica" w:cs="Helvetica"/>
          <w:noProof/>
          <w:sz w:val="24"/>
          <w:szCs w:val="24"/>
        </w:rPr>
        <w:t>The figure analyse</w:t>
      </w:r>
      <w:r w:rsidR="00817D24" w:rsidRPr="00E42FB1">
        <w:rPr>
          <w:rFonts w:ascii="Helvetica" w:hAnsi="Helvetica" w:cs="Helvetica"/>
          <w:noProof/>
          <w:sz w:val="24"/>
          <w:szCs w:val="24"/>
        </w:rPr>
        <w:t xml:space="preserve">s the experimenthal reproducibility of the BSF dataset. </w:t>
      </w:r>
      <w:r w:rsidR="00817D24" w:rsidRPr="00E42FB1">
        <w:rPr>
          <w:rFonts w:ascii="Helvetica" w:hAnsi="Helvetica" w:cs="Helvetica"/>
          <w:b/>
          <w:noProof/>
          <w:sz w:val="24"/>
          <w:szCs w:val="24"/>
        </w:rPr>
        <w:t>A</w:t>
      </w:r>
      <w:r w:rsidR="00817D24" w:rsidRPr="00E42FB1">
        <w:rPr>
          <w:rFonts w:ascii="Helvetica" w:hAnsi="Helvetica" w:cs="Helvetica"/>
          <w:noProof/>
          <w:sz w:val="24"/>
          <w:szCs w:val="24"/>
        </w:rPr>
        <w:t>)</w:t>
      </w:r>
      <w:r w:rsidRPr="00E42FB1">
        <w:rPr>
          <w:rFonts w:ascii="Helvetica" w:hAnsi="Helvetica" w:cs="Helvetica"/>
          <w:noProof/>
          <w:sz w:val="24"/>
          <w:szCs w:val="24"/>
        </w:rPr>
        <w:t xml:space="preserve"> </w:t>
      </w:r>
      <w:r w:rsidR="00817D24" w:rsidRPr="00E42FB1">
        <w:rPr>
          <w:rFonts w:ascii="Helvetica" w:hAnsi="Helvetica" w:cs="Helvetica"/>
          <w:noProof/>
          <w:sz w:val="24"/>
          <w:szCs w:val="24"/>
        </w:rPr>
        <w:t xml:space="preserve">The panel reports an heatmap of the parwise Spearman correletion coefficents computed for all analysed time points (X and Y-axis). </w:t>
      </w:r>
      <w:r w:rsidR="00817D24" w:rsidRPr="00E42FB1">
        <w:rPr>
          <w:rFonts w:ascii="Helvetica" w:hAnsi="Helvetica" w:cs="Helvetica"/>
          <w:b/>
          <w:noProof/>
          <w:sz w:val="24"/>
          <w:szCs w:val="24"/>
        </w:rPr>
        <w:t>B</w:t>
      </w:r>
      <w:r w:rsidR="00817D24" w:rsidRPr="00E42FB1">
        <w:rPr>
          <w:rFonts w:ascii="Helvetica" w:hAnsi="Helvetica" w:cs="Helvetica"/>
          <w:noProof/>
          <w:sz w:val="24"/>
          <w:szCs w:val="24"/>
        </w:rPr>
        <w:t>) The panel reports the parwise values of the Spearman correletion coefficents (Y-axis) for each time point (X-axis) of the 3 biological replicates.</w:t>
      </w:r>
    </w:p>
    <w:p w14:paraId="3AE98D97" w14:textId="56467DB8" w:rsidR="003908E8" w:rsidRPr="00E42FB1" w:rsidRDefault="003908E8" w:rsidP="003908E8">
      <w:pPr>
        <w:jc w:val="both"/>
        <w:rPr>
          <w:rFonts w:ascii="Helvetica" w:hAnsi="Helvetica" w:cs="Helvetica"/>
          <w:b/>
          <w:sz w:val="24"/>
          <w:szCs w:val="24"/>
        </w:rPr>
      </w:pPr>
      <w:r w:rsidRPr="00E42FB1">
        <w:rPr>
          <w:rFonts w:ascii="Helvetica" w:hAnsi="Helvetica" w:cs="Helvetica"/>
          <w:b/>
          <w:sz w:val="24"/>
          <w:szCs w:val="24"/>
        </w:rPr>
        <w:t>Figure 3. Correlation Analysis of PCF experiment.</w:t>
      </w:r>
    </w:p>
    <w:p w14:paraId="37F70B64" w14:textId="20713569" w:rsidR="003908E8" w:rsidRPr="00E42FB1" w:rsidRDefault="00817D24" w:rsidP="003908E8">
      <w:pPr>
        <w:jc w:val="both"/>
        <w:rPr>
          <w:rFonts w:ascii="Helvetica" w:hAnsi="Helvetica" w:cs="Helvetica"/>
          <w:noProof/>
          <w:sz w:val="24"/>
          <w:szCs w:val="24"/>
        </w:rPr>
      </w:pPr>
      <w:r w:rsidRPr="00E42FB1">
        <w:rPr>
          <w:rFonts w:ascii="Helvetica" w:hAnsi="Helvetica" w:cs="Helvetica"/>
          <w:noProof/>
          <w:sz w:val="24"/>
          <w:szCs w:val="24"/>
        </w:rPr>
        <w:t xml:space="preserve">The figure analyses the experimenthal reproducibility of the PCF dataset. </w:t>
      </w:r>
      <w:r w:rsidRPr="00E42FB1">
        <w:rPr>
          <w:rFonts w:ascii="Helvetica" w:hAnsi="Helvetica" w:cs="Helvetica"/>
          <w:b/>
          <w:noProof/>
          <w:sz w:val="24"/>
          <w:szCs w:val="24"/>
        </w:rPr>
        <w:t>A</w:t>
      </w:r>
      <w:r w:rsidRPr="00E42FB1">
        <w:rPr>
          <w:rFonts w:ascii="Helvetica" w:hAnsi="Helvetica" w:cs="Helvetica"/>
          <w:noProof/>
          <w:sz w:val="24"/>
          <w:szCs w:val="24"/>
        </w:rPr>
        <w:t xml:space="preserve">) The panel reports an heatmap of the parwise Spearman correletion coefficents computed for all analysed time points (X and Y-axis). </w:t>
      </w:r>
      <w:r w:rsidRPr="00E42FB1">
        <w:rPr>
          <w:rFonts w:ascii="Helvetica" w:hAnsi="Helvetica" w:cs="Helvetica"/>
          <w:b/>
          <w:noProof/>
          <w:sz w:val="24"/>
          <w:szCs w:val="24"/>
        </w:rPr>
        <w:t>B</w:t>
      </w:r>
      <w:r w:rsidRPr="00E42FB1">
        <w:rPr>
          <w:rFonts w:ascii="Helvetica" w:hAnsi="Helvetica" w:cs="Helvetica"/>
          <w:noProof/>
          <w:sz w:val="24"/>
          <w:szCs w:val="24"/>
        </w:rPr>
        <w:t>) The panel reports the parwise values of the Spearman correletion coefficents (Y-axis) for each time point (X-axis) of the 3 biological replicates.</w:t>
      </w:r>
    </w:p>
    <w:p w14:paraId="70D36D4B" w14:textId="77777777" w:rsidR="003908E8" w:rsidRPr="00E42FB1" w:rsidRDefault="003908E8" w:rsidP="003908E8">
      <w:pPr>
        <w:jc w:val="both"/>
        <w:rPr>
          <w:rFonts w:ascii="Helvetica" w:hAnsi="Helvetica" w:cs="Helvetica"/>
          <w:sz w:val="24"/>
          <w:szCs w:val="24"/>
        </w:rPr>
      </w:pPr>
      <w:r w:rsidRPr="00E42FB1">
        <w:rPr>
          <w:rFonts w:ascii="Helvetica" w:hAnsi="Helvetica" w:cs="Helvetica"/>
          <w:b/>
          <w:sz w:val="24"/>
          <w:szCs w:val="24"/>
        </w:rPr>
        <w:t>Figure 4. Quality Threshold.</w:t>
      </w:r>
      <w:r w:rsidRPr="00E42FB1">
        <w:rPr>
          <w:rFonts w:ascii="Helvetica" w:hAnsi="Helvetica" w:cs="Helvetica"/>
          <w:sz w:val="24"/>
          <w:szCs w:val="24"/>
        </w:rPr>
        <w:t xml:space="preserve"> </w:t>
      </w:r>
    </w:p>
    <w:p w14:paraId="7A14D94B" w14:textId="77777777" w:rsidR="003908E8" w:rsidRPr="00E42FB1" w:rsidRDefault="003908E8" w:rsidP="003908E8">
      <w:pPr>
        <w:jc w:val="both"/>
        <w:rPr>
          <w:rFonts w:ascii="Helvetica" w:hAnsi="Helvetica" w:cs="Helvetica"/>
          <w:sz w:val="24"/>
          <w:szCs w:val="24"/>
        </w:rPr>
      </w:pPr>
      <w:r w:rsidRPr="00E42FB1">
        <w:rPr>
          <w:rFonts w:ascii="Helvetica" w:hAnsi="Helvetica" w:cs="Helvetica"/>
          <w:sz w:val="24"/>
          <w:szCs w:val="24"/>
        </w:rPr>
        <w:t>The histograms show the log10 root-mean-square error (RMSE) values of the fitted exponential and linear models for the BSF (</w:t>
      </w:r>
      <w:r w:rsidRPr="00E42FB1">
        <w:rPr>
          <w:rFonts w:ascii="Helvetica" w:hAnsi="Helvetica" w:cs="Helvetica"/>
          <w:b/>
          <w:sz w:val="24"/>
          <w:szCs w:val="24"/>
        </w:rPr>
        <w:t>A</w:t>
      </w:r>
      <w:r w:rsidRPr="00E42FB1">
        <w:rPr>
          <w:rFonts w:ascii="Helvetica" w:hAnsi="Helvetica" w:cs="Helvetica"/>
          <w:sz w:val="24"/>
          <w:szCs w:val="24"/>
        </w:rPr>
        <w:t>) and PCF (</w:t>
      </w:r>
      <w:r w:rsidRPr="00E42FB1">
        <w:rPr>
          <w:rFonts w:ascii="Helvetica" w:hAnsi="Helvetica" w:cs="Helvetica"/>
          <w:b/>
          <w:sz w:val="24"/>
          <w:szCs w:val="24"/>
        </w:rPr>
        <w:t>B</w:t>
      </w:r>
      <w:r w:rsidRPr="00E42FB1">
        <w:rPr>
          <w:rFonts w:ascii="Helvetica" w:hAnsi="Helvetica" w:cs="Helvetica"/>
          <w:sz w:val="24"/>
          <w:szCs w:val="24"/>
        </w:rPr>
        <w:t>) protein decay curves on the x-axis against the number of proteins within each log10 RMSE range. The dashed black line in each panel shows the threshold of 0.05 used to accept (to the left) or reject (to the right) the fitted models.</w:t>
      </w:r>
    </w:p>
    <w:p w14:paraId="1895D254" w14:textId="0BDFA6B8" w:rsidR="003908E8" w:rsidRPr="00E42FB1" w:rsidRDefault="003908E8" w:rsidP="003908E8">
      <w:pPr>
        <w:jc w:val="both"/>
        <w:rPr>
          <w:rFonts w:ascii="Helvetica" w:hAnsi="Helvetica" w:cs="Helvetica"/>
          <w:b/>
          <w:sz w:val="24"/>
          <w:szCs w:val="24"/>
        </w:rPr>
      </w:pPr>
      <w:r w:rsidRPr="00E42FB1">
        <w:rPr>
          <w:rFonts w:ascii="Helvetica" w:hAnsi="Helvetica" w:cs="Helvetica"/>
          <w:b/>
          <w:sz w:val="24"/>
          <w:szCs w:val="24"/>
        </w:rPr>
        <w:t>Figure 5. Completeness of Isotope Incorporation.</w:t>
      </w:r>
    </w:p>
    <w:p w14:paraId="0A46ECAD" w14:textId="105F2591" w:rsidR="003908E8" w:rsidRPr="00E42FB1" w:rsidRDefault="003908E8" w:rsidP="00C264C6">
      <w:pPr>
        <w:jc w:val="both"/>
        <w:rPr>
          <w:rFonts w:ascii="Helvetica" w:hAnsi="Helvetica" w:cs="Helvetica"/>
          <w:sz w:val="24"/>
          <w:szCs w:val="24"/>
        </w:rPr>
      </w:pPr>
      <w:r w:rsidRPr="00E42FB1">
        <w:rPr>
          <w:rFonts w:ascii="Helvetica" w:hAnsi="Helvetica" w:cs="Helvetica"/>
          <w:sz w:val="24"/>
          <w:szCs w:val="24"/>
        </w:rPr>
        <w:t xml:space="preserve">The histograms show the proportions of isotope-labelled Lys (K) and Arg (R) residues (x-axis) against the frequency of tryptic peptides (y-axis) following the labelling to steady-state of BSF cells with medium (panel A) and heavy (panel B) Lys and Arg. </w:t>
      </w:r>
    </w:p>
    <w:p w14:paraId="3FDDBF11" w14:textId="7BEDFB83" w:rsidR="0017630C" w:rsidRPr="00E42FB1" w:rsidRDefault="0017630C" w:rsidP="0017630C">
      <w:pPr>
        <w:jc w:val="both"/>
        <w:rPr>
          <w:rFonts w:ascii="Helvetica" w:hAnsi="Helvetica" w:cs="Helvetica"/>
          <w:sz w:val="24"/>
          <w:szCs w:val="24"/>
        </w:rPr>
      </w:pPr>
      <w:r w:rsidRPr="00E42FB1">
        <w:rPr>
          <w:rFonts w:ascii="Helvetica" w:hAnsi="Helvetica" w:cs="Helvetica"/>
          <w:b/>
          <w:sz w:val="24"/>
          <w:szCs w:val="24"/>
        </w:rPr>
        <w:t>Figure 6. Parasite Growth Curves.</w:t>
      </w:r>
      <w:r w:rsidRPr="00E42FB1">
        <w:rPr>
          <w:rFonts w:ascii="Helvetica" w:hAnsi="Helvetica" w:cs="Helvetica"/>
          <w:sz w:val="24"/>
          <w:szCs w:val="24"/>
        </w:rPr>
        <w:t xml:space="preserve"> </w:t>
      </w:r>
    </w:p>
    <w:p w14:paraId="38F7D7DB" w14:textId="77777777" w:rsidR="0017630C" w:rsidRPr="00E42FB1" w:rsidRDefault="0017630C" w:rsidP="0017630C">
      <w:pPr>
        <w:jc w:val="both"/>
        <w:rPr>
          <w:rFonts w:ascii="Helvetica" w:hAnsi="Helvetica" w:cs="Helvetica"/>
          <w:sz w:val="24"/>
          <w:szCs w:val="24"/>
        </w:rPr>
      </w:pPr>
      <w:r w:rsidRPr="00E42FB1">
        <w:rPr>
          <w:rFonts w:ascii="Helvetica" w:hAnsi="Helvetica" w:cs="Helvetica"/>
          <w:sz w:val="24"/>
          <w:szCs w:val="24"/>
        </w:rPr>
        <w:t>Parasite counts per ml of culture (y axis) are plotted against time for the triplicate bloodstream form (BSF) (</w:t>
      </w:r>
      <w:r w:rsidRPr="00E42FB1">
        <w:rPr>
          <w:rFonts w:ascii="Helvetica" w:hAnsi="Helvetica" w:cs="Helvetica"/>
          <w:b/>
          <w:sz w:val="24"/>
          <w:szCs w:val="24"/>
        </w:rPr>
        <w:t>A</w:t>
      </w:r>
      <w:r w:rsidRPr="00E42FB1">
        <w:rPr>
          <w:rFonts w:ascii="Helvetica" w:hAnsi="Helvetica" w:cs="Helvetica"/>
          <w:sz w:val="24"/>
          <w:szCs w:val="24"/>
        </w:rPr>
        <w:t>) and procyclic form (PCF) (</w:t>
      </w:r>
      <w:r w:rsidRPr="00E42FB1">
        <w:rPr>
          <w:rFonts w:ascii="Helvetica" w:hAnsi="Helvetica" w:cs="Helvetica"/>
          <w:b/>
          <w:sz w:val="24"/>
          <w:szCs w:val="24"/>
        </w:rPr>
        <w:t>B</w:t>
      </w:r>
      <w:r w:rsidRPr="00E42FB1">
        <w:rPr>
          <w:rFonts w:ascii="Helvetica" w:hAnsi="Helvetica" w:cs="Helvetica"/>
          <w:sz w:val="24"/>
          <w:szCs w:val="24"/>
        </w:rPr>
        <w:t xml:space="preserve">) cultures used to determine protein turnover rates by label-chase. Growth Factors, used to correct for cell division during the course of the experiments, were obtained by dividing the parasite count values at each time point by the parasite count values at the point of resuspending the </w:t>
      </w:r>
      <w:r w:rsidRPr="00E42FB1">
        <w:rPr>
          <w:rFonts w:ascii="Helvetica" w:hAnsi="Helvetica" w:cs="Helvetica"/>
          <w:sz w:val="24"/>
          <w:szCs w:val="24"/>
        </w:rPr>
        <w:lastRenderedPageBreak/>
        <w:t>medium-labelled cells in light-chase medium (6.2E5 cells/ml for BSF cultures and 1E7 cells/ml for PCF cultures).</w:t>
      </w:r>
    </w:p>
    <w:p w14:paraId="4CAA82D0" w14:textId="77777777" w:rsidR="0017630C" w:rsidRPr="00E42FB1" w:rsidRDefault="0017630C" w:rsidP="00C264C6">
      <w:pPr>
        <w:jc w:val="both"/>
        <w:rPr>
          <w:rFonts w:ascii="Helvetica" w:hAnsi="Helvetica" w:cs="Helvetica"/>
          <w:b/>
          <w:sz w:val="24"/>
          <w:szCs w:val="24"/>
        </w:rPr>
      </w:pPr>
    </w:p>
    <w:p w14:paraId="1034511A" w14:textId="77777777" w:rsidR="0017630C" w:rsidRPr="00E42FB1" w:rsidRDefault="0017630C" w:rsidP="00C264C6">
      <w:pPr>
        <w:jc w:val="both"/>
        <w:rPr>
          <w:rFonts w:ascii="Helvetica" w:hAnsi="Helvetica" w:cs="Helvetica"/>
          <w:b/>
          <w:sz w:val="24"/>
          <w:szCs w:val="24"/>
        </w:rPr>
      </w:pPr>
    </w:p>
    <w:p w14:paraId="22DC596F" w14:textId="7EC4D759" w:rsidR="00F37AA5" w:rsidRPr="00E42FB1" w:rsidRDefault="00F37AA5" w:rsidP="00C264C6">
      <w:pPr>
        <w:jc w:val="both"/>
        <w:rPr>
          <w:rFonts w:ascii="Helvetica" w:hAnsi="Helvetica" w:cs="Helvetica"/>
          <w:b/>
          <w:sz w:val="24"/>
          <w:szCs w:val="24"/>
        </w:rPr>
      </w:pPr>
      <w:r w:rsidRPr="00E42FB1">
        <w:rPr>
          <w:rFonts w:ascii="Helvetica" w:hAnsi="Helvetica" w:cs="Helvetica"/>
          <w:b/>
          <w:sz w:val="24"/>
          <w:szCs w:val="24"/>
        </w:rPr>
        <w:t xml:space="preserve">Figure </w:t>
      </w:r>
      <w:r w:rsidR="0017630C" w:rsidRPr="00E42FB1">
        <w:rPr>
          <w:rFonts w:ascii="Helvetica" w:hAnsi="Helvetica" w:cs="Helvetica"/>
          <w:b/>
          <w:sz w:val="24"/>
          <w:szCs w:val="24"/>
        </w:rPr>
        <w:t>7</w:t>
      </w:r>
      <w:r w:rsidRPr="00E42FB1">
        <w:rPr>
          <w:rFonts w:ascii="Helvetica" w:hAnsi="Helvetica" w:cs="Helvetica"/>
          <w:b/>
          <w:sz w:val="24"/>
          <w:szCs w:val="24"/>
        </w:rPr>
        <w:t xml:space="preserve">. </w:t>
      </w:r>
      <w:r w:rsidR="00917426" w:rsidRPr="00E42FB1">
        <w:rPr>
          <w:rFonts w:ascii="Helvetica" w:hAnsi="Helvetica" w:cs="Helvetica"/>
          <w:b/>
          <w:sz w:val="24"/>
          <w:szCs w:val="24"/>
        </w:rPr>
        <w:t>Protein Turnover</w:t>
      </w:r>
      <w:r w:rsidR="005A7186" w:rsidRPr="00E42FB1">
        <w:rPr>
          <w:rFonts w:ascii="Helvetica" w:hAnsi="Helvetica" w:cs="Helvetica"/>
          <w:b/>
          <w:sz w:val="24"/>
          <w:szCs w:val="24"/>
        </w:rPr>
        <w:t xml:space="preserve"> of BSF and PCF Proteomes</w:t>
      </w:r>
      <w:r w:rsidRPr="00E42FB1">
        <w:rPr>
          <w:rFonts w:ascii="Helvetica" w:hAnsi="Helvetica" w:cs="Helvetica"/>
          <w:b/>
          <w:sz w:val="24"/>
          <w:szCs w:val="24"/>
        </w:rPr>
        <w:t>.</w:t>
      </w:r>
    </w:p>
    <w:p w14:paraId="0C4E83B9" w14:textId="16A6B373" w:rsidR="00246FB1" w:rsidRPr="00E42FB1" w:rsidRDefault="00545789" w:rsidP="002D4D18">
      <w:pPr>
        <w:jc w:val="both"/>
        <w:rPr>
          <w:rFonts w:ascii="Helvetica" w:hAnsi="Helvetica" w:cs="Helvetica"/>
          <w:sz w:val="24"/>
          <w:szCs w:val="24"/>
        </w:rPr>
      </w:pPr>
      <w:r w:rsidRPr="00E42FB1">
        <w:rPr>
          <w:rFonts w:ascii="Helvetica" w:hAnsi="Helvetica" w:cs="Helvetica"/>
          <w:sz w:val="24"/>
          <w:szCs w:val="24"/>
        </w:rPr>
        <w:t>P</w:t>
      </w:r>
      <w:r w:rsidR="002D4D18" w:rsidRPr="00E42FB1">
        <w:rPr>
          <w:rFonts w:ascii="Helvetica" w:hAnsi="Helvetica" w:cs="Helvetica"/>
          <w:sz w:val="24"/>
          <w:szCs w:val="24"/>
        </w:rPr>
        <w:t xml:space="preserve">anel </w:t>
      </w:r>
      <w:r w:rsidRPr="00E42FB1">
        <w:rPr>
          <w:rFonts w:ascii="Helvetica" w:hAnsi="Helvetica" w:cs="Helvetica"/>
          <w:sz w:val="24"/>
          <w:szCs w:val="24"/>
        </w:rPr>
        <w:t>(</w:t>
      </w:r>
      <w:r w:rsidRPr="00E42FB1">
        <w:rPr>
          <w:rFonts w:ascii="Helvetica" w:hAnsi="Helvetica" w:cs="Helvetica"/>
          <w:b/>
          <w:sz w:val="24"/>
          <w:szCs w:val="24"/>
        </w:rPr>
        <w:t>A</w:t>
      </w:r>
      <w:r w:rsidRPr="00E42FB1">
        <w:rPr>
          <w:rFonts w:ascii="Helvetica" w:hAnsi="Helvetica" w:cs="Helvetica"/>
          <w:sz w:val="24"/>
          <w:szCs w:val="24"/>
        </w:rPr>
        <w:t xml:space="preserve">) </w:t>
      </w:r>
      <w:r w:rsidR="002D4D18" w:rsidRPr="00E42FB1">
        <w:rPr>
          <w:rFonts w:ascii="Helvetica" w:hAnsi="Helvetica" w:cs="Helvetica"/>
          <w:sz w:val="24"/>
          <w:szCs w:val="24"/>
        </w:rPr>
        <w:t>shows the degradation profile</w:t>
      </w:r>
      <w:r w:rsidR="00FD1EB7" w:rsidRPr="00E42FB1">
        <w:rPr>
          <w:rFonts w:ascii="Helvetica" w:hAnsi="Helvetica" w:cs="Helvetica"/>
          <w:sz w:val="24"/>
          <w:szCs w:val="24"/>
        </w:rPr>
        <w:t>s</w:t>
      </w:r>
      <w:r w:rsidR="002D4D18" w:rsidRPr="00E42FB1">
        <w:rPr>
          <w:rFonts w:ascii="Helvetica" w:hAnsi="Helvetica" w:cs="Helvetica"/>
          <w:sz w:val="24"/>
          <w:szCs w:val="24"/>
        </w:rPr>
        <w:t xml:space="preserve"> of BSF</w:t>
      </w:r>
      <w:r w:rsidR="00FD1EB7" w:rsidRPr="00E42FB1">
        <w:rPr>
          <w:rFonts w:ascii="Helvetica" w:hAnsi="Helvetica" w:cs="Helvetica"/>
          <w:sz w:val="24"/>
          <w:szCs w:val="24"/>
        </w:rPr>
        <w:t xml:space="preserve"> proteins</w:t>
      </w:r>
      <w:r w:rsidR="002D4D18" w:rsidRPr="00E42FB1">
        <w:rPr>
          <w:rFonts w:ascii="Helvetica" w:hAnsi="Helvetica" w:cs="Helvetica"/>
          <w:b/>
          <w:sz w:val="24"/>
          <w:szCs w:val="24"/>
        </w:rPr>
        <w:t xml:space="preserve">. </w:t>
      </w:r>
      <w:r w:rsidR="002D4D18" w:rsidRPr="00E42FB1">
        <w:rPr>
          <w:rFonts w:ascii="Helvetica" w:hAnsi="Helvetica" w:cs="Helvetica"/>
          <w:sz w:val="24"/>
          <w:szCs w:val="24"/>
        </w:rPr>
        <w:t xml:space="preserve">The y axis reports the residual protein amount estimated </w:t>
      </w:r>
      <w:r w:rsidR="00FD1EB7" w:rsidRPr="00E42FB1">
        <w:rPr>
          <w:rFonts w:ascii="Helvetica" w:hAnsi="Helvetica" w:cs="Helvetica"/>
          <w:sz w:val="24"/>
          <w:szCs w:val="24"/>
        </w:rPr>
        <w:t xml:space="preserve">from the quantitative proteomics data fitted to </w:t>
      </w:r>
      <w:r w:rsidR="002D4D18" w:rsidRPr="00E42FB1">
        <w:rPr>
          <w:rFonts w:ascii="Helvetica" w:hAnsi="Helvetica" w:cs="Helvetica"/>
          <w:sz w:val="24"/>
          <w:szCs w:val="24"/>
        </w:rPr>
        <w:t>exponential decay model</w:t>
      </w:r>
      <w:r w:rsidR="00FD1EB7" w:rsidRPr="00E42FB1">
        <w:rPr>
          <w:rFonts w:ascii="Helvetica" w:hAnsi="Helvetica" w:cs="Helvetica"/>
          <w:sz w:val="24"/>
          <w:szCs w:val="24"/>
        </w:rPr>
        <w:t>s</w:t>
      </w:r>
      <w:r w:rsidR="002D4D18" w:rsidRPr="00E42FB1">
        <w:rPr>
          <w:rFonts w:ascii="Helvetica" w:hAnsi="Helvetica" w:cs="Helvetica"/>
          <w:sz w:val="24"/>
          <w:szCs w:val="24"/>
        </w:rPr>
        <w:t>.</w:t>
      </w:r>
      <w:r w:rsidR="002D4D18" w:rsidRPr="00E42FB1">
        <w:rPr>
          <w:rFonts w:ascii="Helvetica" w:hAnsi="Helvetica" w:cs="Helvetica"/>
          <w:b/>
          <w:sz w:val="24"/>
          <w:szCs w:val="24"/>
        </w:rPr>
        <w:t xml:space="preserve"> </w:t>
      </w:r>
      <w:r w:rsidRPr="00E42FB1">
        <w:rPr>
          <w:rFonts w:ascii="Helvetica" w:hAnsi="Helvetica" w:cs="Helvetica"/>
          <w:sz w:val="24"/>
          <w:szCs w:val="24"/>
        </w:rPr>
        <w:t>(</w:t>
      </w:r>
      <w:r w:rsidR="002D4D18" w:rsidRPr="00E42FB1">
        <w:rPr>
          <w:rFonts w:ascii="Helvetica" w:hAnsi="Helvetica" w:cs="Helvetica"/>
          <w:b/>
          <w:sz w:val="24"/>
          <w:szCs w:val="24"/>
        </w:rPr>
        <w:t>B</w:t>
      </w:r>
      <w:r w:rsidR="000C7835" w:rsidRPr="00E42FB1">
        <w:rPr>
          <w:rFonts w:ascii="Helvetica" w:hAnsi="Helvetica" w:cs="Helvetica"/>
          <w:sz w:val="24"/>
          <w:szCs w:val="24"/>
        </w:rPr>
        <w:t>)</w:t>
      </w:r>
      <w:r w:rsidRPr="00E42FB1">
        <w:rPr>
          <w:rFonts w:ascii="Helvetica" w:hAnsi="Helvetica" w:cs="Helvetica"/>
          <w:sz w:val="24"/>
          <w:szCs w:val="24"/>
        </w:rPr>
        <w:t xml:space="preserve"> </w:t>
      </w:r>
      <w:r w:rsidR="002D4D18" w:rsidRPr="00E42FB1">
        <w:rPr>
          <w:rFonts w:ascii="Helvetica" w:hAnsi="Helvetica" w:cs="Helvetica"/>
          <w:sz w:val="24"/>
          <w:szCs w:val="24"/>
        </w:rPr>
        <w:t xml:space="preserve">The </w:t>
      </w:r>
      <w:r w:rsidR="00FD1EB7" w:rsidRPr="00E42FB1">
        <w:rPr>
          <w:rFonts w:ascii="Helvetica" w:hAnsi="Helvetica" w:cs="Helvetica"/>
          <w:sz w:val="24"/>
          <w:szCs w:val="24"/>
        </w:rPr>
        <w:t>same as panel A but for PCF proteins</w:t>
      </w:r>
      <w:r w:rsidR="002D4D18" w:rsidRPr="00E42FB1">
        <w:rPr>
          <w:rFonts w:ascii="Helvetica" w:hAnsi="Helvetica" w:cs="Helvetica"/>
          <w:sz w:val="24"/>
          <w:szCs w:val="24"/>
        </w:rPr>
        <w:t>.</w:t>
      </w:r>
      <w:r w:rsidR="002D4D18" w:rsidRPr="00E42FB1">
        <w:rPr>
          <w:rFonts w:ascii="Helvetica" w:hAnsi="Helvetica" w:cs="Helvetica"/>
          <w:b/>
          <w:sz w:val="24"/>
          <w:szCs w:val="24"/>
        </w:rPr>
        <w:t xml:space="preserve"> </w:t>
      </w:r>
      <w:r w:rsidR="000C7835" w:rsidRPr="00E42FB1">
        <w:rPr>
          <w:rFonts w:ascii="Helvetica" w:hAnsi="Helvetica" w:cs="Helvetica"/>
          <w:sz w:val="24"/>
          <w:szCs w:val="24"/>
        </w:rPr>
        <w:t>(</w:t>
      </w:r>
      <w:r w:rsidR="002D4D18" w:rsidRPr="00E42FB1">
        <w:rPr>
          <w:rFonts w:ascii="Helvetica" w:hAnsi="Helvetica" w:cs="Helvetica"/>
          <w:b/>
          <w:sz w:val="24"/>
          <w:szCs w:val="24"/>
        </w:rPr>
        <w:t>C</w:t>
      </w:r>
      <w:r w:rsidR="00246FB1" w:rsidRPr="00E42FB1">
        <w:rPr>
          <w:rFonts w:ascii="Helvetica" w:hAnsi="Helvetica" w:cs="Helvetica"/>
          <w:sz w:val="24"/>
          <w:szCs w:val="24"/>
        </w:rPr>
        <w:t xml:space="preserve">) </w:t>
      </w:r>
      <w:r w:rsidR="002D4D18" w:rsidRPr="00E42FB1">
        <w:rPr>
          <w:rFonts w:ascii="Helvetica" w:hAnsi="Helvetica" w:cs="Helvetica"/>
          <w:sz w:val="24"/>
          <w:szCs w:val="24"/>
        </w:rPr>
        <w:t>T</w:t>
      </w:r>
      <w:r w:rsidR="00246FB1" w:rsidRPr="00E42FB1">
        <w:rPr>
          <w:rFonts w:ascii="Helvetica" w:hAnsi="Helvetica" w:cs="Helvetica"/>
          <w:sz w:val="24"/>
          <w:szCs w:val="24"/>
        </w:rPr>
        <w:t>he panel show</w:t>
      </w:r>
      <w:r w:rsidR="00E9610D" w:rsidRPr="00E42FB1">
        <w:rPr>
          <w:rFonts w:ascii="Helvetica" w:hAnsi="Helvetica" w:cs="Helvetica"/>
          <w:sz w:val="24"/>
          <w:szCs w:val="24"/>
        </w:rPr>
        <w:t>s</w:t>
      </w:r>
      <w:r w:rsidR="00246FB1" w:rsidRPr="00E42FB1">
        <w:rPr>
          <w:rFonts w:ascii="Helvetica" w:hAnsi="Helvetica" w:cs="Helvetica"/>
          <w:sz w:val="24"/>
          <w:szCs w:val="24"/>
        </w:rPr>
        <w:t xml:space="preserve"> the average degradation profile of the BSF (red line) and PCF (blue line) proteins fitted </w:t>
      </w:r>
      <w:r w:rsidR="00973585" w:rsidRPr="00E42FB1">
        <w:rPr>
          <w:rFonts w:ascii="Helvetica" w:hAnsi="Helvetica" w:cs="Helvetica"/>
          <w:sz w:val="24"/>
          <w:szCs w:val="24"/>
        </w:rPr>
        <w:t xml:space="preserve">to </w:t>
      </w:r>
      <w:r w:rsidR="00246FB1" w:rsidRPr="00E42FB1">
        <w:rPr>
          <w:rFonts w:ascii="Helvetica" w:hAnsi="Helvetica" w:cs="Helvetica"/>
          <w:sz w:val="24"/>
          <w:szCs w:val="24"/>
        </w:rPr>
        <w:t>an exponential decay model</w:t>
      </w:r>
      <w:r w:rsidR="00973585" w:rsidRPr="00E42FB1">
        <w:rPr>
          <w:rFonts w:ascii="Helvetica" w:hAnsi="Helvetica" w:cs="Helvetica"/>
          <w:sz w:val="24"/>
          <w:szCs w:val="24"/>
        </w:rPr>
        <w:t>s</w:t>
      </w:r>
      <w:r w:rsidR="00246FB1" w:rsidRPr="00E42FB1">
        <w:rPr>
          <w:rFonts w:ascii="Helvetica" w:hAnsi="Helvetica" w:cs="Helvetica"/>
          <w:sz w:val="24"/>
          <w:szCs w:val="24"/>
        </w:rPr>
        <w:t>. The shadow area surrounding the BSF and PCF lines represent</w:t>
      </w:r>
      <w:r w:rsidR="00313939" w:rsidRPr="00E42FB1">
        <w:rPr>
          <w:rFonts w:ascii="Helvetica" w:hAnsi="Helvetica" w:cs="Helvetica"/>
          <w:sz w:val="24"/>
          <w:szCs w:val="24"/>
        </w:rPr>
        <w:t>s</w:t>
      </w:r>
      <w:r w:rsidR="00246FB1" w:rsidRPr="00E42FB1">
        <w:rPr>
          <w:rFonts w:ascii="Helvetica" w:hAnsi="Helvetica" w:cs="Helvetica"/>
          <w:sz w:val="24"/>
          <w:szCs w:val="24"/>
        </w:rPr>
        <w:t xml:space="preserve"> the standard deviation. </w:t>
      </w:r>
      <w:r w:rsidR="00973585" w:rsidRPr="00E42FB1">
        <w:rPr>
          <w:rFonts w:ascii="Helvetica" w:hAnsi="Helvetica" w:cs="Helvetica"/>
          <w:sz w:val="24"/>
          <w:szCs w:val="24"/>
        </w:rPr>
        <w:t>In this case, t</w:t>
      </w:r>
      <w:r w:rsidR="00246FB1" w:rsidRPr="00E42FB1">
        <w:rPr>
          <w:rFonts w:ascii="Helvetica" w:hAnsi="Helvetica" w:cs="Helvetica"/>
          <w:sz w:val="24"/>
          <w:szCs w:val="24"/>
        </w:rPr>
        <w:t>he x ax</w:t>
      </w:r>
      <w:r w:rsidR="00E9610D" w:rsidRPr="00E42FB1">
        <w:rPr>
          <w:rFonts w:ascii="Helvetica" w:hAnsi="Helvetica" w:cs="Helvetica"/>
          <w:sz w:val="24"/>
          <w:szCs w:val="24"/>
        </w:rPr>
        <w:t>is</w:t>
      </w:r>
      <w:r w:rsidR="00246FB1" w:rsidRPr="00E42FB1">
        <w:rPr>
          <w:rFonts w:ascii="Helvetica" w:hAnsi="Helvetica" w:cs="Helvetica"/>
          <w:sz w:val="24"/>
          <w:szCs w:val="24"/>
        </w:rPr>
        <w:t xml:space="preserve"> reports the time points in hours of the time course divided by the </w:t>
      </w:r>
      <w:r w:rsidR="00973585" w:rsidRPr="00E42FB1">
        <w:rPr>
          <w:rFonts w:ascii="Helvetica" w:hAnsi="Helvetica" w:cs="Helvetica"/>
          <w:sz w:val="24"/>
          <w:szCs w:val="24"/>
        </w:rPr>
        <w:t xml:space="preserve">measured </w:t>
      </w:r>
      <w:r w:rsidR="00246FB1" w:rsidRPr="00E42FB1">
        <w:rPr>
          <w:rFonts w:ascii="Helvetica" w:hAnsi="Helvetica" w:cs="Helvetica"/>
          <w:sz w:val="24"/>
          <w:szCs w:val="24"/>
        </w:rPr>
        <w:t>doubling time of the BSF (</w:t>
      </w:r>
      <w:r w:rsidR="00917426" w:rsidRPr="00E42FB1">
        <w:rPr>
          <w:rFonts w:ascii="Helvetica" w:hAnsi="Helvetica" w:cs="Helvetica"/>
          <w:sz w:val="24"/>
          <w:szCs w:val="24"/>
        </w:rPr>
        <w:t>11.8</w:t>
      </w:r>
      <w:r w:rsidR="00246FB1" w:rsidRPr="00E42FB1">
        <w:rPr>
          <w:rFonts w:ascii="Helvetica" w:hAnsi="Helvetica" w:cs="Helvetica"/>
          <w:sz w:val="24"/>
          <w:szCs w:val="24"/>
        </w:rPr>
        <w:t xml:space="preserve"> hours) and PCF (2</w:t>
      </w:r>
      <w:r w:rsidR="00917426" w:rsidRPr="00E42FB1">
        <w:rPr>
          <w:rFonts w:ascii="Helvetica" w:hAnsi="Helvetica" w:cs="Helvetica"/>
          <w:sz w:val="24"/>
          <w:szCs w:val="24"/>
        </w:rPr>
        <w:t>2</w:t>
      </w:r>
      <w:r w:rsidR="00246FB1" w:rsidRPr="00E42FB1">
        <w:rPr>
          <w:rFonts w:ascii="Helvetica" w:hAnsi="Helvetica" w:cs="Helvetica"/>
          <w:sz w:val="24"/>
          <w:szCs w:val="24"/>
        </w:rPr>
        <w:t xml:space="preserve"> hours)</w:t>
      </w:r>
      <w:r w:rsidR="00973585" w:rsidRPr="00E42FB1">
        <w:rPr>
          <w:rFonts w:ascii="Helvetica" w:hAnsi="Helvetica" w:cs="Helvetica"/>
          <w:sz w:val="24"/>
          <w:szCs w:val="24"/>
        </w:rPr>
        <w:t xml:space="preserve"> cells during the turnover experiments</w:t>
      </w:r>
      <w:r w:rsidR="00246FB1" w:rsidRPr="00E42FB1">
        <w:rPr>
          <w:rFonts w:ascii="Helvetica" w:hAnsi="Helvetica" w:cs="Helvetica"/>
          <w:sz w:val="24"/>
          <w:szCs w:val="24"/>
        </w:rPr>
        <w:t xml:space="preserve">. </w:t>
      </w:r>
      <w:r w:rsidR="000C7835" w:rsidRPr="00E42FB1">
        <w:rPr>
          <w:rFonts w:ascii="Helvetica" w:hAnsi="Helvetica" w:cs="Helvetica"/>
          <w:sz w:val="24"/>
          <w:szCs w:val="24"/>
        </w:rPr>
        <w:t>(</w:t>
      </w:r>
      <w:r w:rsidR="002D4D18" w:rsidRPr="00E42FB1">
        <w:rPr>
          <w:rFonts w:ascii="Helvetica" w:hAnsi="Helvetica" w:cs="Helvetica"/>
          <w:b/>
          <w:sz w:val="24"/>
          <w:szCs w:val="24"/>
        </w:rPr>
        <w:t>D</w:t>
      </w:r>
      <w:r w:rsidR="00246FB1" w:rsidRPr="00E42FB1">
        <w:rPr>
          <w:rFonts w:ascii="Helvetica" w:hAnsi="Helvetica" w:cs="Helvetica"/>
          <w:sz w:val="24"/>
          <w:szCs w:val="24"/>
        </w:rPr>
        <w:t xml:space="preserve">) The </w:t>
      </w:r>
      <w:r w:rsidR="00917426" w:rsidRPr="00E42FB1">
        <w:rPr>
          <w:rFonts w:ascii="Helvetica" w:hAnsi="Helvetica" w:cs="Helvetica"/>
          <w:sz w:val="24"/>
          <w:szCs w:val="24"/>
        </w:rPr>
        <w:t>panel</w:t>
      </w:r>
      <w:r w:rsidR="00246FB1" w:rsidRPr="00E42FB1">
        <w:rPr>
          <w:rFonts w:ascii="Helvetica" w:hAnsi="Helvetica" w:cs="Helvetica"/>
          <w:sz w:val="24"/>
          <w:szCs w:val="24"/>
        </w:rPr>
        <w:t xml:space="preserve"> </w:t>
      </w:r>
      <w:r w:rsidR="009463C2" w:rsidRPr="00E42FB1">
        <w:rPr>
          <w:rFonts w:ascii="Helvetica" w:hAnsi="Helvetica" w:cs="Helvetica"/>
          <w:sz w:val="24"/>
          <w:szCs w:val="24"/>
        </w:rPr>
        <w:t>shows</w:t>
      </w:r>
      <w:r w:rsidR="00BC2226" w:rsidRPr="00E42FB1">
        <w:rPr>
          <w:rFonts w:ascii="Helvetica" w:hAnsi="Helvetica" w:cs="Helvetica"/>
          <w:sz w:val="24"/>
          <w:szCs w:val="24"/>
        </w:rPr>
        <w:t xml:space="preserve"> </w:t>
      </w:r>
      <w:r w:rsidR="00917426" w:rsidRPr="00E42FB1">
        <w:rPr>
          <w:rFonts w:ascii="Helvetica" w:hAnsi="Helvetica" w:cs="Helvetica"/>
          <w:sz w:val="24"/>
          <w:szCs w:val="24"/>
        </w:rPr>
        <w:t>box plot</w:t>
      </w:r>
      <w:r w:rsidR="009463C2" w:rsidRPr="00E42FB1">
        <w:rPr>
          <w:rFonts w:ascii="Helvetica" w:hAnsi="Helvetica" w:cs="Helvetica"/>
          <w:sz w:val="24"/>
          <w:szCs w:val="24"/>
        </w:rPr>
        <w:t>s</w:t>
      </w:r>
      <w:r w:rsidR="00246FB1" w:rsidRPr="00E42FB1">
        <w:rPr>
          <w:rFonts w:ascii="Helvetica" w:hAnsi="Helvetica" w:cs="Helvetica"/>
          <w:sz w:val="24"/>
          <w:szCs w:val="24"/>
        </w:rPr>
        <w:t xml:space="preserve"> the </w:t>
      </w:r>
      <w:r w:rsidR="00917426" w:rsidRPr="00E42FB1">
        <w:rPr>
          <w:rFonts w:ascii="Helvetica" w:hAnsi="Helvetica" w:cs="Helvetica"/>
          <w:sz w:val="24"/>
          <w:szCs w:val="24"/>
        </w:rPr>
        <w:t xml:space="preserve">distribution of the </w:t>
      </w:r>
      <w:r w:rsidR="001460B7" w:rsidRPr="00E42FB1">
        <w:rPr>
          <w:rFonts w:ascii="Helvetica" w:hAnsi="Helvetica" w:cs="Helvetica"/>
          <w:sz w:val="24"/>
          <w:szCs w:val="24"/>
        </w:rPr>
        <w:t>protein half-</w:t>
      </w:r>
      <w:r w:rsidR="002D4D18" w:rsidRPr="00E42FB1">
        <w:rPr>
          <w:rFonts w:ascii="Helvetica" w:hAnsi="Helvetica" w:cs="Helvetica"/>
          <w:sz w:val="24"/>
          <w:szCs w:val="24"/>
        </w:rPr>
        <w:t xml:space="preserve">lives </w:t>
      </w:r>
      <w:r w:rsidR="00917426" w:rsidRPr="00E42FB1">
        <w:rPr>
          <w:rFonts w:ascii="Helvetica" w:hAnsi="Helvetica" w:cs="Helvetica"/>
          <w:sz w:val="24"/>
          <w:szCs w:val="24"/>
        </w:rPr>
        <w:t>for the BSF proteome (red) and the PCF proteome (blue).</w:t>
      </w:r>
    </w:p>
    <w:p w14:paraId="3F10CF13" w14:textId="77777777" w:rsidR="00403D50" w:rsidRPr="00E42FB1" w:rsidRDefault="00403D50" w:rsidP="00C264C6">
      <w:pPr>
        <w:rPr>
          <w:rFonts w:ascii="Helvetica" w:hAnsi="Helvetica" w:cs="Helvetica"/>
          <w:b/>
          <w:sz w:val="24"/>
          <w:szCs w:val="24"/>
        </w:rPr>
      </w:pPr>
    </w:p>
    <w:p w14:paraId="04BD8358" w14:textId="570FAC8A" w:rsidR="003908E8" w:rsidRPr="00E42FB1" w:rsidRDefault="003908E8" w:rsidP="003908E8">
      <w:pPr>
        <w:jc w:val="both"/>
        <w:rPr>
          <w:rFonts w:ascii="Helvetica" w:hAnsi="Helvetica" w:cs="Helvetica"/>
          <w:b/>
          <w:sz w:val="24"/>
          <w:szCs w:val="24"/>
        </w:rPr>
      </w:pPr>
      <w:r w:rsidRPr="00E42FB1">
        <w:rPr>
          <w:rFonts w:ascii="Helvetica" w:hAnsi="Helvetica" w:cs="Helvetica"/>
          <w:b/>
          <w:sz w:val="24"/>
          <w:szCs w:val="24"/>
        </w:rPr>
        <w:t xml:space="preserve">Figure </w:t>
      </w:r>
      <w:r w:rsidR="0017630C" w:rsidRPr="00E42FB1">
        <w:rPr>
          <w:rFonts w:ascii="Helvetica" w:hAnsi="Helvetica" w:cs="Helvetica"/>
          <w:b/>
          <w:sz w:val="24"/>
          <w:szCs w:val="24"/>
        </w:rPr>
        <w:t>8</w:t>
      </w:r>
      <w:r w:rsidRPr="00E42FB1">
        <w:rPr>
          <w:rFonts w:ascii="Helvetica" w:hAnsi="Helvetica" w:cs="Helvetica"/>
          <w:b/>
          <w:sz w:val="24"/>
          <w:szCs w:val="24"/>
        </w:rPr>
        <w:t>. Exponential Decay Parameters.</w:t>
      </w:r>
    </w:p>
    <w:p w14:paraId="7564787E" w14:textId="55200ACB" w:rsidR="003908E8" w:rsidRPr="00E42FB1" w:rsidRDefault="003908E8" w:rsidP="003908E8">
      <w:pPr>
        <w:jc w:val="both"/>
        <w:rPr>
          <w:rFonts w:ascii="Helvetica" w:hAnsi="Helvetica" w:cs="Helvetica"/>
          <w:sz w:val="24"/>
          <w:szCs w:val="24"/>
        </w:rPr>
      </w:pPr>
      <w:r w:rsidRPr="00E42FB1">
        <w:rPr>
          <w:rFonts w:ascii="Helvetica" w:hAnsi="Helvetica" w:cs="Helvetica"/>
          <w:sz w:val="24"/>
          <w:szCs w:val="24"/>
        </w:rPr>
        <w:t>Box plots of the range of Amplitude (</w:t>
      </w:r>
      <w:r w:rsidRPr="00E42FB1">
        <w:rPr>
          <w:rFonts w:ascii="Helvetica" w:hAnsi="Helvetica" w:cs="Helvetica"/>
          <w:b/>
          <w:sz w:val="24"/>
          <w:szCs w:val="24"/>
        </w:rPr>
        <w:t>A</w:t>
      </w:r>
      <w:r w:rsidRPr="00E42FB1">
        <w:rPr>
          <w:rFonts w:ascii="Helvetica" w:hAnsi="Helvetica" w:cs="Helvetica"/>
          <w:sz w:val="24"/>
          <w:szCs w:val="24"/>
        </w:rPr>
        <w:t>) Offset (</w:t>
      </w:r>
      <w:r w:rsidRPr="00E42FB1">
        <w:rPr>
          <w:rFonts w:ascii="Helvetica" w:hAnsi="Helvetica" w:cs="Helvetica"/>
          <w:b/>
          <w:sz w:val="24"/>
          <w:szCs w:val="24"/>
        </w:rPr>
        <w:t>B</w:t>
      </w:r>
      <w:r w:rsidRPr="00E42FB1">
        <w:rPr>
          <w:rFonts w:ascii="Helvetica" w:hAnsi="Helvetica" w:cs="Helvetica"/>
          <w:sz w:val="24"/>
          <w:szCs w:val="24"/>
        </w:rPr>
        <w:t>) and Tau (</w:t>
      </w:r>
      <w:r w:rsidRPr="00E42FB1">
        <w:rPr>
          <w:rFonts w:ascii="Helvetica" w:hAnsi="Helvetica" w:cs="Helvetica"/>
          <w:b/>
          <w:sz w:val="24"/>
          <w:szCs w:val="24"/>
        </w:rPr>
        <w:t>C</w:t>
      </w:r>
      <w:r w:rsidRPr="00E42FB1">
        <w:rPr>
          <w:rFonts w:ascii="Helvetica" w:hAnsi="Helvetica" w:cs="Helvetica"/>
          <w:sz w:val="24"/>
          <w:szCs w:val="24"/>
        </w:rPr>
        <w:t>) values determined from the fitting of data to exponential decay functions for BSF (red) and PCF (blue) proteins.</w:t>
      </w:r>
    </w:p>
    <w:p w14:paraId="03E19D82" w14:textId="77777777" w:rsidR="003908E8" w:rsidRPr="00E42FB1" w:rsidRDefault="003908E8" w:rsidP="00C264C6">
      <w:pPr>
        <w:rPr>
          <w:rFonts w:ascii="Helvetica" w:hAnsi="Helvetica" w:cs="Helvetica"/>
          <w:b/>
          <w:sz w:val="24"/>
          <w:szCs w:val="24"/>
        </w:rPr>
      </w:pPr>
    </w:p>
    <w:p w14:paraId="676036B0" w14:textId="3A1AF8F1" w:rsidR="00FF0228" w:rsidRPr="00E42FB1" w:rsidRDefault="00917426" w:rsidP="00C264C6">
      <w:pPr>
        <w:rPr>
          <w:rFonts w:ascii="Helvetica" w:hAnsi="Helvetica" w:cs="Helvetica"/>
          <w:b/>
          <w:sz w:val="24"/>
          <w:szCs w:val="24"/>
        </w:rPr>
      </w:pPr>
      <w:r w:rsidRPr="00E42FB1">
        <w:rPr>
          <w:rFonts w:ascii="Helvetica" w:hAnsi="Helvetica" w:cs="Helvetica"/>
          <w:b/>
          <w:sz w:val="24"/>
          <w:szCs w:val="24"/>
        </w:rPr>
        <w:t xml:space="preserve">Figure </w:t>
      </w:r>
      <w:r w:rsidR="0017630C" w:rsidRPr="00E42FB1">
        <w:rPr>
          <w:rFonts w:ascii="Helvetica" w:hAnsi="Helvetica" w:cs="Helvetica"/>
          <w:b/>
          <w:sz w:val="24"/>
          <w:szCs w:val="24"/>
        </w:rPr>
        <w:t>9</w:t>
      </w:r>
      <w:r w:rsidRPr="00E42FB1">
        <w:rPr>
          <w:rFonts w:ascii="Helvetica" w:hAnsi="Helvetica" w:cs="Helvetica"/>
          <w:b/>
          <w:sz w:val="24"/>
          <w:szCs w:val="24"/>
        </w:rPr>
        <w:t xml:space="preserve">. </w:t>
      </w:r>
      <w:r w:rsidR="00BD444D" w:rsidRPr="00E42FB1">
        <w:rPr>
          <w:rFonts w:ascii="Helvetica" w:hAnsi="Helvetica" w:cs="Helvetica"/>
          <w:b/>
          <w:sz w:val="24"/>
          <w:szCs w:val="24"/>
        </w:rPr>
        <w:t xml:space="preserve">Correlation of </w:t>
      </w:r>
      <w:r w:rsidR="001460B7" w:rsidRPr="00E42FB1">
        <w:rPr>
          <w:rFonts w:ascii="Helvetica" w:hAnsi="Helvetica" w:cs="Helvetica"/>
          <w:b/>
          <w:sz w:val="24"/>
          <w:szCs w:val="24"/>
        </w:rPr>
        <w:t>Protein Half-Li</w:t>
      </w:r>
      <w:r w:rsidR="00BD444D" w:rsidRPr="00E42FB1">
        <w:rPr>
          <w:rFonts w:ascii="Helvetica" w:hAnsi="Helvetica" w:cs="Helvetica"/>
          <w:b/>
          <w:sz w:val="24"/>
          <w:szCs w:val="24"/>
        </w:rPr>
        <w:t>ves between Life-Cycle Stages</w:t>
      </w:r>
      <w:r w:rsidR="00BC2226" w:rsidRPr="00E42FB1">
        <w:rPr>
          <w:rFonts w:ascii="Helvetica" w:hAnsi="Helvetica" w:cs="Helvetica"/>
          <w:b/>
          <w:sz w:val="24"/>
          <w:szCs w:val="24"/>
        </w:rPr>
        <w:t>.</w:t>
      </w:r>
    </w:p>
    <w:p w14:paraId="739A8BD0" w14:textId="512421D2" w:rsidR="00BC2226" w:rsidRPr="00E42FB1" w:rsidRDefault="005F7DBA" w:rsidP="00C264C6">
      <w:pPr>
        <w:jc w:val="both"/>
        <w:rPr>
          <w:rFonts w:ascii="Helvetica" w:hAnsi="Helvetica" w:cs="Helvetica"/>
          <w:sz w:val="24"/>
          <w:szCs w:val="24"/>
        </w:rPr>
      </w:pPr>
      <w:r w:rsidRPr="00E42FB1">
        <w:rPr>
          <w:rFonts w:ascii="Helvetica" w:hAnsi="Helvetica" w:cs="Helvetica"/>
          <w:sz w:val="24"/>
          <w:szCs w:val="24"/>
        </w:rPr>
        <w:t>S</w:t>
      </w:r>
      <w:r w:rsidR="00BC2226" w:rsidRPr="00E42FB1">
        <w:rPr>
          <w:rFonts w:ascii="Helvetica" w:hAnsi="Helvetica" w:cs="Helvetica"/>
          <w:sz w:val="24"/>
          <w:szCs w:val="24"/>
        </w:rPr>
        <w:t xml:space="preserve">catter plot the protein </w:t>
      </w:r>
      <w:r w:rsidR="001460B7" w:rsidRPr="00E42FB1">
        <w:rPr>
          <w:rFonts w:ascii="Helvetica" w:hAnsi="Helvetica" w:cs="Helvetica"/>
          <w:sz w:val="24"/>
          <w:szCs w:val="24"/>
        </w:rPr>
        <w:t xml:space="preserve">half-life values </w:t>
      </w:r>
      <w:r w:rsidR="00BC2226" w:rsidRPr="00E42FB1">
        <w:rPr>
          <w:rFonts w:ascii="Helvetica" w:hAnsi="Helvetica" w:cs="Helvetica"/>
          <w:sz w:val="24"/>
          <w:szCs w:val="24"/>
        </w:rPr>
        <w:t>computed for the BSF (x ax</w:t>
      </w:r>
      <w:r w:rsidR="00E9610D" w:rsidRPr="00E42FB1">
        <w:rPr>
          <w:rFonts w:ascii="Helvetica" w:hAnsi="Helvetica" w:cs="Helvetica"/>
          <w:sz w:val="24"/>
          <w:szCs w:val="24"/>
        </w:rPr>
        <w:t>is</w:t>
      </w:r>
      <w:r w:rsidR="00BC2226" w:rsidRPr="00E42FB1">
        <w:rPr>
          <w:rFonts w:ascii="Helvetica" w:hAnsi="Helvetica" w:cs="Helvetica"/>
          <w:sz w:val="24"/>
          <w:szCs w:val="24"/>
        </w:rPr>
        <w:t>) and the PCF (y ax</w:t>
      </w:r>
      <w:r w:rsidR="00E9610D" w:rsidRPr="00E42FB1">
        <w:rPr>
          <w:rFonts w:ascii="Helvetica" w:hAnsi="Helvetica" w:cs="Helvetica"/>
          <w:sz w:val="24"/>
          <w:szCs w:val="24"/>
        </w:rPr>
        <w:t>is</w:t>
      </w:r>
      <w:r w:rsidR="00BC2226" w:rsidRPr="00E42FB1">
        <w:rPr>
          <w:rFonts w:ascii="Helvetica" w:hAnsi="Helvetica" w:cs="Helvetica"/>
          <w:sz w:val="24"/>
          <w:szCs w:val="24"/>
        </w:rPr>
        <w:t xml:space="preserve">) life stages. The figure </w:t>
      </w:r>
      <w:r w:rsidR="00663C40" w:rsidRPr="00E42FB1">
        <w:rPr>
          <w:rFonts w:ascii="Helvetica" w:hAnsi="Helvetica" w:cs="Helvetica"/>
          <w:sz w:val="24"/>
          <w:szCs w:val="24"/>
        </w:rPr>
        <w:t xml:space="preserve">also shows </w:t>
      </w:r>
      <w:r w:rsidR="00BC2226" w:rsidRPr="00E42FB1">
        <w:rPr>
          <w:rFonts w:ascii="Helvetica" w:hAnsi="Helvetica" w:cs="Helvetica"/>
          <w:sz w:val="24"/>
          <w:szCs w:val="24"/>
        </w:rPr>
        <w:t>the Pearson Correlation Coefficient (PCC) and the r squared values.</w:t>
      </w:r>
    </w:p>
    <w:p w14:paraId="396A0966" w14:textId="77777777" w:rsidR="00BC2226" w:rsidRPr="00E42FB1" w:rsidRDefault="00BC2226" w:rsidP="00C264C6">
      <w:pPr>
        <w:jc w:val="both"/>
        <w:rPr>
          <w:rFonts w:ascii="Helvetica" w:hAnsi="Helvetica" w:cs="Helvetica"/>
          <w:sz w:val="24"/>
          <w:szCs w:val="24"/>
        </w:rPr>
      </w:pPr>
    </w:p>
    <w:p w14:paraId="48CD1D10" w14:textId="1D37C006" w:rsidR="00FF0228" w:rsidRPr="00E42FB1" w:rsidRDefault="00FF0228" w:rsidP="00C264C6">
      <w:pPr>
        <w:jc w:val="both"/>
        <w:rPr>
          <w:rFonts w:ascii="Helvetica" w:hAnsi="Helvetica" w:cs="Helvetica"/>
          <w:b/>
          <w:sz w:val="24"/>
          <w:szCs w:val="24"/>
        </w:rPr>
      </w:pPr>
      <w:r w:rsidRPr="00E42FB1">
        <w:rPr>
          <w:rFonts w:ascii="Helvetica" w:hAnsi="Helvetica" w:cs="Helvetica"/>
          <w:b/>
          <w:sz w:val="24"/>
          <w:szCs w:val="24"/>
        </w:rPr>
        <w:t xml:space="preserve">Figure </w:t>
      </w:r>
      <w:r w:rsidR="0017630C" w:rsidRPr="00E42FB1">
        <w:rPr>
          <w:rFonts w:ascii="Helvetica" w:hAnsi="Helvetica" w:cs="Helvetica"/>
          <w:b/>
          <w:sz w:val="24"/>
          <w:szCs w:val="24"/>
        </w:rPr>
        <w:t>10</w:t>
      </w:r>
      <w:r w:rsidRPr="00E42FB1">
        <w:rPr>
          <w:rFonts w:ascii="Helvetica" w:hAnsi="Helvetica" w:cs="Helvetica"/>
          <w:b/>
          <w:sz w:val="24"/>
          <w:szCs w:val="24"/>
        </w:rPr>
        <w:t xml:space="preserve">. </w:t>
      </w:r>
      <w:r w:rsidR="0071328C" w:rsidRPr="00E42FB1">
        <w:rPr>
          <w:rFonts w:ascii="Helvetica" w:hAnsi="Helvetica" w:cs="Helvetica"/>
          <w:b/>
          <w:sz w:val="24"/>
          <w:szCs w:val="24"/>
        </w:rPr>
        <w:t xml:space="preserve">Protein Half-Life and </w:t>
      </w:r>
      <w:r w:rsidRPr="00E42FB1">
        <w:rPr>
          <w:rFonts w:ascii="Helvetica" w:hAnsi="Helvetica" w:cs="Helvetica"/>
          <w:b/>
          <w:sz w:val="24"/>
          <w:szCs w:val="24"/>
        </w:rPr>
        <w:t>G</w:t>
      </w:r>
      <w:r w:rsidR="00E4305F" w:rsidRPr="00E42FB1">
        <w:rPr>
          <w:rFonts w:ascii="Helvetica" w:hAnsi="Helvetica" w:cs="Helvetica"/>
          <w:b/>
          <w:sz w:val="24"/>
          <w:szCs w:val="24"/>
        </w:rPr>
        <w:t>O</w:t>
      </w:r>
      <w:r w:rsidRPr="00E42FB1">
        <w:rPr>
          <w:rFonts w:ascii="Helvetica" w:hAnsi="Helvetica" w:cs="Helvetica"/>
          <w:b/>
          <w:sz w:val="24"/>
          <w:szCs w:val="24"/>
        </w:rPr>
        <w:t xml:space="preserve"> </w:t>
      </w:r>
      <w:r w:rsidR="000F6280" w:rsidRPr="00E42FB1">
        <w:rPr>
          <w:rFonts w:ascii="Helvetica" w:hAnsi="Helvetica" w:cs="Helvetica"/>
          <w:b/>
          <w:sz w:val="24"/>
          <w:szCs w:val="24"/>
        </w:rPr>
        <w:t>T</w:t>
      </w:r>
      <w:r w:rsidRPr="00E42FB1">
        <w:rPr>
          <w:rFonts w:ascii="Helvetica" w:hAnsi="Helvetica" w:cs="Helvetica"/>
          <w:b/>
          <w:sz w:val="24"/>
          <w:szCs w:val="24"/>
        </w:rPr>
        <w:t xml:space="preserve">erm </w:t>
      </w:r>
      <w:r w:rsidR="000F6280" w:rsidRPr="00E42FB1">
        <w:rPr>
          <w:rFonts w:ascii="Helvetica" w:hAnsi="Helvetica" w:cs="Helvetica"/>
          <w:b/>
          <w:sz w:val="24"/>
          <w:szCs w:val="24"/>
        </w:rPr>
        <w:t>E</w:t>
      </w:r>
      <w:r w:rsidRPr="00E42FB1">
        <w:rPr>
          <w:rFonts w:ascii="Helvetica" w:hAnsi="Helvetica" w:cs="Helvetica"/>
          <w:b/>
          <w:sz w:val="24"/>
          <w:szCs w:val="24"/>
        </w:rPr>
        <w:t xml:space="preserve">nrichment </w:t>
      </w:r>
      <w:r w:rsidR="000F6280" w:rsidRPr="00E42FB1">
        <w:rPr>
          <w:rFonts w:ascii="Helvetica" w:hAnsi="Helvetica" w:cs="Helvetica"/>
          <w:b/>
          <w:sz w:val="24"/>
          <w:szCs w:val="24"/>
        </w:rPr>
        <w:t>A</w:t>
      </w:r>
      <w:r w:rsidRPr="00E42FB1">
        <w:rPr>
          <w:rFonts w:ascii="Helvetica" w:hAnsi="Helvetica" w:cs="Helvetica"/>
          <w:b/>
          <w:sz w:val="24"/>
          <w:szCs w:val="24"/>
        </w:rPr>
        <w:t>nalysis.</w:t>
      </w:r>
    </w:p>
    <w:p w14:paraId="337E441C" w14:textId="7ED028C6" w:rsidR="00FF0228" w:rsidRPr="00E42FB1" w:rsidRDefault="00FF0228" w:rsidP="00C264C6">
      <w:pPr>
        <w:jc w:val="both"/>
        <w:rPr>
          <w:rFonts w:ascii="Helvetica" w:hAnsi="Helvetica" w:cs="Helvetica"/>
          <w:sz w:val="24"/>
          <w:szCs w:val="24"/>
        </w:rPr>
      </w:pPr>
      <w:r w:rsidRPr="00E42FB1">
        <w:rPr>
          <w:rFonts w:ascii="Helvetica" w:hAnsi="Helvetica" w:cs="Helvetica"/>
          <w:sz w:val="24"/>
          <w:szCs w:val="24"/>
        </w:rPr>
        <w:t xml:space="preserve">The </w:t>
      </w:r>
      <w:r w:rsidR="00944A20" w:rsidRPr="00E42FB1">
        <w:rPr>
          <w:rFonts w:ascii="Helvetica" w:hAnsi="Helvetica" w:cs="Helvetica"/>
          <w:sz w:val="24"/>
          <w:szCs w:val="24"/>
        </w:rPr>
        <w:t xml:space="preserve">half-life </w:t>
      </w:r>
      <w:r w:rsidRPr="00E42FB1">
        <w:rPr>
          <w:rFonts w:ascii="Helvetica" w:hAnsi="Helvetica" w:cs="Helvetica"/>
          <w:sz w:val="24"/>
          <w:szCs w:val="24"/>
        </w:rPr>
        <w:t xml:space="preserve">values of </w:t>
      </w:r>
      <w:r w:rsidR="00944A20" w:rsidRPr="00E42FB1">
        <w:rPr>
          <w:rFonts w:ascii="Helvetica" w:hAnsi="Helvetica" w:cs="Helvetica"/>
          <w:sz w:val="24"/>
          <w:szCs w:val="24"/>
        </w:rPr>
        <w:t xml:space="preserve">the </w:t>
      </w:r>
      <w:r w:rsidRPr="00E42FB1">
        <w:rPr>
          <w:rFonts w:ascii="Helvetica" w:hAnsi="Helvetica" w:cs="Helvetica"/>
          <w:sz w:val="24"/>
          <w:szCs w:val="24"/>
        </w:rPr>
        <w:t>protein</w:t>
      </w:r>
      <w:r w:rsidR="00313939" w:rsidRPr="00E42FB1">
        <w:rPr>
          <w:rFonts w:ascii="Helvetica" w:hAnsi="Helvetica" w:cs="Helvetica"/>
          <w:sz w:val="24"/>
          <w:szCs w:val="24"/>
        </w:rPr>
        <w:t>s</w:t>
      </w:r>
      <w:r w:rsidRPr="00E42FB1">
        <w:rPr>
          <w:rFonts w:ascii="Helvetica" w:hAnsi="Helvetica" w:cs="Helvetica"/>
          <w:sz w:val="24"/>
          <w:szCs w:val="24"/>
        </w:rPr>
        <w:t xml:space="preserve"> fitted with an exponential decay model in BSF (</w:t>
      </w:r>
      <w:r w:rsidRPr="00E42FB1">
        <w:rPr>
          <w:rFonts w:ascii="Helvetica" w:hAnsi="Helvetica" w:cs="Helvetica"/>
          <w:b/>
          <w:sz w:val="24"/>
          <w:szCs w:val="24"/>
        </w:rPr>
        <w:t>A</w:t>
      </w:r>
      <w:r w:rsidRPr="00E42FB1">
        <w:rPr>
          <w:rFonts w:ascii="Helvetica" w:hAnsi="Helvetica" w:cs="Helvetica"/>
          <w:sz w:val="24"/>
          <w:szCs w:val="24"/>
        </w:rPr>
        <w:t>) and PCF (</w:t>
      </w:r>
      <w:r w:rsidRPr="00E42FB1">
        <w:rPr>
          <w:rFonts w:ascii="Helvetica" w:hAnsi="Helvetica" w:cs="Helvetica"/>
          <w:b/>
          <w:sz w:val="24"/>
          <w:szCs w:val="24"/>
        </w:rPr>
        <w:t>B</w:t>
      </w:r>
      <w:r w:rsidRPr="00E42FB1">
        <w:rPr>
          <w:rFonts w:ascii="Helvetica" w:hAnsi="Helvetica" w:cs="Helvetica"/>
          <w:sz w:val="24"/>
          <w:szCs w:val="24"/>
        </w:rPr>
        <w:t xml:space="preserve">) </w:t>
      </w:r>
      <w:r w:rsidR="005A7186" w:rsidRPr="00E42FB1">
        <w:rPr>
          <w:rFonts w:ascii="Helvetica" w:hAnsi="Helvetica" w:cs="Helvetica"/>
          <w:sz w:val="24"/>
          <w:szCs w:val="24"/>
        </w:rPr>
        <w:t xml:space="preserve">were </w:t>
      </w:r>
      <w:r w:rsidRPr="00E42FB1">
        <w:rPr>
          <w:rFonts w:ascii="Helvetica" w:hAnsi="Helvetica" w:cs="Helvetica"/>
          <w:sz w:val="24"/>
          <w:szCs w:val="24"/>
        </w:rPr>
        <w:t>divided in</w:t>
      </w:r>
      <w:r w:rsidR="00313939" w:rsidRPr="00E42FB1">
        <w:rPr>
          <w:rFonts w:ascii="Helvetica" w:hAnsi="Helvetica" w:cs="Helvetica"/>
          <w:sz w:val="24"/>
          <w:szCs w:val="24"/>
        </w:rPr>
        <w:t>to</w:t>
      </w:r>
      <w:r w:rsidRPr="00E42FB1">
        <w:rPr>
          <w:rFonts w:ascii="Helvetica" w:hAnsi="Helvetica" w:cs="Helvetica"/>
          <w:sz w:val="24"/>
          <w:szCs w:val="24"/>
        </w:rPr>
        <w:t xml:space="preserve"> 10 quantile</w:t>
      </w:r>
      <w:r w:rsidR="00E9610D" w:rsidRPr="00E42FB1">
        <w:rPr>
          <w:rFonts w:ascii="Helvetica" w:hAnsi="Helvetica" w:cs="Helvetica"/>
          <w:sz w:val="24"/>
          <w:szCs w:val="24"/>
        </w:rPr>
        <w:t>s</w:t>
      </w:r>
      <w:r w:rsidRPr="00E42FB1">
        <w:rPr>
          <w:rFonts w:ascii="Helvetica" w:hAnsi="Helvetica" w:cs="Helvetica"/>
          <w:sz w:val="24"/>
          <w:szCs w:val="24"/>
        </w:rPr>
        <w:t xml:space="preserve"> (q1 to q10, x</w:t>
      </w:r>
      <w:r w:rsidR="00944A20" w:rsidRPr="00E42FB1">
        <w:rPr>
          <w:rFonts w:ascii="Helvetica" w:hAnsi="Helvetica" w:cs="Helvetica"/>
          <w:sz w:val="24"/>
          <w:szCs w:val="24"/>
        </w:rPr>
        <w:t>-</w:t>
      </w:r>
      <w:r w:rsidRPr="00E42FB1">
        <w:rPr>
          <w:rFonts w:ascii="Helvetica" w:hAnsi="Helvetica" w:cs="Helvetica"/>
          <w:sz w:val="24"/>
          <w:szCs w:val="24"/>
        </w:rPr>
        <w:t>ax</w:t>
      </w:r>
      <w:r w:rsidR="00E9610D" w:rsidRPr="00E42FB1">
        <w:rPr>
          <w:rFonts w:ascii="Helvetica" w:hAnsi="Helvetica" w:cs="Helvetica"/>
          <w:sz w:val="24"/>
          <w:szCs w:val="24"/>
        </w:rPr>
        <w:t>is</w:t>
      </w:r>
      <w:r w:rsidRPr="00E42FB1">
        <w:rPr>
          <w:rFonts w:ascii="Helvetica" w:hAnsi="Helvetica" w:cs="Helvetica"/>
          <w:sz w:val="24"/>
          <w:szCs w:val="24"/>
        </w:rPr>
        <w:t xml:space="preserve">). For each quantile, the enriched </w:t>
      </w:r>
      <w:r w:rsidR="00313939" w:rsidRPr="00E42FB1">
        <w:rPr>
          <w:rFonts w:ascii="Helvetica" w:hAnsi="Helvetica" w:cs="Helvetica"/>
          <w:sz w:val="24"/>
          <w:szCs w:val="24"/>
        </w:rPr>
        <w:t xml:space="preserve">GO </w:t>
      </w:r>
      <w:r w:rsidRPr="00E42FB1">
        <w:rPr>
          <w:rFonts w:ascii="Helvetica" w:hAnsi="Helvetica" w:cs="Helvetica"/>
          <w:sz w:val="24"/>
          <w:szCs w:val="24"/>
        </w:rPr>
        <w:t>term (y</w:t>
      </w:r>
      <w:r w:rsidR="00944A20" w:rsidRPr="00E42FB1">
        <w:rPr>
          <w:rFonts w:ascii="Helvetica" w:hAnsi="Helvetica" w:cs="Helvetica"/>
          <w:sz w:val="24"/>
          <w:szCs w:val="24"/>
        </w:rPr>
        <w:t>-</w:t>
      </w:r>
      <w:r w:rsidRPr="00E42FB1">
        <w:rPr>
          <w:rFonts w:ascii="Helvetica" w:hAnsi="Helvetica" w:cs="Helvetica"/>
          <w:sz w:val="24"/>
          <w:szCs w:val="24"/>
        </w:rPr>
        <w:t>ax</w:t>
      </w:r>
      <w:r w:rsidR="00E9610D" w:rsidRPr="00E42FB1">
        <w:rPr>
          <w:rFonts w:ascii="Helvetica" w:hAnsi="Helvetica" w:cs="Helvetica"/>
          <w:sz w:val="24"/>
          <w:szCs w:val="24"/>
        </w:rPr>
        <w:t>is</w:t>
      </w:r>
      <w:r w:rsidRPr="00E42FB1">
        <w:rPr>
          <w:rFonts w:ascii="Helvetica" w:hAnsi="Helvetica" w:cs="Helvetica"/>
          <w:sz w:val="24"/>
          <w:szCs w:val="24"/>
        </w:rPr>
        <w:t xml:space="preserve">) and </w:t>
      </w:r>
      <w:r w:rsidR="005A7186" w:rsidRPr="00E42FB1">
        <w:rPr>
          <w:rFonts w:ascii="Helvetica" w:hAnsi="Helvetica" w:cs="Helvetica"/>
          <w:sz w:val="24"/>
          <w:szCs w:val="24"/>
        </w:rPr>
        <w:t xml:space="preserve">respective </w:t>
      </w:r>
      <w:r w:rsidRPr="00E42FB1">
        <w:rPr>
          <w:rFonts w:ascii="Helvetica" w:hAnsi="Helvetica" w:cs="Helvetica"/>
          <w:sz w:val="24"/>
          <w:szCs w:val="24"/>
        </w:rPr>
        <w:t>p</w:t>
      </w:r>
      <w:r w:rsidR="00E9610D" w:rsidRPr="00E42FB1">
        <w:rPr>
          <w:rFonts w:ascii="Helvetica" w:hAnsi="Helvetica" w:cs="Helvetica"/>
          <w:sz w:val="24"/>
          <w:szCs w:val="24"/>
        </w:rPr>
        <w:t>-</w:t>
      </w:r>
      <w:r w:rsidRPr="00E42FB1">
        <w:rPr>
          <w:rFonts w:ascii="Helvetica" w:hAnsi="Helvetica" w:cs="Helvetica"/>
          <w:sz w:val="24"/>
          <w:szCs w:val="24"/>
        </w:rPr>
        <w:t>value</w:t>
      </w:r>
      <w:r w:rsidR="00E9610D" w:rsidRPr="00E42FB1">
        <w:rPr>
          <w:rFonts w:ascii="Helvetica" w:hAnsi="Helvetica" w:cs="Helvetica"/>
          <w:sz w:val="24"/>
          <w:szCs w:val="24"/>
        </w:rPr>
        <w:t>s</w:t>
      </w:r>
      <w:r w:rsidRPr="00E42FB1">
        <w:rPr>
          <w:rFonts w:ascii="Helvetica" w:hAnsi="Helvetica" w:cs="Helvetica"/>
          <w:sz w:val="24"/>
          <w:szCs w:val="24"/>
        </w:rPr>
        <w:t xml:space="preserve"> are reported. The figure only </w:t>
      </w:r>
      <w:r w:rsidR="005A7186" w:rsidRPr="00E42FB1">
        <w:rPr>
          <w:rFonts w:ascii="Helvetica" w:hAnsi="Helvetica" w:cs="Helvetica"/>
          <w:sz w:val="24"/>
          <w:szCs w:val="24"/>
        </w:rPr>
        <w:t xml:space="preserve">includes </w:t>
      </w:r>
      <w:r w:rsidRPr="00E42FB1">
        <w:rPr>
          <w:rFonts w:ascii="Helvetica" w:hAnsi="Helvetica" w:cs="Helvetica"/>
          <w:sz w:val="24"/>
          <w:szCs w:val="24"/>
        </w:rPr>
        <w:t xml:space="preserve">the </w:t>
      </w:r>
      <w:r w:rsidR="00313939" w:rsidRPr="00E42FB1">
        <w:rPr>
          <w:rFonts w:ascii="Helvetica" w:hAnsi="Helvetica" w:cs="Helvetica"/>
          <w:sz w:val="24"/>
          <w:szCs w:val="24"/>
        </w:rPr>
        <w:t xml:space="preserve">GO </w:t>
      </w:r>
      <w:r w:rsidRPr="00E42FB1">
        <w:rPr>
          <w:rFonts w:ascii="Helvetica" w:hAnsi="Helvetica" w:cs="Helvetica"/>
          <w:sz w:val="24"/>
          <w:szCs w:val="24"/>
        </w:rPr>
        <w:t xml:space="preserve">terms found enriched in </w:t>
      </w:r>
      <w:r w:rsidR="005A7186" w:rsidRPr="00E42FB1">
        <w:rPr>
          <w:rFonts w:ascii="Helvetica" w:hAnsi="Helvetica" w:cs="Helvetica"/>
          <w:sz w:val="24"/>
          <w:szCs w:val="24"/>
        </w:rPr>
        <w:t xml:space="preserve">fewer </w:t>
      </w:r>
      <w:r w:rsidR="00BC2226" w:rsidRPr="00E42FB1">
        <w:rPr>
          <w:rFonts w:ascii="Helvetica" w:hAnsi="Helvetica" w:cs="Helvetica"/>
          <w:sz w:val="24"/>
          <w:szCs w:val="24"/>
        </w:rPr>
        <w:t>than four</w:t>
      </w:r>
      <w:r w:rsidRPr="00E42FB1">
        <w:rPr>
          <w:rFonts w:ascii="Helvetica" w:hAnsi="Helvetica" w:cs="Helvetica"/>
          <w:sz w:val="24"/>
          <w:szCs w:val="24"/>
        </w:rPr>
        <w:t xml:space="preserve"> quantiles.</w:t>
      </w:r>
    </w:p>
    <w:p w14:paraId="4C2D7D1E" w14:textId="21A5E9AC" w:rsidR="003908E8" w:rsidRPr="00E42FB1" w:rsidRDefault="003908E8" w:rsidP="003908E8">
      <w:pPr>
        <w:jc w:val="both"/>
        <w:rPr>
          <w:rFonts w:ascii="Helvetica" w:hAnsi="Helvetica" w:cs="Helvetica"/>
          <w:sz w:val="24"/>
          <w:szCs w:val="24"/>
        </w:rPr>
      </w:pPr>
      <w:r w:rsidRPr="00E42FB1">
        <w:rPr>
          <w:rFonts w:ascii="Helvetica" w:hAnsi="Helvetica" w:cs="Helvetica"/>
          <w:b/>
          <w:sz w:val="24"/>
          <w:szCs w:val="24"/>
        </w:rPr>
        <w:t>Figure 1</w:t>
      </w:r>
      <w:r w:rsidR="0017630C" w:rsidRPr="00E42FB1">
        <w:rPr>
          <w:rFonts w:ascii="Helvetica" w:hAnsi="Helvetica" w:cs="Helvetica"/>
          <w:b/>
          <w:sz w:val="24"/>
          <w:szCs w:val="24"/>
        </w:rPr>
        <w:t>1</w:t>
      </w:r>
      <w:r w:rsidRPr="00E42FB1">
        <w:rPr>
          <w:rFonts w:ascii="Helvetica" w:hAnsi="Helvetica" w:cs="Helvetica"/>
          <w:b/>
          <w:sz w:val="24"/>
          <w:szCs w:val="24"/>
        </w:rPr>
        <w:t xml:space="preserve">. </w:t>
      </w:r>
      <w:r w:rsidRPr="00E42FB1">
        <w:rPr>
          <w:rFonts w:ascii="Helvetica" w:hAnsi="Helvetica" w:cs="Times New Roman"/>
          <w:b/>
          <w:color w:val="000000" w:themeColor="text1"/>
          <w:sz w:val="24"/>
          <w:szCs w:val="24"/>
        </w:rPr>
        <w:t>Linear Motif.</w:t>
      </w:r>
    </w:p>
    <w:p w14:paraId="0825CE54" w14:textId="77777777" w:rsidR="003908E8" w:rsidRPr="00E42FB1" w:rsidRDefault="003908E8" w:rsidP="003908E8">
      <w:pPr>
        <w:pStyle w:val="HTMLPreformatted"/>
        <w:spacing w:line="276" w:lineRule="auto"/>
        <w:jc w:val="both"/>
        <w:rPr>
          <w:rFonts w:ascii="Helvetica" w:hAnsi="Helvetica" w:cs="Times New Roman"/>
          <w:color w:val="000000" w:themeColor="text1"/>
          <w:sz w:val="24"/>
          <w:szCs w:val="24"/>
        </w:rPr>
      </w:pPr>
      <w:r w:rsidRPr="00E42FB1">
        <w:rPr>
          <w:rFonts w:ascii="Helvetica" w:hAnsi="Helvetica" w:cs="Times New Roman"/>
          <w:color w:val="000000" w:themeColor="text1"/>
          <w:sz w:val="24"/>
          <w:szCs w:val="24"/>
        </w:rPr>
        <w:lastRenderedPageBreak/>
        <w:t>The percentage (x-axis) of proteins containing short degradation linear (or degron) motifs (y-axis) belonging to long half-life (1</w:t>
      </w:r>
      <w:r w:rsidRPr="00E42FB1">
        <w:rPr>
          <w:rFonts w:ascii="Helvetica" w:hAnsi="Helvetica" w:cs="Times New Roman"/>
          <w:color w:val="000000" w:themeColor="text1"/>
          <w:sz w:val="24"/>
          <w:szCs w:val="24"/>
          <w:vertAlign w:val="superscript"/>
        </w:rPr>
        <w:t>st</w:t>
      </w:r>
      <w:r w:rsidRPr="00E42FB1">
        <w:rPr>
          <w:rFonts w:ascii="Helvetica" w:hAnsi="Helvetica" w:cs="Times New Roman"/>
          <w:color w:val="000000" w:themeColor="text1"/>
          <w:sz w:val="24"/>
          <w:szCs w:val="24"/>
        </w:rPr>
        <w:t xml:space="preserve"> and 2</w:t>
      </w:r>
      <w:r w:rsidRPr="00E42FB1">
        <w:rPr>
          <w:rFonts w:ascii="Helvetica" w:hAnsi="Helvetica" w:cs="Times New Roman"/>
          <w:color w:val="000000" w:themeColor="text1"/>
          <w:sz w:val="24"/>
          <w:szCs w:val="24"/>
          <w:vertAlign w:val="superscript"/>
        </w:rPr>
        <w:t>nd</w:t>
      </w:r>
      <w:r w:rsidRPr="00E42FB1">
        <w:rPr>
          <w:rFonts w:ascii="Helvetica" w:hAnsi="Helvetica" w:cs="Times New Roman"/>
          <w:color w:val="000000" w:themeColor="text1"/>
          <w:sz w:val="24"/>
          <w:szCs w:val="24"/>
        </w:rPr>
        <w:t>) and short half-life (9</w:t>
      </w:r>
      <w:r w:rsidRPr="00E42FB1">
        <w:rPr>
          <w:rFonts w:ascii="Helvetica" w:hAnsi="Helvetica" w:cs="Times New Roman"/>
          <w:color w:val="000000" w:themeColor="text1"/>
          <w:sz w:val="24"/>
          <w:szCs w:val="24"/>
          <w:vertAlign w:val="superscript"/>
        </w:rPr>
        <w:t>th</w:t>
      </w:r>
      <w:r w:rsidRPr="00E42FB1">
        <w:rPr>
          <w:rFonts w:ascii="Helvetica" w:hAnsi="Helvetica" w:cs="Times New Roman"/>
          <w:color w:val="000000" w:themeColor="text1"/>
          <w:sz w:val="24"/>
          <w:szCs w:val="24"/>
        </w:rPr>
        <w:t xml:space="preserve"> and 10</w:t>
      </w:r>
      <w:r w:rsidRPr="00E42FB1">
        <w:rPr>
          <w:rFonts w:ascii="Helvetica" w:hAnsi="Helvetica" w:cs="Times New Roman"/>
          <w:color w:val="000000" w:themeColor="text1"/>
          <w:sz w:val="24"/>
          <w:szCs w:val="24"/>
          <w:vertAlign w:val="superscript"/>
        </w:rPr>
        <w:t>th</w:t>
      </w:r>
      <w:r w:rsidRPr="00E42FB1">
        <w:rPr>
          <w:rFonts w:ascii="Helvetica" w:hAnsi="Helvetica" w:cs="Times New Roman"/>
          <w:color w:val="000000" w:themeColor="text1"/>
          <w:sz w:val="24"/>
          <w:szCs w:val="24"/>
        </w:rPr>
        <w:t>) decile bins.</w:t>
      </w:r>
    </w:p>
    <w:p w14:paraId="3FC27244" w14:textId="77777777" w:rsidR="003908E8" w:rsidRPr="00E42FB1" w:rsidRDefault="003908E8" w:rsidP="00C264C6">
      <w:pPr>
        <w:jc w:val="both"/>
        <w:rPr>
          <w:rFonts w:ascii="Helvetica" w:hAnsi="Helvetica" w:cs="Helvetica"/>
          <w:b/>
          <w:sz w:val="24"/>
          <w:szCs w:val="24"/>
        </w:rPr>
      </w:pPr>
    </w:p>
    <w:p w14:paraId="4A74DA53" w14:textId="33CE14CF" w:rsidR="00BC2226" w:rsidRPr="00E42FB1" w:rsidRDefault="00BC2226" w:rsidP="00C264C6">
      <w:pPr>
        <w:jc w:val="both"/>
        <w:rPr>
          <w:rFonts w:ascii="Helvetica" w:hAnsi="Helvetica" w:cs="Helvetica"/>
          <w:b/>
          <w:sz w:val="24"/>
          <w:szCs w:val="24"/>
        </w:rPr>
      </w:pPr>
      <w:r w:rsidRPr="00E42FB1">
        <w:rPr>
          <w:rFonts w:ascii="Helvetica" w:hAnsi="Helvetica" w:cs="Helvetica"/>
          <w:b/>
          <w:sz w:val="24"/>
          <w:szCs w:val="24"/>
        </w:rPr>
        <w:t xml:space="preserve">Figure </w:t>
      </w:r>
      <w:r w:rsidR="003908E8" w:rsidRPr="00E42FB1">
        <w:rPr>
          <w:rFonts w:ascii="Helvetica" w:hAnsi="Helvetica" w:cs="Helvetica"/>
          <w:b/>
          <w:sz w:val="24"/>
          <w:szCs w:val="24"/>
        </w:rPr>
        <w:t>1</w:t>
      </w:r>
      <w:r w:rsidR="0017630C" w:rsidRPr="00E42FB1">
        <w:rPr>
          <w:rFonts w:ascii="Helvetica" w:hAnsi="Helvetica" w:cs="Helvetica"/>
          <w:b/>
          <w:sz w:val="24"/>
          <w:szCs w:val="24"/>
        </w:rPr>
        <w:t>2</w:t>
      </w:r>
      <w:r w:rsidRPr="00E42FB1">
        <w:rPr>
          <w:rFonts w:ascii="Helvetica" w:hAnsi="Helvetica" w:cs="Helvetica"/>
          <w:b/>
          <w:sz w:val="24"/>
          <w:szCs w:val="24"/>
        </w:rPr>
        <w:t xml:space="preserve">. </w:t>
      </w:r>
      <w:r w:rsidR="0071328C" w:rsidRPr="00E42FB1">
        <w:rPr>
          <w:rFonts w:ascii="Helvetica" w:hAnsi="Helvetica" w:cs="Helvetica"/>
          <w:b/>
          <w:sz w:val="24"/>
          <w:szCs w:val="24"/>
        </w:rPr>
        <w:t xml:space="preserve">Protein Half-Life and </w:t>
      </w:r>
      <w:r w:rsidRPr="00E42FB1">
        <w:rPr>
          <w:rFonts w:ascii="Helvetica" w:hAnsi="Helvetica" w:cs="Helvetica"/>
          <w:b/>
          <w:sz w:val="24"/>
          <w:szCs w:val="24"/>
        </w:rPr>
        <w:t>Protein Localization</w:t>
      </w:r>
      <w:r w:rsidR="0071328C" w:rsidRPr="00E42FB1">
        <w:rPr>
          <w:rFonts w:ascii="Helvetica" w:hAnsi="Helvetica" w:cs="Helvetica"/>
          <w:b/>
          <w:sz w:val="24"/>
          <w:szCs w:val="24"/>
        </w:rPr>
        <w:t xml:space="preserve"> Analysis</w:t>
      </w:r>
      <w:r w:rsidRPr="00E42FB1">
        <w:rPr>
          <w:rFonts w:ascii="Helvetica" w:hAnsi="Helvetica" w:cs="Helvetica"/>
          <w:b/>
          <w:sz w:val="24"/>
          <w:szCs w:val="24"/>
        </w:rPr>
        <w:t>.</w:t>
      </w:r>
    </w:p>
    <w:p w14:paraId="5096B9C3" w14:textId="12B91E42" w:rsidR="000F6280" w:rsidRPr="00E42FB1" w:rsidRDefault="000F6280" w:rsidP="00C264C6">
      <w:pPr>
        <w:jc w:val="both"/>
        <w:rPr>
          <w:rFonts w:ascii="Helvetica" w:hAnsi="Helvetica" w:cs="Helvetica"/>
          <w:sz w:val="24"/>
          <w:szCs w:val="24"/>
        </w:rPr>
      </w:pPr>
      <w:r w:rsidRPr="00E42FB1">
        <w:rPr>
          <w:rFonts w:ascii="Helvetica" w:hAnsi="Helvetica" w:cs="Helvetica"/>
          <w:sz w:val="24"/>
          <w:szCs w:val="24"/>
        </w:rPr>
        <w:t xml:space="preserve">The protein </w:t>
      </w:r>
      <w:r w:rsidR="00944A20" w:rsidRPr="00E42FB1">
        <w:rPr>
          <w:rFonts w:ascii="Helvetica" w:hAnsi="Helvetica" w:cs="Helvetica"/>
          <w:sz w:val="24"/>
          <w:szCs w:val="24"/>
        </w:rPr>
        <w:t xml:space="preserve">half-life </w:t>
      </w:r>
      <w:r w:rsidRPr="00E42FB1">
        <w:rPr>
          <w:rFonts w:ascii="Helvetica" w:hAnsi="Helvetica" w:cs="Helvetica"/>
          <w:sz w:val="24"/>
          <w:szCs w:val="24"/>
        </w:rPr>
        <w:t xml:space="preserve">values of the BSF (red) and PCF (blue) life stages </w:t>
      </w:r>
      <w:r w:rsidR="00DF22E4" w:rsidRPr="00E42FB1">
        <w:rPr>
          <w:rFonts w:ascii="Helvetica" w:hAnsi="Helvetica" w:cs="Helvetica"/>
          <w:sz w:val="24"/>
          <w:szCs w:val="24"/>
        </w:rPr>
        <w:t xml:space="preserve">were </w:t>
      </w:r>
      <w:r w:rsidRPr="00E42FB1">
        <w:rPr>
          <w:rFonts w:ascii="Helvetica" w:hAnsi="Helvetica" w:cs="Helvetica"/>
          <w:sz w:val="24"/>
          <w:szCs w:val="24"/>
        </w:rPr>
        <w:t>transformed to z</w:t>
      </w:r>
      <w:r w:rsidR="00E9610D" w:rsidRPr="00E42FB1">
        <w:rPr>
          <w:rFonts w:ascii="Helvetica" w:hAnsi="Helvetica" w:cs="Helvetica"/>
          <w:sz w:val="24"/>
          <w:szCs w:val="24"/>
        </w:rPr>
        <w:t>-</w:t>
      </w:r>
      <w:r w:rsidRPr="00E42FB1">
        <w:rPr>
          <w:rFonts w:ascii="Helvetica" w:hAnsi="Helvetica" w:cs="Helvetica"/>
          <w:sz w:val="24"/>
          <w:szCs w:val="24"/>
        </w:rPr>
        <w:t>score</w:t>
      </w:r>
      <w:r w:rsidR="00DF22E4" w:rsidRPr="00E42FB1">
        <w:rPr>
          <w:rFonts w:ascii="Helvetica" w:hAnsi="Helvetica" w:cs="Helvetica"/>
          <w:sz w:val="24"/>
          <w:szCs w:val="24"/>
        </w:rPr>
        <w:t>s</w:t>
      </w:r>
      <w:r w:rsidRPr="00E42FB1">
        <w:rPr>
          <w:rFonts w:ascii="Helvetica" w:hAnsi="Helvetica" w:cs="Helvetica"/>
          <w:sz w:val="24"/>
          <w:szCs w:val="24"/>
        </w:rPr>
        <w:t>. The distribution</w:t>
      </w:r>
      <w:r w:rsidR="00E9610D" w:rsidRPr="00E42FB1">
        <w:rPr>
          <w:rFonts w:ascii="Helvetica" w:hAnsi="Helvetica" w:cs="Helvetica"/>
          <w:sz w:val="24"/>
          <w:szCs w:val="24"/>
        </w:rPr>
        <w:t>s</w:t>
      </w:r>
      <w:r w:rsidRPr="00E42FB1">
        <w:rPr>
          <w:rFonts w:ascii="Helvetica" w:hAnsi="Helvetica" w:cs="Helvetica"/>
          <w:sz w:val="24"/>
          <w:szCs w:val="24"/>
        </w:rPr>
        <w:t xml:space="preserve"> of the z-score values (y</w:t>
      </w:r>
      <w:r w:rsidR="00944A20" w:rsidRPr="00E42FB1">
        <w:rPr>
          <w:rFonts w:ascii="Helvetica" w:hAnsi="Helvetica" w:cs="Helvetica"/>
          <w:sz w:val="24"/>
          <w:szCs w:val="24"/>
        </w:rPr>
        <w:t>-</w:t>
      </w:r>
      <w:r w:rsidRPr="00E42FB1">
        <w:rPr>
          <w:rFonts w:ascii="Helvetica" w:hAnsi="Helvetica" w:cs="Helvetica"/>
          <w:sz w:val="24"/>
          <w:szCs w:val="24"/>
        </w:rPr>
        <w:t>axis) are visuali</w:t>
      </w:r>
      <w:r w:rsidR="00E9610D" w:rsidRPr="00E42FB1">
        <w:rPr>
          <w:rFonts w:ascii="Helvetica" w:hAnsi="Helvetica" w:cs="Helvetica"/>
          <w:sz w:val="24"/>
          <w:szCs w:val="24"/>
        </w:rPr>
        <w:t>s</w:t>
      </w:r>
      <w:r w:rsidRPr="00E42FB1">
        <w:rPr>
          <w:rFonts w:ascii="Helvetica" w:hAnsi="Helvetica" w:cs="Helvetica"/>
          <w:sz w:val="24"/>
          <w:szCs w:val="24"/>
        </w:rPr>
        <w:t>ed with boxplots for each cell compartment (x</w:t>
      </w:r>
      <w:r w:rsidR="00944A20" w:rsidRPr="00E42FB1">
        <w:rPr>
          <w:rFonts w:ascii="Helvetica" w:hAnsi="Helvetica" w:cs="Helvetica"/>
          <w:sz w:val="24"/>
          <w:szCs w:val="24"/>
        </w:rPr>
        <w:t>-</w:t>
      </w:r>
      <w:r w:rsidRPr="00E42FB1">
        <w:rPr>
          <w:rFonts w:ascii="Helvetica" w:hAnsi="Helvetica" w:cs="Helvetica"/>
          <w:sz w:val="24"/>
          <w:szCs w:val="24"/>
        </w:rPr>
        <w:t>axis) derived from the annotation</w:t>
      </w:r>
      <w:r w:rsidR="00DF22E4" w:rsidRPr="00E42FB1">
        <w:rPr>
          <w:rFonts w:ascii="Helvetica" w:hAnsi="Helvetica" w:cs="Helvetica"/>
          <w:sz w:val="24"/>
          <w:szCs w:val="24"/>
        </w:rPr>
        <w:t>s</w:t>
      </w:r>
      <w:r w:rsidRPr="00E42FB1">
        <w:rPr>
          <w:rFonts w:ascii="Helvetica" w:hAnsi="Helvetica" w:cs="Helvetica"/>
          <w:sz w:val="24"/>
          <w:szCs w:val="24"/>
        </w:rPr>
        <w:t xml:space="preserve"> extracted from the TrypTag database. </w:t>
      </w:r>
    </w:p>
    <w:p w14:paraId="34123972" w14:textId="0B217E43" w:rsidR="000F6280" w:rsidRPr="00E42FB1" w:rsidRDefault="000F6280" w:rsidP="00C264C6">
      <w:pPr>
        <w:jc w:val="both"/>
        <w:rPr>
          <w:rFonts w:ascii="Helvetica" w:hAnsi="Helvetica" w:cs="Helvetica"/>
          <w:sz w:val="24"/>
          <w:szCs w:val="24"/>
        </w:rPr>
      </w:pPr>
    </w:p>
    <w:p w14:paraId="10C69F72" w14:textId="5435DE24" w:rsidR="0091753F" w:rsidRPr="00E42FB1" w:rsidRDefault="0091753F" w:rsidP="0091753F">
      <w:pPr>
        <w:jc w:val="both"/>
        <w:rPr>
          <w:rFonts w:ascii="Helvetica" w:hAnsi="Helvetica" w:cs="Helvetica"/>
          <w:b/>
          <w:sz w:val="24"/>
          <w:szCs w:val="24"/>
        </w:rPr>
      </w:pPr>
      <w:r w:rsidRPr="00E42FB1">
        <w:rPr>
          <w:rFonts w:ascii="Helvetica" w:hAnsi="Helvetica" w:cs="Helvetica"/>
          <w:b/>
          <w:sz w:val="24"/>
          <w:szCs w:val="24"/>
        </w:rPr>
        <w:t xml:space="preserve">Figure </w:t>
      </w:r>
      <w:r w:rsidR="003908E8" w:rsidRPr="00E42FB1">
        <w:rPr>
          <w:rFonts w:ascii="Helvetica" w:hAnsi="Helvetica" w:cs="Helvetica"/>
          <w:b/>
          <w:sz w:val="24"/>
          <w:szCs w:val="24"/>
        </w:rPr>
        <w:t>1</w:t>
      </w:r>
      <w:r w:rsidR="0017630C" w:rsidRPr="00E42FB1">
        <w:rPr>
          <w:rFonts w:ascii="Helvetica" w:hAnsi="Helvetica" w:cs="Helvetica"/>
          <w:b/>
          <w:sz w:val="24"/>
          <w:szCs w:val="24"/>
        </w:rPr>
        <w:t>3</w:t>
      </w:r>
      <w:r w:rsidRPr="00E42FB1">
        <w:rPr>
          <w:rFonts w:ascii="Helvetica" w:hAnsi="Helvetica" w:cs="Helvetica"/>
          <w:b/>
          <w:sz w:val="24"/>
          <w:szCs w:val="24"/>
        </w:rPr>
        <w:t xml:space="preserve">. </w:t>
      </w:r>
      <w:r w:rsidR="00BD15FC" w:rsidRPr="00E42FB1">
        <w:rPr>
          <w:rFonts w:ascii="Helvetica" w:hAnsi="Helvetica" w:cs="Helvetica"/>
          <w:b/>
          <w:sz w:val="24"/>
          <w:szCs w:val="24"/>
        </w:rPr>
        <w:t xml:space="preserve">Protein Half-Life and </w:t>
      </w:r>
      <w:r w:rsidRPr="00E42FB1">
        <w:rPr>
          <w:rFonts w:ascii="Helvetica" w:hAnsi="Helvetica" w:cs="Helvetica"/>
          <w:b/>
          <w:sz w:val="24"/>
          <w:szCs w:val="24"/>
        </w:rPr>
        <w:t>Protein Abundance</w:t>
      </w:r>
      <w:r w:rsidR="00BD15FC" w:rsidRPr="00E42FB1">
        <w:rPr>
          <w:rFonts w:ascii="Helvetica" w:hAnsi="Helvetica" w:cs="Helvetica"/>
          <w:b/>
          <w:sz w:val="24"/>
          <w:szCs w:val="24"/>
        </w:rPr>
        <w:t xml:space="preserve"> Analysis</w:t>
      </w:r>
      <w:r w:rsidRPr="00E42FB1">
        <w:rPr>
          <w:rFonts w:ascii="Helvetica" w:hAnsi="Helvetica" w:cs="Helvetica"/>
          <w:b/>
          <w:sz w:val="24"/>
          <w:szCs w:val="24"/>
        </w:rPr>
        <w:t>.</w:t>
      </w:r>
    </w:p>
    <w:p w14:paraId="0F40089E" w14:textId="230AC450" w:rsidR="0091753F" w:rsidRPr="00E42FB1" w:rsidRDefault="003E5BD9" w:rsidP="003E5BD9">
      <w:pPr>
        <w:jc w:val="both"/>
        <w:rPr>
          <w:rFonts w:ascii="Helvetica" w:hAnsi="Helvetica" w:cs="Helvetica"/>
          <w:sz w:val="24"/>
          <w:szCs w:val="24"/>
        </w:rPr>
      </w:pPr>
      <w:r w:rsidRPr="00E42FB1">
        <w:rPr>
          <w:rFonts w:ascii="Helvetica" w:hAnsi="Helvetica" w:cs="Helvetica"/>
          <w:sz w:val="24"/>
          <w:szCs w:val="24"/>
        </w:rPr>
        <w:t>P</w:t>
      </w:r>
      <w:r w:rsidR="0091753F" w:rsidRPr="00E42FB1">
        <w:rPr>
          <w:rFonts w:ascii="Helvetica" w:hAnsi="Helvetica" w:cs="Helvetica"/>
          <w:sz w:val="24"/>
          <w:szCs w:val="24"/>
        </w:rPr>
        <w:t xml:space="preserve">anel </w:t>
      </w:r>
      <w:r w:rsidRPr="00E42FB1">
        <w:rPr>
          <w:rFonts w:ascii="Helvetica" w:hAnsi="Helvetica" w:cs="Helvetica"/>
          <w:sz w:val="24"/>
          <w:szCs w:val="24"/>
        </w:rPr>
        <w:t>(</w:t>
      </w:r>
      <w:r w:rsidRPr="00E42FB1">
        <w:rPr>
          <w:rFonts w:ascii="Helvetica" w:hAnsi="Helvetica" w:cs="Helvetica"/>
          <w:b/>
          <w:sz w:val="24"/>
          <w:szCs w:val="24"/>
        </w:rPr>
        <w:t>A</w:t>
      </w:r>
      <w:r w:rsidRPr="00E42FB1">
        <w:rPr>
          <w:rFonts w:ascii="Helvetica" w:hAnsi="Helvetica" w:cs="Helvetica"/>
          <w:sz w:val="24"/>
          <w:szCs w:val="24"/>
        </w:rPr>
        <w:t xml:space="preserve">) </w:t>
      </w:r>
      <w:r w:rsidR="00BD15FC" w:rsidRPr="00E42FB1">
        <w:rPr>
          <w:rFonts w:ascii="Helvetica" w:hAnsi="Helvetica" w:cs="Helvetica"/>
          <w:sz w:val="24"/>
          <w:szCs w:val="24"/>
        </w:rPr>
        <w:t xml:space="preserve">shows </w:t>
      </w:r>
      <w:r w:rsidR="0091753F" w:rsidRPr="00E42FB1">
        <w:rPr>
          <w:rFonts w:ascii="Helvetica" w:hAnsi="Helvetica" w:cs="Helvetica"/>
          <w:sz w:val="24"/>
          <w:szCs w:val="24"/>
        </w:rPr>
        <w:t xml:space="preserve">a scatter plot the protein half-life values (x axis) and the protein abundance (y-axis) computed for BSF </w:t>
      </w:r>
      <w:r w:rsidR="00BD15FC" w:rsidRPr="00E42FB1">
        <w:rPr>
          <w:rFonts w:ascii="Helvetica" w:hAnsi="Helvetica" w:cs="Helvetica"/>
          <w:sz w:val="24"/>
          <w:szCs w:val="24"/>
        </w:rPr>
        <w:t>cells</w:t>
      </w:r>
      <w:r w:rsidR="0091753F" w:rsidRPr="00E42FB1">
        <w:rPr>
          <w:rFonts w:ascii="Helvetica" w:hAnsi="Helvetica" w:cs="Helvetica"/>
          <w:sz w:val="24"/>
          <w:szCs w:val="24"/>
        </w:rPr>
        <w:t xml:space="preserve">. </w:t>
      </w:r>
      <w:r w:rsidR="00BD15FC" w:rsidRPr="00E42FB1">
        <w:rPr>
          <w:rFonts w:ascii="Helvetica" w:hAnsi="Helvetica" w:cs="Helvetica"/>
          <w:sz w:val="24"/>
          <w:szCs w:val="24"/>
        </w:rPr>
        <w:t>T</w:t>
      </w:r>
      <w:r w:rsidR="0091753F" w:rsidRPr="00E42FB1">
        <w:rPr>
          <w:rFonts w:ascii="Helvetica" w:hAnsi="Helvetica" w:cs="Helvetica"/>
          <w:sz w:val="24"/>
          <w:szCs w:val="24"/>
        </w:rPr>
        <w:t>he Pearson Correlation Coefficient (PCC) and the r squared values</w:t>
      </w:r>
      <w:r w:rsidR="00BD15FC" w:rsidRPr="00E42FB1">
        <w:rPr>
          <w:rFonts w:ascii="Helvetica" w:hAnsi="Helvetica" w:cs="Helvetica"/>
          <w:sz w:val="24"/>
          <w:szCs w:val="24"/>
        </w:rPr>
        <w:t xml:space="preserve"> are also shown</w:t>
      </w:r>
      <w:r w:rsidR="0091753F" w:rsidRPr="00E42FB1">
        <w:rPr>
          <w:rFonts w:ascii="Helvetica" w:hAnsi="Helvetica" w:cs="Helvetica"/>
          <w:sz w:val="24"/>
          <w:szCs w:val="24"/>
        </w:rPr>
        <w:t xml:space="preserve">. </w:t>
      </w:r>
      <w:r w:rsidRPr="00E42FB1">
        <w:rPr>
          <w:rFonts w:ascii="Helvetica" w:hAnsi="Helvetica" w:cs="Helvetica"/>
          <w:sz w:val="24"/>
          <w:szCs w:val="24"/>
        </w:rPr>
        <w:t>(</w:t>
      </w:r>
      <w:r w:rsidR="0091753F" w:rsidRPr="00E42FB1">
        <w:rPr>
          <w:rFonts w:ascii="Helvetica" w:hAnsi="Helvetica" w:cs="Helvetica"/>
          <w:b/>
          <w:sz w:val="24"/>
          <w:szCs w:val="24"/>
        </w:rPr>
        <w:t>B</w:t>
      </w:r>
      <w:r w:rsidRPr="00E42FB1">
        <w:rPr>
          <w:rFonts w:ascii="Helvetica" w:hAnsi="Helvetica" w:cs="Helvetica"/>
          <w:sz w:val="24"/>
          <w:szCs w:val="24"/>
        </w:rPr>
        <w:t xml:space="preserve">) </w:t>
      </w:r>
      <w:r w:rsidR="00BD15FC" w:rsidRPr="00E42FB1">
        <w:rPr>
          <w:rFonts w:ascii="Helvetica" w:hAnsi="Helvetica" w:cs="Helvetica"/>
          <w:sz w:val="24"/>
          <w:szCs w:val="24"/>
        </w:rPr>
        <w:t xml:space="preserve">The same as panel A but for PCF cells. </w:t>
      </w:r>
      <w:r w:rsidRPr="00E42FB1">
        <w:rPr>
          <w:rFonts w:ascii="Helvetica" w:hAnsi="Helvetica" w:cs="Helvetica"/>
          <w:sz w:val="24"/>
          <w:szCs w:val="24"/>
        </w:rPr>
        <w:t>(</w:t>
      </w:r>
      <w:r w:rsidR="0091753F" w:rsidRPr="00E42FB1">
        <w:rPr>
          <w:rFonts w:ascii="Helvetica" w:hAnsi="Helvetica" w:cs="Helvetica"/>
          <w:b/>
          <w:sz w:val="24"/>
          <w:szCs w:val="24"/>
        </w:rPr>
        <w:t>C</w:t>
      </w:r>
      <w:r w:rsidR="0091753F" w:rsidRPr="00E42FB1">
        <w:rPr>
          <w:rFonts w:ascii="Helvetica" w:hAnsi="Helvetica" w:cs="Helvetica"/>
          <w:sz w:val="24"/>
          <w:szCs w:val="24"/>
        </w:rPr>
        <w:t>)</w:t>
      </w:r>
      <w:r w:rsidR="0091753F" w:rsidRPr="00E42FB1">
        <w:rPr>
          <w:rFonts w:ascii="Helvetica" w:hAnsi="Helvetica" w:cs="Helvetica"/>
          <w:b/>
          <w:sz w:val="24"/>
          <w:szCs w:val="24"/>
        </w:rPr>
        <w:t xml:space="preserve"> </w:t>
      </w:r>
      <w:r w:rsidR="00A76356" w:rsidRPr="00E42FB1">
        <w:rPr>
          <w:rFonts w:ascii="Helvetica" w:hAnsi="Helvetica" w:cs="Helvetica"/>
          <w:sz w:val="24"/>
          <w:szCs w:val="24"/>
        </w:rPr>
        <w:t>B</w:t>
      </w:r>
      <w:r w:rsidR="0091753F" w:rsidRPr="00E42FB1">
        <w:rPr>
          <w:rFonts w:ascii="Helvetica" w:hAnsi="Helvetica" w:cs="Helvetica"/>
          <w:sz w:val="24"/>
          <w:szCs w:val="24"/>
        </w:rPr>
        <w:t xml:space="preserve">ox plots </w:t>
      </w:r>
      <w:r w:rsidR="00A76356" w:rsidRPr="00E42FB1">
        <w:rPr>
          <w:rFonts w:ascii="Helvetica" w:hAnsi="Helvetica" w:cs="Helvetica"/>
          <w:sz w:val="24"/>
          <w:szCs w:val="24"/>
        </w:rPr>
        <w:t xml:space="preserve">of </w:t>
      </w:r>
      <w:r w:rsidR="0091753F" w:rsidRPr="00E42FB1">
        <w:rPr>
          <w:rFonts w:ascii="Helvetica" w:hAnsi="Helvetica" w:cs="Helvetica"/>
          <w:sz w:val="24"/>
          <w:szCs w:val="24"/>
        </w:rPr>
        <w:t>protein abundance (y-axis) in each of the half-life decile bin</w:t>
      </w:r>
      <w:r w:rsidR="00A76356" w:rsidRPr="00E42FB1">
        <w:rPr>
          <w:rFonts w:ascii="Helvetica" w:hAnsi="Helvetica" w:cs="Helvetica"/>
          <w:sz w:val="24"/>
          <w:szCs w:val="24"/>
        </w:rPr>
        <w:t>s</w:t>
      </w:r>
      <w:r w:rsidR="0091753F" w:rsidRPr="00E42FB1">
        <w:rPr>
          <w:rFonts w:ascii="Helvetica" w:hAnsi="Helvetica" w:cs="Helvetica"/>
          <w:sz w:val="24"/>
          <w:szCs w:val="24"/>
        </w:rPr>
        <w:t xml:space="preserve"> (x-axis) for BSF </w:t>
      </w:r>
      <w:r w:rsidR="00A76356" w:rsidRPr="00E42FB1">
        <w:rPr>
          <w:rFonts w:ascii="Helvetica" w:hAnsi="Helvetica" w:cs="Helvetica"/>
          <w:sz w:val="24"/>
          <w:szCs w:val="24"/>
        </w:rPr>
        <w:t>cells</w:t>
      </w:r>
      <w:r w:rsidR="0091753F" w:rsidRPr="00E42FB1">
        <w:rPr>
          <w:rFonts w:ascii="Helvetica" w:hAnsi="Helvetica" w:cs="Helvetica"/>
          <w:sz w:val="24"/>
          <w:szCs w:val="24"/>
        </w:rPr>
        <w:t xml:space="preserve">. </w:t>
      </w:r>
      <w:r w:rsidRPr="00E42FB1">
        <w:rPr>
          <w:rFonts w:ascii="Helvetica" w:hAnsi="Helvetica" w:cs="Helvetica"/>
          <w:sz w:val="24"/>
          <w:szCs w:val="24"/>
        </w:rPr>
        <w:t>(</w:t>
      </w:r>
      <w:r w:rsidR="0091753F" w:rsidRPr="00E42FB1">
        <w:rPr>
          <w:rFonts w:ascii="Helvetica" w:hAnsi="Helvetica" w:cs="Helvetica"/>
          <w:b/>
          <w:sz w:val="24"/>
          <w:szCs w:val="24"/>
        </w:rPr>
        <w:t>D</w:t>
      </w:r>
      <w:r w:rsidR="0091753F" w:rsidRPr="00E42FB1">
        <w:rPr>
          <w:rFonts w:ascii="Helvetica" w:hAnsi="Helvetica" w:cs="Helvetica"/>
          <w:sz w:val="24"/>
          <w:szCs w:val="24"/>
        </w:rPr>
        <w:t>)</w:t>
      </w:r>
      <w:r w:rsidR="0091753F" w:rsidRPr="00E42FB1">
        <w:rPr>
          <w:rFonts w:ascii="Helvetica" w:hAnsi="Helvetica" w:cs="Helvetica"/>
          <w:b/>
          <w:sz w:val="24"/>
          <w:szCs w:val="24"/>
        </w:rPr>
        <w:t xml:space="preserve"> </w:t>
      </w:r>
      <w:r w:rsidR="00A76356" w:rsidRPr="00E42FB1">
        <w:rPr>
          <w:rFonts w:ascii="Helvetica" w:hAnsi="Helvetica" w:cs="Helvetica"/>
          <w:sz w:val="24"/>
          <w:szCs w:val="24"/>
        </w:rPr>
        <w:t>The same as panel C but for PCF cells</w:t>
      </w:r>
    </w:p>
    <w:p w14:paraId="11CA8710" w14:textId="77777777" w:rsidR="0091753F" w:rsidRPr="00E42FB1" w:rsidRDefault="0091753F" w:rsidP="00C264C6">
      <w:pPr>
        <w:jc w:val="both"/>
        <w:rPr>
          <w:rFonts w:ascii="Helvetica" w:hAnsi="Helvetica" w:cs="Helvetica"/>
          <w:sz w:val="24"/>
          <w:szCs w:val="24"/>
        </w:rPr>
      </w:pPr>
    </w:p>
    <w:p w14:paraId="6875FB68" w14:textId="10E26BD2" w:rsidR="000F6280" w:rsidRPr="00E42FB1" w:rsidRDefault="000F6280" w:rsidP="00C264C6">
      <w:pPr>
        <w:jc w:val="both"/>
        <w:rPr>
          <w:rFonts w:ascii="Helvetica" w:hAnsi="Helvetica" w:cs="Helvetica"/>
          <w:b/>
          <w:sz w:val="24"/>
          <w:szCs w:val="24"/>
        </w:rPr>
      </w:pPr>
      <w:r w:rsidRPr="00E42FB1">
        <w:rPr>
          <w:rFonts w:ascii="Helvetica" w:hAnsi="Helvetica" w:cs="Helvetica"/>
          <w:b/>
          <w:sz w:val="24"/>
          <w:szCs w:val="24"/>
        </w:rPr>
        <w:t xml:space="preserve">Figure </w:t>
      </w:r>
      <w:r w:rsidR="003908E8" w:rsidRPr="00E42FB1">
        <w:rPr>
          <w:rFonts w:ascii="Helvetica" w:hAnsi="Helvetica" w:cs="Helvetica"/>
          <w:b/>
          <w:sz w:val="24"/>
          <w:szCs w:val="24"/>
        </w:rPr>
        <w:t>1</w:t>
      </w:r>
      <w:r w:rsidR="0017630C" w:rsidRPr="00E42FB1">
        <w:rPr>
          <w:rFonts w:ascii="Helvetica" w:hAnsi="Helvetica" w:cs="Helvetica"/>
          <w:b/>
          <w:sz w:val="24"/>
          <w:szCs w:val="24"/>
        </w:rPr>
        <w:t>4</w:t>
      </w:r>
      <w:r w:rsidRPr="00E42FB1">
        <w:rPr>
          <w:rFonts w:ascii="Helvetica" w:hAnsi="Helvetica" w:cs="Helvetica"/>
          <w:b/>
          <w:sz w:val="24"/>
          <w:szCs w:val="24"/>
        </w:rPr>
        <w:t xml:space="preserve">. </w:t>
      </w:r>
      <w:r w:rsidR="00C906F5" w:rsidRPr="00E42FB1">
        <w:rPr>
          <w:rFonts w:ascii="Helvetica" w:hAnsi="Helvetica" w:cs="Helvetica"/>
          <w:b/>
          <w:sz w:val="24"/>
          <w:szCs w:val="24"/>
        </w:rPr>
        <w:t xml:space="preserve">Protein Half-Life and Cell </w:t>
      </w:r>
      <w:r w:rsidRPr="00E42FB1">
        <w:rPr>
          <w:rFonts w:ascii="Helvetica" w:hAnsi="Helvetica" w:cs="Helvetica"/>
          <w:b/>
          <w:sz w:val="24"/>
          <w:szCs w:val="24"/>
        </w:rPr>
        <w:t>Cycle</w:t>
      </w:r>
      <w:r w:rsidR="00C906F5" w:rsidRPr="00E42FB1">
        <w:rPr>
          <w:rFonts w:ascii="Helvetica" w:hAnsi="Helvetica" w:cs="Helvetica"/>
          <w:b/>
          <w:sz w:val="24"/>
          <w:szCs w:val="24"/>
        </w:rPr>
        <w:t xml:space="preserve"> Regulated Proteins</w:t>
      </w:r>
      <w:r w:rsidRPr="00E42FB1">
        <w:rPr>
          <w:rFonts w:ascii="Helvetica" w:hAnsi="Helvetica" w:cs="Helvetica"/>
          <w:b/>
          <w:sz w:val="24"/>
          <w:szCs w:val="24"/>
        </w:rPr>
        <w:t>.</w:t>
      </w:r>
    </w:p>
    <w:p w14:paraId="43601A8A" w14:textId="311A0A56" w:rsidR="000F6280" w:rsidRPr="00E42FB1" w:rsidRDefault="000F6280" w:rsidP="00C264C6">
      <w:pPr>
        <w:jc w:val="both"/>
        <w:rPr>
          <w:rFonts w:ascii="Helvetica" w:hAnsi="Helvetica" w:cs="Helvetica"/>
          <w:sz w:val="24"/>
          <w:szCs w:val="24"/>
        </w:rPr>
      </w:pPr>
      <w:r w:rsidRPr="00E42FB1">
        <w:rPr>
          <w:rFonts w:ascii="Helvetica" w:hAnsi="Helvetica" w:cs="Helvetica"/>
          <w:sz w:val="24"/>
          <w:szCs w:val="24"/>
        </w:rPr>
        <w:t xml:space="preserve">The </w:t>
      </w:r>
      <w:r w:rsidR="00C906F5" w:rsidRPr="00E42FB1">
        <w:rPr>
          <w:rFonts w:ascii="Helvetica" w:hAnsi="Helvetica" w:cs="Helvetica"/>
          <w:sz w:val="24"/>
          <w:szCs w:val="24"/>
        </w:rPr>
        <w:t xml:space="preserve">protein </w:t>
      </w:r>
      <w:r w:rsidR="00944A20" w:rsidRPr="00E42FB1">
        <w:rPr>
          <w:rFonts w:ascii="Helvetica" w:hAnsi="Helvetica" w:cs="Helvetica"/>
          <w:sz w:val="24"/>
          <w:szCs w:val="24"/>
        </w:rPr>
        <w:t>half-life</w:t>
      </w:r>
      <w:r w:rsidRPr="00E42FB1">
        <w:rPr>
          <w:rFonts w:ascii="Helvetica" w:hAnsi="Helvetica" w:cs="Helvetica"/>
          <w:sz w:val="24"/>
          <w:szCs w:val="24"/>
        </w:rPr>
        <w:t xml:space="preserve"> values of the BSF and PCF life stages (x</w:t>
      </w:r>
      <w:r w:rsidR="00944A20" w:rsidRPr="00E42FB1">
        <w:rPr>
          <w:rFonts w:ascii="Helvetica" w:hAnsi="Helvetica" w:cs="Helvetica"/>
          <w:sz w:val="24"/>
          <w:szCs w:val="24"/>
        </w:rPr>
        <w:t>-</w:t>
      </w:r>
      <w:r w:rsidRPr="00E42FB1">
        <w:rPr>
          <w:rFonts w:ascii="Helvetica" w:hAnsi="Helvetica" w:cs="Helvetica"/>
          <w:sz w:val="24"/>
          <w:szCs w:val="24"/>
        </w:rPr>
        <w:t xml:space="preserve">axis) </w:t>
      </w:r>
      <w:r w:rsidR="00C906F5" w:rsidRPr="00E42FB1">
        <w:rPr>
          <w:rFonts w:ascii="Helvetica" w:hAnsi="Helvetica" w:cs="Helvetica"/>
          <w:sz w:val="24"/>
          <w:szCs w:val="24"/>
        </w:rPr>
        <w:t xml:space="preserve">were </w:t>
      </w:r>
      <w:r w:rsidRPr="00E42FB1">
        <w:rPr>
          <w:rFonts w:ascii="Helvetica" w:hAnsi="Helvetica" w:cs="Helvetica"/>
          <w:sz w:val="24"/>
          <w:szCs w:val="24"/>
        </w:rPr>
        <w:t>transformed to z</w:t>
      </w:r>
      <w:r w:rsidR="00E9610D" w:rsidRPr="00E42FB1">
        <w:rPr>
          <w:rFonts w:ascii="Helvetica" w:hAnsi="Helvetica" w:cs="Helvetica"/>
          <w:sz w:val="24"/>
          <w:szCs w:val="24"/>
        </w:rPr>
        <w:t>-</w:t>
      </w:r>
      <w:r w:rsidRPr="00E42FB1">
        <w:rPr>
          <w:rFonts w:ascii="Helvetica" w:hAnsi="Helvetica" w:cs="Helvetica"/>
          <w:sz w:val="24"/>
          <w:szCs w:val="24"/>
        </w:rPr>
        <w:t>score</w:t>
      </w:r>
      <w:r w:rsidR="00C906F5" w:rsidRPr="00E42FB1">
        <w:rPr>
          <w:rFonts w:ascii="Helvetica" w:hAnsi="Helvetica" w:cs="Helvetica"/>
          <w:sz w:val="24"/>
          <w:szCs w:val="24"/>
        </w:rPr>
        <w:t>s</w:t>
      </w:r>
      <w:r w:rsidRPr="00E42FB1">
        <w:rPr>
          <w:rFonts w:ascii="Helvetica" w:hAnsi="Helvetica" w:cs="Helvetica"/>
          <w:sz w:val="24"/>
          <w:szCs w:val="24"/>
        </w:rPr>
        <w:t>. The distribution</w:t>
      </w:r>
      <w:r w:rsidR="00E9610D" w:rsidRPr="00E42FB1">
        <w:rPr>
          <w:rFonts w:ascii="Helvetica" w:hAnsi="Helvetica" w:cs="Helvetica"/>
          <w:sz w:val="24"/>
          <w:szCs w:val="24"/>
        </w:rPr>
        <w:t>s</w:t>
      </w:r>
      <w:r w:rsidRPr="00E42FB1">
        <w:rPr>
          <w:rFonts w:ascii="Helvetica" w:hAnsi="Helvetica" w:cs="Helvetica"/>
          <w:sz w:val="24"/>
          <w:szCs w:val="24"/>
        </w:rPr>
        <w:t xml:space="preserve"> of the z-score values (y</w:t>
      </w:r>
      <w:r w:rsidR="00944A20" w:rsidRPr="00E42FB1">
        <w:rPr>
          <w:rFonts w:ascii="Helvetica" w:hAnsi="Helvetica" w:cs="Helvetica"/>
          <w:sz w:val="24"/>
          <w:szCs w:val="24"/>
        </w:rPr>
        <w:t>-</w:t>
      </w:r>
      <w:r w:rsidRPr="00E42FB1">
        <w:rPr>
          <w:rFonts w:ascii="Helvetica" w:hAnsi="Helvetica" w:cs="Helvetica"/>
          <w:sz w:val="24"/>
          <w:szCs w:val="24"/>
        </w:rPr>
        <w:t xml:space="preserve">axis) are </w:t>
      </w:r>
      <w:r w:rsidR="00C906F5" w:rsidRPr="00E42FB1">
        <w:rPr>
          <w:rFonts w:ascii="Helvetica" w:hAnsi="Helvetica" w:cs="Helvetica"/>
          <w:sz w:val="24"/>
          <w:szCs w:val="24"/>
        </w:rPr>
        <w:t xml:space="preserve">shown in </w:t>
      </w:r>
      <w:r w:rsidR="00224E9F" w:rsidRPr="00E42FB1">
        <w:rPr>
          <w:rFonts w:ascii="Helvetica" w:hAnsi="Helvetica" w:cs="Helvetica"/>
          <w:sz w:val="24"/>
          <w:szCs w:val="24"/>
        </w:rPr>
        <w:t xml:space="preserve">histograms </w:t>
      </w:r>
      <w:r w:rsidRPr="00E42FB1">
        <w:rPr>
          <w:rFonts w:ascii="Helvetica" w:hAnsi="Helvetica" w:cs="Helvetica"/>
          <w:sz w:val="24"/>
          <w:szCs w:val="24"/>
        </w:rPr>
        <w:t>for the total proteome (</w:t>
      </w:r>
      <w:r w:rsidR="00224E9F" w:rsidRPr="00E42FB1">
        <w:rPr>
          <w:rFonts w:ascii="Helvetica" w:hAnsi="Helvetica" w:cs="Helvetica"/>
          <w:sz w:val="24"/>
          <w:szCs w:val="24"/>
        </w:rPr>
        <w:t>blue lines</w:t>
      </w:r>
      <w:r w:rsidRPr="00E42FB1">
        <w:rPr>
          <w:rFonts w:ascii="Helvetica" w:hAnsi="Helvetica" w:cs="Helvetica"/>
          <w:sz w:val="24"/>
          <w:szCs w:val="24"/>
        </w:rPr>
        <w:t>) and for the</w:t>
      </w:r>
      <w:r w:rsidR="004F0031" w:rsidRPr="00E42FB1">
        <w:rPr>
          <w:rFonts w:ascii="Helvetica" w:hAnsi="Helvetica" w:cs="Helvetica"/>
          <w:sz w:val="24"/>
          <w:szCs w:val="24"/>
        </w:rPr>
        <w:t xml:space="preserve"> cell cycle regulated proteins (</w:t>
      </w:r>
      <w:r w:rsidR="00224E9F" w:rsidRPr="00E42FB1">
        <w:rPr>
          <w:rFonts w:ascii="Helvetica" w:hAnsi="Helvetica" w:cs="Helvetica"/>
          <w:sz w:val="24"/>
          <w:szCs w:val="24"/>
        </w:rPr>
        <w:t>red lines</w:t>
      </w:r>
      <w:r w:rsidR="004F0031" w:rsidRPr="00E42FB1">
        <w:rPr>
          <w:rFonts w:ascii="Helvetica" w:hAnsi="Helvetica" w:cs="Helvetica"/>
          <w:sz w:val="24"/>
          <w:szCs w:val="24"/>
        </w:rPr>
        <w:t>).</w:t>
      </w:r>
      <w:r w:rsidR="00224E9F" w:rsidRPr="00E42FB1">
        <w:rPr>
          <w:rFonts w:ascii="Helvetica" w:hAnsi="Helvetica" w:cs="Helvetica"/>
          <w:sz w:val="24"/>
          <w:szCs w:val="24"/>
        </w:rPr>
        <w:t xml:space="preserve"> The figure reports the –log10 p</w:t>
      </w:r>
      <w:r w:rsidR="00C906F5" w:rsidRPr="00E42FB1">
        <w:rPr>
          <w:rFonts w:ascii="Helvetica" w:hAnsi="Helvetica" w:cs="Helvetica"/>
          <w:sz w:val="24"/>
          <w:szCs w:val="24"/>
        </w:rPr>
        <w:t xml:space="preserve"> </w:t>
      </w:r>
      <w:r w:rsidR="00224E9F" w:rsidRPr="00E42FB1">
        <w:rPr>
          <w:rFonts w:ascii="Helvetica" w:hAnsi="Helvetica" w:cs="Helvetica"/>
          <w:sz w:val="24"/>
          <w:szCs w:val="24"/>
        </w:rPr>
        <w:t>value of the Kolmogorov-Smirnov statistic on 2 samples test (ks) for the z-score values of total proteome and the cell cycle regulated proteins.</w:t>
      </w:r>
    </w:p>
    <w:p w14:paraId="1F0020C6" w14:textId="77777777" w:rsidR="004F0031" w:rsidRPr="00E42FB1" w:rsidRDefault="004F0031" w:rsidP="00C264C6">
      <w:pPr>
        <w:jc w:val="both"/>
        <w:rPr>
          <w:rFonts w:ascii="Helvetica" w:hAnsi="Helvetica" w:cs="Helvetica"/>
          <w:sz w:val="24"/>
          <w:szCs w:val="24"/>
        </w:rPr>
      </w:pPr>
    </w:p>
    <w:p w14:paraId="08EB36FA" w14:textId="3908323A" w:rsidR="00C264C6" w:rsidRPr="00E42FB1" w:rsidRDefault="00FF0228" w:rsidP="006B0249">
      <w:pPr>
        <w:jc w:val="both"/>
        <w:rPr>
          <w:rFonts w:ascii="Helvetica" w:hAnsi="Helvetica" w:cs="Helvetica"/>
          <w:b/>
          <w:sz w:val="24"/>
          <w:szCs w:val="24"/>
        </w:rPr>
      </w:pPr>
      <w:r w:rsidRPr="00E42FB1">
        <w:rPr>
          <w:rFonts w:ascii="Helvetica" w:hAnsi="Helvetica" w:cs="Helvetica"/>
          <w:b/>
          <w:sz w:val="24"/>
          <w:szCs w:val="24"/>
        </w:rPr>
        <w:t xml:space="preserve">Figure </w:t>
      </w:r>
      <w:r w:rsidR="003908E8" w:rsidRPr="00E42FB1">
        <w:rPr>
          <w:rFonts w:ascii="Helvetica" w:hAnsi="Helvetica" w:cs="Helvetica"/>
          <w:b/>
          <w:sz w:val="24"/>
          <w:szCs w:val="24"/>
        </w:rPr>
        <w:t>1</w:t>
      </w:r>
      <w:r w:rsidR="0017630C" w:rsidRPr="00E42FB1">
        <w:rPr>
          <w:rFonts w:ascii="Helvetica" w:hAnsi="Helvetica" w:cs="Helvetica"/>
          <w:b/>
          <w:sz w:val="24"/>
          <w:szCs w:val="24"/>
        </w:rPr>
        <w:t>5</w:t>
      </w:r>
      <w:r w:rsidRPr="00E42FB1">
        <w:rPr>
          <w:rFonts w:ascii="Helvetica" w:hAnsi="Helvetica" w:cs="Helvetica"/>
          <w:b/>
          <w:sz w:val="24"/>
          <w:szCs w:val="24"/>
        </w:rPr>
        <w:t xml:space="preserve">. </w:t>
      </w:r>
      <w:r w:rsidR="00AF534A" w:rsidRPr="00E42FB1">
        <w:rPr>
          <w:rFonts w:ascii="Helvetica" w:hAnsi="Helvetica" w:cs="Helvetica"/>
          <w:b/>
          <w:sz w:val="24"/>
          <w:szCs w:val="24"/>
        </w:rPr>
        <w:t xml:space="preserve">Protein Half-Life and </w:t>
      </w:r>
      <w:r w:rsidRPr="00E42FB1">
        <w:rPr>
          <w:rFonts w:ascii="Helvetica" w:hAnsi="Helvetica" w:cs="Helvetica"/>
          <w:b/>
          <w:sz w:val="24"/>
          <w:szCs w:val="24"/>
        </w:rPr>
        <w:t xml:space="preserve">Protein </w:t>
      </w:r>
      <w:r w:rsidR="0047109B" w:rsidRPr="00E42FB1">
        <w:rPr>
          <w:rFonts w:ascii="Helvetica" w:hAnsi="Helvetica" w:cs="Helvetica"/>
          <w:b/>
          <w:sz w:val="24"/>
          <w:szCs w:val="24"/>
        </w:rPr>
        <w:t>C</w:t>
      </w:r>
      <w:r w:rsidRPr="00E42FB1">
        <w:rPr>
          <w:rFonts w:ascii="Helvetica" w:hAnsi="Helvetica" w:cs="Helvetica"/>
          <w:b/>
          <w:sz w:val="24"/>
          <w:szCs w:val="24"/>
        </w:rPr>
        <w:t xml:space="preserve">omplex </w:t>
      </w:r>
      <w:r w:rsidR="0047109B" w:rsidRPr="00E42FB1">
        <w:rPr>
          <w:rFonts w:ascii="Helvetica" w:hAnsi="Helvetica" w:cs="Helvetica"/>
          <w:b/>
          <w:sz w:val="24"/>
          <w:szCs w:val="24"/>
        </w:rPr>
        <w:t>A</w:t>
      </w:r>
      <w:r w:rsidRPr="00E42FB1">
        <w:rPr>
          <w:rFonts w:ascii="Helvetica" w:hAnsi="Helvetica" w:cs="Helvetica"/>
          <w:b/>
          <w:sz w:val="24"/>
          <w:szCs w:val="24"/>
        </w:rPr>
        <w:t>nalysis.</w:t>
      </w:r>
    </w:p>
    <w:p w14:paraId="36C8B180" w14:textId="0A9E65E9" w:rsidR="0099276D" w:rsidRPr="00E42FB1" w:rsidRDefault="00FF0228" w:rsidP="00C264C6">
      <w:pPr>
        <w:jc w:val="both"/>
        <w:rPr>
          <w:rFonts w:ascii="Helvetica" w:hAnsi="Helvetica" w:cs="Helvetica"/>
          <w:b/>
          <w:sz w:val="24"/>
          <w:szCs w:val="24"/>
        </w:rPr>
      </w:pPr>
      <w:r w:rsidRPr="00E42FB1">
        <w:rPr>
          <w:rFonts w:ascii="Helvetica" w:hAnsi="Helvetica" w:cs="Helvetica"/>
          <w:sz w:val="24"/>
          <w:szCs w:val="24"/>
        </w:rPr>
        <w:t xml:space="preserve">The </w:t>
      </w:r>
      <w:r w:rsidR="00F16B54" w:rsidRPr="00E42FB1">
        <w:rPr>
          <w:rFonts w:ascii="Helvetica" w:hAnsi="Helvetica" w:cs="Helvetica"/>
          <w:sz w:val="24"/>
          <w:szCs w:val="24"/>
        </w:rPr>
        <w:t>Figure</w:t>
      </w:r>
      <w:r w:rsidRPr="00E42FB1">
        <w:rPr>
          <w:rFonts w:ascii="Helvetica" w:hAnsi="Helvetica" w:cs="Helvetica"/>
          <w:sz w:val="24"/>
          <w:szCs w:val="24"/>
        </w:rPr>
        <w:t xml:space="preserve"> compares the cumulative distribution (y ax</w:t>
      </w:r>
      <w:r w:rsidR="00E9610D" w:rsidRPr="00E42FB1">
        <w:rPr>
          <w:rFonts w:ascii="Helvetica" w:hAnsi="Helvetica" w:cs="Helvetica"/>
          <w:sz w:val="24"/>
          <w:szCs w:val="24"/>
        </w:rPr>
        <w:t>is</w:t>
      </w:r>
      <w:r w:rsidRPr="00E42FB1">
        <w:rPr>
          <w:rFonts w:ascii="Helvetica" w:hAnsi="Helvetica" w:cs="Helvetica"/>
          <w:sz w:val="24"/>
          <w:szCs w:val="24"/>
        </w:rPr>
        <w:t xml:space="preserve">) for the </w:t>
      </w:r>
      <w:r w:rsidR="00AF534A" w:rsidRPr="00E42FB1">
        <w:rPr>
          <w:rFonts w:ascii="Helvetica" w:hAnsi="Helvetica" w:cs="Helvetica"/>
          <w:sz w:val="24"/>
          <w:szCs w:val="24"/>
        </w:rPr>
        <w:t xml:space="preserve">log10 transformed </w:t>
      </w:r>
      <w:r w:rsidR="00944A20" w:rsidRPr="00E42FB1">
        <w:rPr>
          <w:rFonts w:ascii="Helvetica" w:hAnsi="Helvetica" w:cs="Helvetica"/>
          <w:sz w:val="24"/>
          <w:szCs w:val="24"/>
        </w:rPr>
        <w:t xml:space="preserve">half-life </w:t>
      </w:r>
      <w:r w:rsidRPr="00E42FB1">
        <w:rPr>
          <w:rFonts w:ascii="Helvetica" w:hAnsi="Helvetica" w:cs="Helvetica"/>
          <w:sz w:val="24"/>
          <w:szCs w:val="24"/>
        </w:rPr>
        <w:t>standard deviation (x</w:t>
      </w:r>
      <w:r w:rsidR="00944A20" w:rsidRPr="00E42FB1">
        <w:rPr>
          <w:rFonts w:ascii="Helvetica" w:hAnsi="Helvetica" w:cs="Helvetica"/>
          <w:sz w:val="24"/>
          <w:szCs w:val="24"/>
        </w:rPr>
        <w:t>-</w:t>
      </w:r>
      <w:r w:rsidRPr="00E42FB1">
        <w:rPr>
          <w:rFonts w:ascii="Helvetica" w:hAnsi="Helvetica" w:cs="Helvetica"/>
          <w:sz w:val="24"/>
          <w:szCs w:val="24"/>
        </w:rPr>
        <w:t>ax</w:t>
      </w:r>
      <w:r w:rsidR="00E9610D" w:rsidRPr="00E42FB1">
        <w:rPr>
          <w:rFonts w:ascii="Helvetica" w:hAnsi="Helvetica" w:cs="Helvetica"/>
          <w:sz w:val="24"/>
          <w:szCs w:val="24"/>
        </w:rPr>
        <w:t>is</w:t>
      </w:r>
      <w:r w:rsidRPr="00E42FB1">
        <w:rPr>
          <w:rFonts w:ascii="Helvetica" w:hAnsi="Helvetica" w:cs="Helvetica"/>
          <w:sz w:val="24"/>
          <w:szCs w:val="24"/>
        </w:rPr>
        <w:t>) of BSF</w:t>
      </w:r>
      <w:r w:rsidR="00F16B54" w:rsidRPr="00E42FB1">
        <w:rPr>
          <w:rFonts w:ascii="Helvetica" w:hAnsi="Helvetica" w:cs="Helvetica"/>
          <w:sz w:val="24"/>
          <w:szCs w:val="24"/>
        </w:rPr>
        <w:t xml:space="preserve"> (</w:t>
      </w:r>
      <w:r w:rsidR="00F16B54" w:rsidRPr="00E42FB1">
        <w:rPr>
          <w:rFonts w:ascii="Helvetica" w:hAnsi="Helvetica" w:cs="Helvetica"/>
          <w:b/>
          <w:sz w:val="24"/>
          <w:szCs w:val="24"/>
        </w:rPr>
        <w:t>A</w:t>
      </w:r>
      <w:r w:rsidR="00F16B54" w:rsidRPr="00E42FB1">
        <w:rPr>
          <w:rFonts w:ascii="Helvetica" w:hAnsi="Helvetica" w:cs="Helvetica"/>
          <w:sz w:val="24"/>
          <w:szCs w:val="24"/>
        </w:rPr>
        <w:t>) and PCF (</w:t>
      </w:r>
      <w:r w:rsidR="00F16B54" w:rsidRPr="00E42FB1">
        <w:rPr>
          <w:rFonts w:ascii="Helvetica" w:hAnsi="Helvetica" w:cs="Helvetica"/>
          <w:b/>
          <w:sz w:val="24"/>
          <w:szCs w:val="24"/>
        </w:rPr>
        <w:t>B</w:t>
      </w:r>
      <w:r w:rsidR="00F16B54" w:rsidRPr="00E42FB1">
        <w:rPr>
          <w:rFonts w:ascii="Helvetica" w:hAnsi="Helvetica" w:cs="Helvetica"/>
          <w:sz w:val="24"/>
          <w:szCs w:val="24"/>
        </w:rPr>
        <w:t>)</w:t>
      </w:r>
      <w:r w:rsidRPr="00E42FB1">
        <w:rPr>
          <w:rFonts w:ascii="Helvetica" w:hAnsi="Helvetica" w:cs="Helvetica"/>
          <w:sz w:val="24"/>
          <w:szCs w:val="24"/>
        </w:rPr>
        <w:t xml:space="preserve"> protein complexes (blue line) identified i</w:t>
      </w:r>
      <w:r w:rsidR="00AF534A" w:rsidRPr="00E42FB1">
        <w:rPr>
          <w:rFonts w:ascii="Helvetica" w:hAnsi="Helvetica" w:cs="Helvetica"/>
          <w:sz w:val="24"/>
          <w:szCs w:val="24"/>
        </w:rPr>
        <w:t>n</w:t>
      </w:r>
      <w:r w:rsidRPr="00E42FB1">
        <w:rPr>
          <w:rFonts w:ascii="Helvetica" w:hAnsi="Helvetica" w:cs="Helvetica"/>
          <w:sz w:val="24"/>
          <w:szCs w:val="24"/>
        </w:rPr>
        <w:t xml:space="preserve"> </w:t>
      </w:r>
      <w:r w:rsidRPr="00E42FB1">
        <w:rPr>
          <w:rFonts w:ascii="Helvetica" w:hAnsi="Helvetica" w:cs="Helvetica"/>
          <w:sz w:val="24"/>
          <w:szCs w:val="24"/>
        </w:rPr>
        <w:fldChar w:fldCharType="begin">
          <w:fldData xml:space="preserve">PEVuZE5vdGU+PENpdGU+PEF1dGhvcj5Dcm96aWVyPC9BdXRob3I+PFllYXI+MjAxNzwvWWVhcj48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PEVuZE5vdGU+PENpdGU+PEF1dGhvcj5Dcm96aWVyPC9BdXRob3I+PFllYXI+MjAxNzwvWWVhcj48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Pr="00E42FB1">
        <w:rPr>
          <w:rFonts w:ascii="Helvetica" w:hAnsi="Helvetica" w:cs="Helvetica"/>
          <w:sz w:val="24"/>
          <w:szCs w:val="24"/>
        </w:rPr>
      </w:r>
      <w:r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4" w:tooltip="Crozier, 2017 #12" w:history="1">
        <w:r w:rsidR="0055725C" w:rsidRPr="00E42FB1">
          <w:rPr>
            <w:rFonts w:ascii="Helvetica" w:hAnsi="Helvetica" w:cs="Helvetica"/>
            <w:noProof/>
            <w:sz w:val="24"/>
            <w:szCs w:val="24"/>
          </w:rPr>
          <w:t>24</w:t>
        </w:r>
      </w:hyperlink>
      <w:r w:rsidR="00E669E6" w:rsidRPr="00E42FB1">
        <w:rPr>
          <w:rFonts w:ascii="Helvetica" w:hAnsi="Helvetica" w:cs="Helvetica"/>
          <w:noProof/>
          <w:sz w:val="24"/>
          <w:szCs w:val="24"/>
        </w:rPr>
        <w:t>]</w:t>
      </w:r>
      <w:r w:rsidRPr="00E42FB1">
        <w:rPr>
          <w:rFonts w:ascii="Helvetica" w:hAnsi="Helvetica" w:cs="Helvetica"/>
          <w:sz w:val="24"/>
          <w:szCs w:val="24"/>
        </w:rPr>
        <w:fldChar w:fldCharType="end"/>
      </w:r>
      <w:r w:rsidRPr="00E42FB1">
        <w:rPr>
          <w:rFonts w:ascii="Helvetica" w:hAnsi="Helvetica" w:cs="Helvetica"/>
          <w:sz w:val="24"/>
          <w:szCs w:val="24"/>
        </w:rPr>
        <w:t xml:space="preserve">, to the cumulative distribution of proteins randomly grouped into decoy pseudo-complexes, identically-sized to </w:t>
      </w:r>
      <w:r w:rsidR="00AF534A" w:rsidRPr="00E42FB1">
        <w:rPr>
          <w:rFonts w:ascii="Helvetica" w:hAnsi="Helvetica" w:cs="Helvetica"/>
          <w:sz w:val="24"/>
          <w:szCs w:val="24"/>
        </w:rPr>
        <w:t xml:space="preserve">the </w:t>
      </w:r>
      <w:r w:rsidRPr="00E42FB1">
        <w:rPr>
          <w:rFonts w:ascii="Helvetica" w:hAnsi="Helvetica" w:cs="Helvetica"/>
          <w:sz w:val="24"/>
          <w:szCs w:val="24"/>
        </w:rPr>
        <w:t xml:space="preserve">protein complexes identified in </w:t>
      </w:r>
      <w:r w:rsidR="00AF534A" w:rsidRPr="00E42FB1">
        <w:rPr>
          <w:rFonts w:ascii="Helvetica" w:hAnsi="Helvetica" w:cs="Helvetica"/>
          <w:sz w:val="24"/>
          <w:szCs w:val="24"/>
        </w:rPr>
        <w:t>[23]</w:t>
      </w:r>
      <w:r w:rsidRPr="00E42FB1">
        <w:rPr>
          <w:rFonts w:ascii="Helvetica" w:hAnsi="Helvetica" w:cs="Helvetica"/>
          <w:sz w:val="24"/>
          <w:szCs w:val="24"/>
        </w:rPr>
        <w:t xml:space="preserve"> (red lines).</w:t>
      </w:r>
      <w:r w:rsidRPr="00E42FB1">
        <w:rPr>
          <w:rFonts w:ascii="Helvetica" w:hAnsi="Helvetica" w:cs="Helvetica"/>
          <w:b/>
          <w:sz w:val="24"/>
          <w:szCs w:val="24"/>
        </w:rPr>
        <w:t xml:space="preserve"> </w:t>
      </w:r>
      <w:r w:rsidRPr="00E42FB1">
        <w:rPr>
          <w:rFonts w:ascii="Helvetica" w:hAnsi="Helvetica" w:cs="Helvetica"/>
          <w:sz w:val="24"/>
          <w:szCs w:val="24"/>
        </w:rPr>
        <w:t>The random complexes are assembled 100 times</w:t>
      </w:r>
      <w:r w:rsidR="00AF534A" w:rsidRPr="00E42FB1">
        <w:rPr>
          <w:rFonts w:ascii="Helvetica" w:hAnsi="Helvetica" w:cs="Helvetica"/>
          <w:sz w:val="24"/>
          <w:szCs w:val="24"/>
        </w:rPr>
        <w:t xml:space="preserve">, each time </w:t>
      </w:r>
      <w:r w:rsidRPr="00E42FB1">
        <w:rPr>
          <w:rFonts w:ascii="Helvetica" w:hAnsi="Helvetica" w:cs="Helvetica"/>
          <w:sz w:val="24"/>
          <w:szCs w:val="24"/>
        </w:rPr>
        <w:t xml:space="preserve">with a different random seed. </w:t>
      </w:r>
      <w:r w:rsidR="00AF534A" w:rsidRPr="00E42FB1">
        <w:rPr>
          <w:rFonts w:ascii="Helvetica" w:hAnsi="Helvetica" w:cs="Helvetica"/>
          <w:sz w:val="24"/>
          <w:szCs w:val="24"/>
        </w:rPr>
        <w:t>T</w:t>
      </w:r>
      <w:r w:rsidR="00F16B54" w:rsidRPr="00E42FB1">
        <w:rPr>
          <w:rFonts w:ascii="Helvetica" w:hAnsi="Helvetica" w:cs="Helvetica"/>
          <w:sz w:val="24"/>
          <w:szCs w:val="24"/>
        </w:rPr>
        <w:t xml:space="preserve">he –log10 </w:t>
      </w:r>
      <w:r w:rsidR="00224E9F" w:rsidRPr="00E42FB1">
        <w:rPr>
          <w:rFonts w:ascii="Helvetica" w:hAnsi="Helvetica" w:cs="Helvetica"/>
          <w:sz w:val="24"/>
          <w:szCs w:val="24"/>
        </w:rPr>
        <w:t>p</w:t>
      </w:r>
      <w:r w:rsidR="002D4D18" w:rsidRPr="00E42FB1">
        <w:rPr>
          <w:rFonts w:ascii="Helvetica" w:hAnsi="Helvetica" w:cs="Helvetica"/>
          <w:sz w:val="24"/>
          <w:szCs w:val="24"/>
        </w:rPr>
        <w:t>-</w:t>
      </w:r>
      <w:r w:rsidR="00224E9F" w:rsidRPr="00E42FB1">
        <w:rPr>
          <w:rFonts w:ascii="Helvetica" w:hAnsi="Helvetica" w:cs="Helvetica"/>
          <w:sz w:val="24"/>
          <w:szCs w:val="24"/>
        </w:rPr>
        <w:t xml:space="preserve">value </w:t>
      </w:r>
      <w:r w:rsidR="00F16B54" w:rsidRPr="00E42FB1">
        <w:rPr>
          <w:rFonts w:ascii="Helvetica" w:hAnsi="Helvetica" w:cs="Helvetica"/>
          <w:sz w:val="24"/>
          <w:szCs w:val="24"/>
        </w:rPr>
        <w:t xml:space="preserve">of the Kolmogorov-Smirnov statistic on 2 samples </w:t>
      </w:r>
      <w:r w:rsidR="00224E9F" w:rsidRPr="00E42FB1">
        <w:rPr>
          <w:rFonts w:ascii="Helvetica" w:hAnsi="Helvetica" w:cs="Helvetica"/>
          <w:sz w:val="24"/>
          <w:szCs w:val="24"/>
        </w:rPr>
        <w:t>test</w:t>
      </w:r>
      <w:r w:rsidR="00F16B54" w:rsidRPr="00E42FB1">
        <w:rPr>
          <w:rFonts w:ascii="Helvetica" w:hAnsi="Helvetica" w:cs="Helvetica"/>
          <w:sz w:val="24"/>
          <w:szCs w:val="24"/>
        </w:rPr>
        <w:t xml:space="preserve"> (ks) and the number of protein complexes used for the analysis (n)</w:t>
      </w:r>
      <w:r w:rsidR="00AF534A" w:rsidRPr="00E42FB1">
        <w:rPr>
          <w:rFonts w:ascii="Helvetica" w:hAnsi="Helvetica" w:cs="Helvetica"/>
          <w:sz w:val="24"/>
          <w:szCs w:val="24"/>
        </w:rPr>
        <w:t xml:space="preserve"> are also shown</w:t>
      </w:r>
      <w:r w:rsidR="00E9610D" w:rsidRPr="00E42FB1">
        <w:rPr>
          <w:rFonts w:ascii="Helvetica" w:hAnsi="Helvetica" w:cs="Helvetica"/>
          <w:sz w:val="24"/>
          <w:szCs w:val="24"/>
        </w:rPr>
        <w:t>.</w:t>
      </w:r>
    </w:p>
    <w:p w14:paraId="667A9C15" w14:textId="77777777" w:rsidR="00B62ECB" w:rsidRPr="00E42FB1" w:rsidRDefault="00B62ECB" w:rsidP="00C264C6">
      <w:pPr>
        <w:jc w:val="both"/>
        <w:rPr>
          <w:rFonts w:ascii="Helvetica" w:hAnsi="Helvetica" w:cs="Helvetica"/>
          <w:b/>
          <w:sz w:val="24"/>
          <w:szCs w:val="24"/>
        </w:rPr>
      </w:pPr>
    </w:p>
    <w:p w14:paraId="5384FBA6" w14:textId="402E6608" w:rsidR="00973A13" w:rsidRPr="00E42FB1" w:rsidRDefault="00973A13" w:rsidP="00C264C6">
      <w:pPr>
        <w:jc w:val="both"/>
        <w:rPr>
          <w:rFonts w:ascii="Helvetica" w:hAnsi="Helvetica" w:cs="Helvetica"/>
          <w:b/>
          <w:sz w:val="24"/>
          <w:szCs w:val="24"/>
        </w:rPr>
      </w:pPr>
      <w:r w:rsidRPr="00E42FB1">
        <w:rPr>
          <w:rFonts w:ascii="Helvetica" w:hAnsi="Helvetica" w:cs="Helvetica"/>
          <w:b/>
          <w:sz w:val="24"/>
          <w:szCs w:val="24"/>
        </w:rPr>
        <w:lastRenderedPageBreak/>
        <w:t xml:space="preserve">Figure </w:t>
      </w:r>
      <w:r w:rsidR="003908E8" w:rsidRPr="00E42FB1">
        <w:rPr>
          <w:rFonts w:ascii="Helvetica" w:hAnsi="Helvetica" w:cs="Helvetica"/>
          <w:b/>
          <w:sz w:val="24"/>
          <w:szCs w:val="24"/>
        </w:rPr>
        <w:t>1</w:t>
      </w:r>
      <w:r w:rsidR="0017630C" w:rsidRPr="00E42FB1">
        <w:rPr>
          <w:rFonts w:ascii="Helvetica" w:hAnsi="Helvetica" w:cs="Helvetica"/>
          <w:b/>
          <w:sz w:val="24"/>
          <w:szCs w:val="24"/>
        </w:rPr>
        <w:t>6</w:t>
      </w:r>
      <w:r w:rsidRPr="00E42FB1">
        <w:rPr>
          <w:rFonts w:ascii="Helvetica" w:hAnsi="Helvetica" w:cs="Helvetica"/>
          <w:b/>
          <w:sz w:val="24"/>
          <w:szCs w:val="24"/>
        </w:rPr>
        <w:t xml:space="preserve">.  Web </w:t>
      </w:r>
      <w:r w:rsidR="0047109B" w:rsidRPr="00E42FB1">
        <w:rPr>
          <w:rFonts w:ascii="Helvetica" w:hAnsi="Helvetica" w:cs="Helvetica"/>
          <w:b/>
          <w:sz w:val="24"/>
          <w:szCs w:val="24"/>
        </w:rPr>
        <w:t>A</w:t>
      </w:r>
      <w:r w:rsidRPr="00E42FB1">
        <w:rPr>
          <w:rFonts w:ascii="Helvetica" w:hAnsi="Helvetica" w:cs="Helvetica"/>
          <w:b/>
          <w:sz w:val="24"/>
          <w:szCs w:val="24"/>
        </w:rPr>
        <w:t>pplication.</w:t>
      </w:r>
    </w:p>
    <w:p w14:paraId="4507C261" w14:textId="4F030F0A" w:rsidR="00973A13" w:rsidRPr="00E42FB1" w:rsidRDefault="00973A13" w:rsidP="00C264C6">
      <w:pPr>
        <w:jc w:val="both"/>
        <w:rPr>
          <w:rFonts w:ascii="Helvetica" w:hAnsi="Helvetica" w:cs="Helvetica"/>
          <w:sz w:val="24"/>
          <w:szCs w:val="24"/>
        </w:rPr>
      </w:pPr>
      <w:r w:rsidRPr="00E42FB1">
        <w:rPr>
          <w:rFonts w:ascii="Helvetica" w:hAnsi="Helvetica" w:cs="Helvetica"/>
          <w:sz w:val="24"/>
          <w:szCs w:val="24"/>
        </w:rPr>
        <w:t xml:space="preserve">The figure </w:t>
      </w:r>
      <w:r w:rsidR="00313939" w:rsidRPr="00E42FB1">
        <w:rPr>
          <w:rFonts w:ascii="Helvetica" w:hAnsi="Helvetica" w:cs="Helvetica"/>
          <w:sz w:val="24"/>
          <w:szCs w:val="24"/>
        </w:rPr>
        <w:t xml:space="preserve">displays </w:t>
      </w:r>
      <w:r w:rsidRPr="00E42FB1">
        <w:rPr>
          <w:rFonts w:ascii="Helvetica" w:hAnsi="Helvetica" w:cs="Helvetica"/>
          <w:sz w:val="24"/>
          <w:szCs w:val="24"/>
        </w:rPr>
        <w:t xml:space="preserve">the home page of the web application that allows </w:t>
      </w:r>
      <w:r w:rsidR="00313939" w:rsidRPr="00E42FB1">
        <w:rPr>
          <w:rFonts w:ascii="Helvetica" w:hAnsi="Helvetica" w:cs="Helvetica"/>
          <w:sz w:val="24"/>
          <w:szCs w:val="24"/>
        </w:rPr>
        <w:t xml:space="preserve">users to </w:t>
      </w:r>
      <w:r w:rsidRPr="00E42FB1">
        <w:rPr>
          <w:rFonts w:ascii="Helvetica" w:hAnsi="Helvetica" w:cs="Helvetica"/>
          <w:sz w:val="24"/>
          <w:szCs w:val="24"/>
        </w:rPr>
        <w:t xml:space="preserve">compare the degradation profile of the BSF and PCF </w:t>
      </w:r>
      <w:r w:rsidRPr="00E42FB1">
        <w:rPr>
          <w:rFonts w:ascii="Helvetica" w:hAnsi="Helvetica" w:cs="Helvetica"/>
          <w:color w:val="000000" w:themeColor="text1"/>
          <w:sz w:val="24"/>
          <w:szCs w:val="24"/>
        </w:rPr>
        <w:t>protein</w:t>
      </w:r>
      <w:r w:rsidR="00313939" w:rsidRPr="00E42FB1">
        <w:rPr>
          <w:rFonts w:ascii="Helvetica" w:hAnsi="Helvetica" w:cs="Helvetica"/>
          <w:color w:val="000000" w:themeColor="text1"/>
          <w:sz w:val="24"/>
          <w:szCs w:val="24"/>
        </w:rPr>
        <w:t>s</w:t>
      </w:r>
      <w:r w:rsidRPr="00E42FB1">
        <w:rPr>
          <w:rFonts w:ascii="Helvetica" w:hAnsi="Helvetica" w:cs="Helvetica"/>
          <w:color w:val="000000" w:themeColor="text1"/>
          <w:sz w:val="24"/>
          <w:szCs w:val="24"/>
        </w:rPr>
        <w:t xml:space="preserve"> identified in this work</w:t>
      </w:r>
      <w:r w:rsidR="00E9610D" w:rsidRPr="00E42FB1">
        <w:rPr>
          <w:rFonts w:ascii="Helvetica" w:hAnsi="Helvetica" w:cs="Helvetica"/>
          <w:color w:val="000000" w:themeColor="text1"/>
          <w:sz w:val="24"/>
          <w:szCs w:val="24"/>
        </w:rPr>
        <w:t>.</w:t>
      </w:r>
      <w:r w:rsidR="007018CC" w:rsidRPr="00E42FB1">
        <w:rPr>
          <w:rFonts w:ascii="Helvetica" w:hAnsi="Helvetica" w:cs="Helvetica"/>
          <w:color w:val="000000" w:themeColor="text1"/>
          <w:sz w:val="24"/>
          <w:szCs w:val="24"/>
        </w:rPr>
        <w:t xml:space="preserve"> The web app</w:t>
      </w:r>
      <w:r w:rsidR="004C3837" w:rsidRPr="00E42FB1">
        <w:rPr>
          <w:rFonts w:ascii="Helvetica" w:hAnsi="Helvetica" w:cs="Helvetica"/>
          <w:color w:val="000000" w:themeColor="text1"/>
          <w:sz w:val="24"/>
          <w:szCs w:val="24"/>
        </w:rPr>
        <w:t>lication</w:t>
      </w:r>
      <w:r w:rsidR="007018CC" w:rsidRPr="00E42FB1">
        <w:rPr>
          <w:rFonts w:ascii="Helvetica" w:hAnsi="Helvetica" w:cs="Helvetica"/>
          <w:color w:val="000000" w:themeColor="text1"/>
          <w:sz w:val="24"/>
          <w:szCs w:val="24"/>
        </w:rPr>
        <w:t xml:space="preserve"> displays on the </w:t>
      </w:r>
      <w:r w:rsidR="004C3837" w:rsidRPr="00E42FB1">
        <w:rPr>
          <w:rFonts w:ascii="Helvetica" w:hAnsi="Helvetica" w:cs="Helvetica"/>
          <w:color w:val="000000" w:themeColor="text1"/>
          <w:sz w:val="24"/>
          <w:szCs w:val="24"/>
        </w:rPr>
        <w:t>left</w:t>
      </w:r>
      <w:r w:rsidR="007018CC" w:rsidRPr="00E42FB1">
        <w:rPr>
          <w:rFonts w:ascii="Helvetica" w:hAnsi="Helvetica" w:cs="Helvetica"/>
          <w:color w:val="000000" w:themeColor="text1"/>
          <w:sz w:val="24"/>
          <w:szCs w:val="24"/>
        </w:rPr>
        <w:t xml:space="preserve"> </w:t>
      </w:r>
      <w:r w:rsidR="004C3837" w:rsidRPr="00E42FB1">
        <w:rPr>
          <w:rFonts w:ascii="Helvetica" w:hAnsi="Helvetica" w:cs="Helvetica"/>
          <w:color w:val="000000" w:themeColor="text1"/>
          <w:sz w:val="24"/>
          <w:szCs w:val="24"/>
        </w:rPr>
        <w:t>side a Selection Table that list</w:t>
      </w:r>
      <w:r w:rsidR="00213853" w:rsidRPr="00E42FB1">
        <w:rPr>
          <w:rFonts w:ascii="Helvetica" w:hAnsi="Helvetica" w:cs="Helvetica"/>
          <w:color w:val="000000" w:themeColor="text1"/>
          <w:sz w:val="24"/>
          <w:szCs w:val="24"/>
        </w:rPr>
        <w:t>s</w:t>
      </w:r>
      <w:r w:rsidR="004C3837" w:rsidRPr="00E42FB1">
        <w:rPr>
          <w:rFonts w:ascii="Helvetica" w:hAnsi="Helvetica" w:cs="Helvetica"/>
          <w:color w:val="000000" w:themeColor="text1"/>
          <w:sz w:val="24"/>
          <w:szCs w:val="24"/>
        </w:rPr>
        <w:t xml:space="preserve"> the protein </w:t>
      </w:r>
      <w:r w:rsidR="00F90B15" w:rsidRPr="00E42FB1">
        <w:rPr>
          <w:rFonts w:ascii="Helvetica" w:hAnsi="Helvetica" w:cs="Helvetica"/>
          <w:color w:val="000000" w:themeColor="text1"/>
          <w:sz w:val="24"/>
          <w:szCs w:val="24"/>
        </w:rPr>
        <w:t xml:space="preserve">identifiers </w:t>
      </w:r>
      <w:r w:rsidR="004C3837" w:rsidRPr="00E42FB1">
        <w:rPr>
          <w:rFonts w:ascii="Helvetica" w:hAnsi="Helvetica" w:cs="Helvetica"/>
          <w:color w:val="000000" w:themeColor="text1"/>
          <w:sz w:val="24"/>
          <w:szCs w:val="24"/>
        </w:rPr>
        <w:t>(pId), the protein descript</w:t>
      </w:r>
      <w:r w:rsidR="0035026C" w:rsidRPr="00E42FB1">
        <w:rPr>
          <w:rFonts w:ascii="Helvetica" w:hAnsi="Helvetica" w:cs="Helvetica"/>
          <w:color w:val="000000" w:themeColor="text1"/>
          <w:sz w:val="24"/>
          <w:szCs w:val="24"/>
        </w:rPr>
        <w:t>ors</w:t>
      </w:r>
      <w:r w:rsidR="004C3837" w:rsidRPr="00E42FB1">
        <w:rPr>
          <w:rFonts w:ascii="Helvetica" w:hAnsi="Helvetica" w:cs="Helvetica"/>
          <w:color w:val="000000" w:themeColor="text1"/>
          <w:sz w:val="24"/>
          <w:szCs w:val="24"/>
        </w:rPr>
        <w:t xml:space="preserve"> (Desc), </w:t>
      </w:r>
      <w:r w:rsidR="00B20AFF" w:rsidRPr="00E42FB1">
        <w:rPr>
          <w:rFonts w:ascii="Helvetica" w:hAnsi="Helvetica" w:cs="Helvetica"/>
          <w:color w:val="000000" w:themeColor="text1"/>
          <w:sz w:val="24"/>
          <w:szCs w:val="24"/>
        </w:rPr>
        <w:t xml:space="preserve">the half life values for the </w:t>
      </w:r>
      <w:r w:rsidR="004C3837" w:rsidRPr="00E42FB1">
        <w:rPr>
          <w:rFonts w:ascii="Helvetica" w:hAnsi="Helvetica" w:cs="Helvetica"/>
          <w:color w:val="000000" w:themeColor="text1"/>
          <w:sz w:val="24"/>
          <w:szCs w:val="24"/>
        </w:rPr>
        <w:t>BSF and PCF</w:t>
      </w:r>
      <w:r w:rsidR="00F90B15" w:rsidRPr="00E42FB1">
        <w:rPr>
          <w:rFonts w:ascii="Helvetica" w:hAnsi="Helvetica" w:cs="Helvetica"/>
          <w:color w:val="000000" w:themeColor="text1"/>
          <w:sz w:val="24"/>
          <w:szCs w:val="24"/>
        </w:rPr>
        <w:t xml:space="preserve"> cells</w:t>
      </w:r>
      <w:r w:rsidR="004C3837" w:rsidRPr="00E42FB1">
        <w:rPr>
          <w:rFonts w:ascii="Helvetica" w:hAnsi="Helvetica" w:cs="Helvetica"/>
          <w:color w:val="000000" w:themeColor="text1"/>
          <w:sz w:val="24"/>
          <w:szCs w:val="24"/>
        </w:rPr>
        <w:t xml:space="preserve">, </w:t>
      </w:r>
      <w:r w:rsidR="00F90B15" w:rsidRPr="00E42FB1">
        <w:rPr>
          <w:rFonts w:ascii="Helvetica" w:hAnsi="Helvetica" w:cs="Helvetica"/>
          <w:color w:val="000000" w:themeColor="text1"/>
          <w:sz w:val="24"/>
          <w:szCs w:val="24"/>
        </w:rPr>
        <w:t xml:space="preserve">and </w:t>
      </w:r>
      <w:r w:rsidR="004C3837" w:rsidRPr="00E42FB1">
        <w:rPr>
          <w:rFonts w:ascii="Helvetica" w:hAnsi="Helvetica" w:cs="Helvetica"/>
          <w:color w:val="000000" w:themeColor="text1"/>
          <w:sz w:val="24"/>
          <w:szCs w:val="24"/>
        </w:rPr>
        <w:t xml:space="preserve">the MaxQuant protein group id (pGid). The table is searchable and sortable </w:t>
      </w:r>
      <w:r w:rsidR="00EC1AF6" w:rsidRPr="00E42FB1">
        <w:rPr>
          <w:rFonts w:ascii="Helvetica" w:hAnsi="Helvetica" w:cs="Helvetica"/>
          <w:color w:val="000000" w:themeColor="text1"/>
          <w:sz w:val="24"/>
          <w:szCs w:val="24"/>
        </w:rPr>
        <w:t xml:space="preserve">by </w:t>
      </w:r>
      <w:r w:rsidR="004C3837" w:rsidRPr="00E42FB1">
        <w:rPr>
          <w:rFonts w:ascii="Helvetica" w:hAnsi="Helvetica" w:cs="Helvetica"/>
          <w:color w:val="000000" w:themeColor="text1"/>
          <w:sz w:val="24"/>
          <w:szCs w:val="24"/>
        </w:rPr>
        <w:t xml:space="preserve">all </w:t>
      </w:r>
      <w:r w:rsidR="00EC1AF6" w:rsidRPr="00E42FB1">
        <w:rPr>
          <w:rFonts w:ascii="Helvetica" w:hAnsi="Helvetica" w:cs="Helvetica"/>
          <w:color w:val="000000" w:themeColor="text1"/>
          <w:sz w:val="24"/>
          <w:szCs w:val="24"/>
        </w:rPr>
        <w:t xml:space="preserve">of </w:t>
      </w:r>
      <w:r w:rsidR="004C3837" w:rsidRPr="00E42FB1">
        <w:rPr>
          <w:rFonts w:ascii="Helvetica" w:hAnsi="Helvetica" w:cs="Helvetica"/>
          <w:color w:val="000000" w:themeColor="text1"/>
          <w:sz w:val="24"/>
          <w:szCs w:val="24"/>
        </w:rPr>
        <w:t>the columns</w:t>
      </w:r>
      <w:r w:rsidR="005D7CAD" w:rsidRPr="00E42FB1">
        <w:rPr>
          <w:rFonts w:ascii="Helvetica" w:hAnsi="Helvetica" w:cs="Helvetica"/>
          <w:color w:val="000000" w:themeColor="text1"/>
          <w:sz w:val="24"/>
          <w:szCs w:val="24"/>
        </w:rPr>
        <w:t xml:space="preserve"> using the input box Search</w:t>
      </w:r>
      <w:r w:rsidR="004C3837" w:rsidRPr="00E42FB1">
        <w:rPr>
          <w:rFonts w:ascii="Helvetica" w:hAnsi="Helvetica" w:cs="Helvetica"/>
          <w:color w:val="000000" w:themeColor="text1"/>
          <w:sz w:val="24"/>
          <w:szCs w:val="24"/>
        </w:rPr>
        <w:t xml:space="preserve">. </w:t>
      </w:r>
      <w:r w:rsidR="00FB1F9D" w:rsidRPr="00E42FB1">
        <w:rPr>
          <w:rFonts w:ascii="Helvetica" w:hAnsi="Helvetica" w:cs="Helvetica"/>
          <w:color w:val="000000" w:themeColor="text1"/>
          <w:sz w:val="24"/>
          <w:szCs w:val="24"/>
        </w:rPr>
        <w:t xml:space="preserve">A mouse click on </w:t>
      </w:r>
      <w:r w:rsidR="00EC1AF6" w:rsidRPr="00E42FB1">
        <w:rPr>
          <w:rFonts w:ascii="Helvetica" w:hAnsi="Helvetica" w:cs="Helvetica"/>
          <w:color w:val="000000" w:themeColor="text1"/>
          <w:sz w:val="24"/>
          <w:szCs w:val="24"/>
        </w:rPr>
        <w:t xml:space="preserve">a </w:t>
      </w:r>
      <w:r w:rsidR="00FB1F9D" w:rsidRPr="00E42FB1">
        <w:rPr>
          <w:rFonts w:ascii="Helvetica" w:hAnsi="Helvetica" w:cs="Helvetica"/>
          <w:color w:val="000000" w:themeColor="text1"/>
          <w:sz w:val="24"/>
          <w:szCs w:val="24"/>
        </w:rPr>
        <w:t xml:space="preserve">protein id loads new </w:t>
      </w:r>
      <w:r w:rsidR="00FB1F9D" w:rsidRPr="00E42FB1">
        <w:rPr>
          <w:rFonts w:ascii="Helvetica" w:hAnsi="Helvetica" w:cs="Helvetica"/>
          <w:sz w:val="24"/>
          <w:szCs w:val="24"/>
        </w:rPr>
        <w:t>data and updates the plots and table on the right side of the web app</w:t>
      </w:r>
      <w:r w:rsidR="00EC1AF6" w:rsidRPr="00E42FB1">
        <w:rPr>
          <w:rFonts w:ascii="Helvetica" w:hAnsi="Helvetica" w:cs="Helvetica"/>
          <w:sz w:val="24"/>
          <w:szCs w:val="24"/>
        </w:rPr>
        <w:t>lication</w:t>
      </w:r>
      <w:r w:rsidR="00FB1F9D" w:rsidRPr="00E42FB1">
        <w:rPr>
          <w:rFonts w:ascii="Helvetica" w:hAnsi="Helvetica" w:cs="Helvetica"/>
          <w:sz w:val="24"/>
          <w:szCs w:val="24"/>
        </w:rPr>
        <w:t xml:space="preserve">. </w:t>
      </w:r>
      <w:r w:rsidR="004C3837" w:rsidRPr="00E42FB1">
        <w:rPr>
          <w:rFonts w:ascii="Helvetica" w:hAnsi="Helvetica" w:cs="Helvetica"/>
          <w:sz w:val="24"/>
          <w:szCs w:val="24"/>
        </w:rPr>
        <w:t xml:space="preserve">The </w:t>
      </w:r>
      <w:r w:rsidR="005D7CAD" w:rsidRPr="00E42FB1">
        <w:rPr>
          <w:rFonts w:ascii="Helvetica" w:hAnsi="Helvetica" w:cs="Helvetica"/>
          <w:sz w:val="24"/>
          <w:szCs w:val="24"/>
        </w:rPr>
        <w:t>u</w:t>
      </w:r>
      <w:r w:rsidR="004C3837" w:rsidRPr="00E42FB1">
        <w:rPr>
          <w:rFonts w:ascii="Helvetica" w:hAnsi="Helvetica" w:cs="Helvetica"/>
          <w:sz w:val="24"/>
          <w:szCs w:val="24"/>
        </w:rPr>
        <w:t xml:space="preserve">pper </w:t>
      </w:r>
      <w:r w:rsidR="005D7CAD" w:rsidRPr="00E42FB1">
        <w:rPr>
          <w:rFonts w:ascii="Helvetica" w:hAnsi="Helvetica" w:cs="Helvetica"/>
          <w:sz w:val="24"/>
          <w:szCs w:val="24"/>
        </w:rPr>
        <w:t>right</w:t>
      </w:r>
      <w:r w:rsidR="004C3837" w:rsidRPr="00E42FB1">
        <w:rPr>
          <w:rFonts w:ascii="Helvetica" w:hAnsi="Helvetica" w:cs="Helvetica"/>
          <w:sz w:val="24"/>
          <w:szCs w:val="24"/>
        </w:rPr>
        <w:t xml:space="preserve"> part of the web application display</w:t>
      </w:r>
      <w:r w:rsidR="005D7CAD" w:rsidRPr="00E42FB1">
        <w:rPr>
          <w:rFonts w:ascii="Helvetica" w:hAnsi="Helvetica" w:cs="Helvetica"/>
          <w:sz w:val="24"/>
          <w:szCs w:val="24"/>
        </w:rPr>
        <w:t>s</w:t>
      </w:r>
      <w:r w:rsidR="004C3837" w:rsidRPr="00E42FB1">
        <w:rPr>
          <w:rFonts w:ascii="Helvetica" w:hAnsi="Helvetica" w:cs="Helvetica"/>
          <w:sz w:val="24"/>
          <w:szCs w:val="24"/>
        </w:rPr>
        <w:t xml:space="preserve"> </w:t>
      </w:r>
      <w:r w:rsidR="005D7CAD" w:rsidRPr="00E42FB1">
        <w:rPr>
          <w:rFonts w:ascii="Helvetica" w:hAnsi="Helvetica" w:cs="Helvetica"/>
          <w:sz w:val="24"/>
          <w:szCs w:val="24"/>
        </w:rPr>
        <w:t>two plots</w:t>
      </w:r>
      <w:r w:rsidR="00FB1F9D" w:rsidRPr="00E42FB1">
        <w:rPr>
          <w:rFonts w:ascii="Helvetica" w:hAnsi="Helvetica" w:cs="Helvetica"/>
          <w:sz w:val="24"/>
          <w:szCs w:val="24"/>
        </w:rPr>
        <w:t xml:space="preserve"> (Plots) reporting the normalized </w:t>
      </w:r>
      <w:r w:rsidR="00D02E86" w:rsidRPr="00E42FB1">
        <w:rPr>
          <w:rFonts w:ascii="Helvetica" w:hAnsi="Helvetica" w:cs="Helvetica"/>
          <w:sz w:val="24"/>
          <w:szCs w:val="24"/>
        </w:rPr>
        <w:t xml:space="preserve">protein </w:t>
      </w:r>
      <w:r w:rsidR="00FB1F9D" w:rsidRPr="00E42FB1">
        <w:rPr>
          <w:rFonts w:ascii="Helvetica" w:hAnsi="Helvetica" w:cs="Helvetica"/>
          <w:sz w:val="24"/>
          <w:szCs w:val="24"/>
        </w:rPr>
        <w:t xml:space="preserve">degradation values and </w:t>
      </w:r>
      <w:r w:rsidR="00D02E86" w:rsidRPr="00E42FB1">
        <w:rPr>
          <w:rFonts w:ascii="Helvetica" w:hAnsi="Helvetica" w:cs="Helvetica"/>
          <w:sz w:val="24"/>
          <w:szCs w:val="24"/>
        </w:rPr>
        <w:t xml:space="preserve">fitted </w:t>
      </w:r>
      <w:r w:rsidR="00FB1F9D" w:rsidRPr="00E42FB1">
        <w:rPr>
          <w:rFonts w:ascii="Helvetica" w:hAnsi="Helvetica" w:cs="Helvetica"/>
          <w:sz w:val="24"/>
          <w:szCs w:val="24"/>
        </w:rPr>
        <w:t>curve</w:t>
      </w:r>
      <w:r w:rsidR="00D02E86" w:rsidRPr="00E42FB1">
        <w:rPr>
          <w:rFonts w:ascii="Helvetica" w:hAnsi="Helvetica" w:cs="Helvetica"/>
          <w:sz w:val="24"/>
          <w:szCs w:val="24"/>
        </w:rPr>
        <w:t>s</w:t>
      </w:r>
      <w:r w:rsidR="00FB1F9D" w:rsidRPr="00E42FB1">
        <w:rPr>
          <w:rFonts w:ascii="Helvetica" w:hAnsi="Helvetica" w:cs="Helvetica"/>
          <w:sz w:val="24"/>
          <w:szCs w:val="24"/>
        </w:rPr>
        <w:t xml:space="preserve"> for the selected </w:t>
      </w:r>
      <w:r w:rsidR="00D02E86" w:rsidRPr="00E42FB1">
        <w:rPr>
          <w:rFonts w:ascii="Helvetica" w:hAnsi="Helvetica" w:cs="Helvetica"/>
          <w:sz w:val="24"/>
          <w:szCs w:val="24"/>
        </w:rPr>
        <w:t xml:space="preserve">protein in </w:t>
      </w:r>
      <w:r w:rsidR="00FB1F9D" w:rsidRPr="00E42FB1">
        <w:rPr>
          <w:rFonts w:ascii="Helvetica" w:hAnsi="Helvetica" w:cs="Helvetica"/>
          <w:sz w:val="24"/>
          <w:szCs w:val="24"/>
        </w:rPr>
        <w:t>BSF and PCF</w:t>
      </w:r>
      <w:r w:rsidR="00D02E86" w:rsidRPr="00E42FB1">
        <w:rPr>
          <w:rFonts w:ascii="Helvetica" w:hAnsi="Helvetica" w:cs="Helvetica"/>
          <w:sz w:val="24"/>
          <w:szCs w:val="24"/>
        </w:rPr>
        <w:t xml:space="preserve"> cells</w:t>
      </w:r>
      <w:r w:rsidR="00FB1F9D" w:rsidRPr="00E42FB1">
        <w:rPr>
          <w:rFonts w:ascii="Helvetica" w:hAnsi="Helvetica" w:cs="Helvetica"/>
          <w:sz w:val="24"/>
          <w:szCs w:val="24"/>
        </w:rPr>
        <w:t xml:space="preserve">. The bottom right part of the web application reports the </w:t>
      </w:r>
      <w:r w:rsidR="00BF1A72" w:rsidRPr="00E42FB1">
        <w:rPr>
          <w:rFonts w:ascii="Helvetica" w:hAnsi="Helvetica" w:cs="Helvetica"/>
          <w:sz w:val="24"/>
          <w:szCs w:val="24"/>
        </w:rPr>
        <w:t xml:space="preserve">BSF and PCF </w:t>
      </w:r>
      <w:r w:rsidR="00FB1F9D" w:rsidRPr="00E42FB1">
        <w:rPr>
          <w:rFonts w:ascii="Helvetica" w:hAnsi="Helvetica" w:cs="Helvetica"/>
          <w:sz w:val="24"/>
          <w:szCs w:val="24"/>
        </w:rPr>
        <w:t>parameters of the best fit</w:t>
      </w:r>
      <w:r w:rsidR="00BF1A72" w:rsidRPr="00E42FB1">
        <w:rPr>
          <w:rFonts w:ascii="Helvetica" w:hAnsi="Helvetica" w:cs="Helvetica"/>
          <w:sz w:val="24"/>
          <w:szCs w:val="24"/>
        </w:rPr>
        <w:t xml:space="preserve"> (Amplitude, Tau</w:t>
      </w:r>
      <w:r w:rsidR="00D02E86" w:rsidRPr="00E42FB1">
        <w:rPr>
          <w:rFonts w:ascii="Helvetica" w:hAnsi="Helvetica" w:cs="Helvetica"/>
          <w:sz w:val="24"/>
          <w:szCs w:val="24"/>
        </w:rPr>
        <w:t xml:space="preserve"> and </w:t>
      </w:r>
      <w:r w:rsidR="00BF1A72" w:rsidRPr="00E42FB1">
        <w:rPr>
          <w:rFonts w:ascii="Helvetica" w:hAnsi="Helvetica" w:cs="Helvetica"/>
          <w:sz w:val="24"/>
          <w:szCs w:val="24"/>
        </w:rPr>
        <w:t>Offset)</w:t>
      </w:r>
      <w:r w:rsidR="00FB1F9D" w:rsidRPr="00E42FB1">
        <w:rPr>
          <w:rFonts w:ascii="Helvetica" w:hAnsi="Helvetica" w:cs="Helvetica"/>
          <w:sz w:val="24"/>
          <w:szCs w:val="24"/>
        </w:rPr>
        <w:t xml:space="preserve">, the </w:t>
      </w:r>
      <w:r w:rsidR="00944A20" w:rsidRPr="00E42FB1">
        <w:rPr>
          <w:rFonts w:ascii="Helvetica" w:hAnsi="Helvetica" w:cs="Helvetica"/>
          <w:sz w:val="24"/>
          <w:szCs w:val="24"/>
        </w:rPr>
        <w:t>protein half-life</w:t>
      </w:r>
      <w:r w:rsidR="00FB1F9D" w:rsidRPr="00E42FB1">
        <w:rPr>
          <w:rFonts w:ascii="Helvetica" w:hAnsi="Helvetica" w:cs="Helvetica"/>
          <w:sz w:val="24"/>
          <w:szCs w:val="24"/>
        </w:rPr>
        <w:t xml:space="preserve"> value (</w:t>
      </w:r>
      <w:r w:rsidR="00944A20" w:rsidRPr="00E42FB1">
        <w:rPr>
          <w:rFonts w:ascii="Helvetica" w:hAnsi="Helvetica" w:cs="Helvetica"/>
          <w:sz w:val="24"/>
          <w:szCs w:val="24"/>
        </w:rPr>
        <w:t>Half-Life</w:t>
      </w:r>
      <w:r w:rsidR="00FB1F9D" w:rsidRPr="00E42FB1">
        <w:rPr>
          <w:rFonts w:ascii="Helvetica" w:hAnsi="Helvetica" w:cs="Helvetica"/>
          <w:sz w:val="24"/>
          <w:szCs w:val="24"/>
        </w:rPr>
        <w:t>) and the model error (RMSE)</w:t>
      </w:r>
      <w:r w:rsidR="00BF1A72" w:rsidRPr="00E42FB1">
        <w:rPr>
          <w:rFonts w:ascii="Helvetica" w:hAnsi="Helvetica" w:cs="Helvetica"/>
          <w:sz w:val="24"/>
          <w:szCs w:val="24"/>
        </w:rPr>
        <w:t xml:space="preserve"> for the selected protein</w:t>
      </w:r>
      <w:r w:rsidR="00944A20" w:rsidRPr="00E42FB1">
        <w:rPr>
          <w:rFonts w:ascii="Helvetica" w:hAnsi="Helvetica" w:cs="Helvetica"/>
          <w:sz w:val="24"/>
          <w:szCs w:val="24"/>
        </w:rPr>
        <w:t>.</w:t>
      </w:r>
      <w:r w:rsidR="00BF1A72" w:rsidRPr="00E42FB1">
        <w:rPr>
          <w:rFonts w:ascii="Helvetica" w:hAnsi="Helvetica" w:cs="Helvetica"/>
          <w:sz w:val="24"/>
          <w:szCs w:val="24"/>
        </w:rPr>
        <w:t xml:space="preserve"> </w:t>
      </w:r>
    </w:p>
    <w:p w14:paraId="12CB52AC" w14:textId="1365C5FC" w:rsidR="003908E8" w:rsidRPr="00E42FB1" w:rsidRDefault="003908E8" w:rsidP="003908E8">
      <w:pPr>
        <w:jc w:val="both"/>
        <w:rPr>
          <w:rFonts w:ascii="Helvetica" w:hAnsi="Helvetica" w:cs="Helvetica"/>
          <w:b/>
          <w:sz w:val="24"/>
          <w:szCs w:val="24"/>
        </w:rPr>
      </w:pPr>
      <w:r w:rsidRPr="00E42FB1">
        <w:rPr>
          <w:rFonts w:ascii="Helvetica" w:hAnsi="Helvetica" w:cs="Helvetica"/>
          <w:b/>
          <w:sz w:val="24"/>
          <w:szCs w:val="24"/>
        </w:rPr>
        <w:t>Figure 1</w:t>
      </w:r>
      <w:r w:rsidR="0017630C" w:rsidRPr="00E42FB1">
        <w:rPr>
          <w:rFonts w:ascii="Helvetica" w:hAnsi="Helvetica" w:cs="Helvetica"/>
          <w:b/>
          <w:sz w:val="24"/>
          <w:szCs w:val="24"/>
        </w:rPr>
        <w:t>7</w:t>
      </w:r>
      <w:r w:rsidRPr="00E42FB1">
        <w:rPr>
          <w:rFonts w:ascii="Helvetica" w:hAnsi="Helvetica" w:cs="Helvetica"/>
          <w:b/>
          <w:sz w:val="24"/>
          <w:szCs w:val="24"/>
        </w:rPr>
        <w:t>. Web Application: Manual Fit.</w:t>
      </w:r>
    </w:p>
    <w:p w14:paraId="1D2F50DA" w14:textId="77777777" w:rsidR="003908E8" w:rsidRPr="00E42FB1" w:rsidRDefault="003908E8" w:rsidP="003908E8">
      <w:pPr>
        <w:jc w:val="both"/>
        <w:rPr>
          <w:rFonts w:ascii="Helvetica" w:hAnsi="Helvetica" w:cs="Helvetica"/>
          <w:sz w:val="24"/>
          <w:szCs w:val="24"/>
        </w:rPr>
      </w:pPr>
      <w:r w:rsidRPr="00E42FB1">
        <w:rPr>
          <w:rFonts w:ascii="Helvetica" w:hAnsi="Helvetica" w:cs="Helvetica"/>
          <w:sz w:val="24"/>
          <w:szCs w:val="24"/>
        </w:rPr>
        <w:t xml:space="preserve">The application plots degradation (red) and complementary synthesis (green) data. Each point represents the average of up to three experiments, and the vertical dashed lines represent the standard deviation. The data point markers are of three types: Round if there are data form 3 replicates, square if there are data from 2 replicates and diamond if there is only one replicate representing that time point. The user may adjust the parameters and observe the effects on curve fitting. </w:t>
      </w:r>
    </w:p>
    <w:p w14:paraId="5742AFED" w14:textId="378C773A" w:rsidR="003908E8" w:rsidRPr="00E42FB1" w:rsidRDefault="003908E8" w:rsidP="003908E8">
      <w:pPr>
        <w:jc w:val="both"/>
        <w:rPr>
          <w:rFonts w:ascii="Helvetica" w:hAnsi="Helvetica" w:cs="Helvetica"/>
          <w:b/>
          <w:sz w:val="24"/>
          <w:szCs w:val="24"/>
        </w:rPr>
      </w:pPr>
      <w:r w:rsidRPr="00E42FB1">
        <w:rPr>
          <w:rFonts w:ascii="Helvetica" w:hAnsi="Helvetica" w:cs="Helvetica"/>
          <w:b/>
          <w:sz w:val="24"/>
          <w:szCs w:val="24"/>
        </w:rPr>
        <w:t>Figure 1</w:t>
      </w:r>
      <w:r w:rsidR="0017630C" w:rsidRPr="00E42FB1">
        <w:rPr>
          <w:rFonts w:ascii="Helvetica" w:hAnsi="Helvetica" w:cs="Helvetica"/>
          <w:b/>
          <w:sz w:val="24"/>
          <w:szCs w:val="24"/>
        </w:rPr>
        <w:t>8</w:t>
      </w:r>
      <w:r w:rsidRPr="00E42FB1">
        <w:rPr>
          <w:rFonts w:ascii="Helvetica" w:hAnsi="Helvetica" w:cs="Helvetica"/>
          <w:b/>
          <w:sz w:val="24"/>
          <w:szCs w:val="24"/>
        </w:rPr>
        <w:t>. Web Application: Multiple Comparison.</w:t>
      </w:r>
    </w:p>
    <w:p w14:paraId="3463FCDA" w14:textId="77777777" w:rsidR="003908E8" w:rsidRPr="00E42FB1" w:rsidRDefault="003908E8" w:rsidP="003908E8">
      <w:pPr>
        <w:jc w:val="both"/>
        <w:rPr>
          <w:rFonts w:ascii="Helvetica" w:hAnsi="Helvetica" w:cs="Helvetica"/>
          <w:sz w:val="24"/>
          <w:szCs w:val="24"/>
        </w:rPr>
      </w:pPr>
      <w:r w:rsidRPr="00E42FB1">
        <w:rPr>
          <w:rFonts w:ascii="Helvetica" w:hAnsi="Helvetica" w:cs="Helvetica"/>
          <w:sz w:val="24"/>
          <w:szCs w:val="24"/>
        </w:rPr>
        <w:t>The screen-shot shows how the turnover data of two (or more) proteins can be selected and displayed for both BSF and PCF cells.</w:t>
      </w:r>
    </w:p>
    <w:p w14:paraId="2FB70159" w14:textId="77777777" w:rsidR="00973A13" w:rsidRPr="00E42FB1" w:rsidRDefault="00973A13" w:rsidP="00C264C6">
      <w:pPr>
        <w:jc w:val="both"/>
        <w:rPr>
          <w:rFonts w:ascii="Helvetica" w:hAnsi="Helvetica" w:cs="Helvetica"/>
          <w:b/>
          <w:sz w:val="24"/>
          <w:szCs w:val="24"/>
        </w:rPr>
      </w:pPr>
    </w:p>
    <w:p w14:paraId="3EAB64FF" w14:textId="77777777" w:rsidR="00BE57CF" w:rsidRPr="00E42FB1" w:rsidRDefault="00BE57CF" w:rsidP="00C264C6">
      <w:pPr>
        <w:jc w:val="both"/>
        <w:rPr>
          <w:rFonts w:ascii="Helvetica" w:hAnsi="Helvetica" w:cs="Helvetica"/>
          <w:sz w:val="24"/>
          <w:szCs w:val="24"/>
        </w:rPr>
      </w:pPr>
    </w:p>
    <w:p w14:paraId="52EF466A" w14:textId="310FA1EA" w:rsidR="007A0776" w:rsidRPr="00E42FB1" w:rsidRDefault="00973A13" w:rsidP="00C264C6">
      <w:pPr>
        <w:jc w:val="both"/>
        <w:rPr>
          <w:rFonts w:ascii="Helvetica" w:hAnsi="Helvetica" w:cs="Helvetica"/>
          <w:b/>
          <w:sz w:val="24"/>
          <w:szCs w:val="24"/>
        </w:rPr>
      </w:pPr>
      <w:r w:rsidRPr="00E42FB1">
        <w:rPr>
          <w:rFonts w:ascii="Helvetica" w:hAnsi="Helvetica" w:cs="Helvetica"/>
          <w:b/>
          <w:sz w:val="24"/>
          <w:szCs w:val="24"/>
        </w:rPr>
        <w:t>Table Legends</w:t>
      </w:r>
      <w:r w:rsidR="0099276D" w:rsidRPr="00E42FB1">
        <w:rPr>
          <w:rFonts w:ascii="Helvetica" w:hAnsi="Helvetica" w:cs="Helvetica"/>
          <w:b/>
          <w:sz w:val="24"/>
          <w:szCs w:val="24"/>
        </w:rPr>
        <w:t>.</w:t>
      </w:r>
    </w:p>
    <w:p w14:paraId="7038ED2A" w14:textId="31CBD166" w:rsidR="007A0776" w:rsidRPr="00E42FB1" w:rsidRDefault="007A0776" w:rsidP="00C264C6">
      <w:pPr>
        <w:jc w:val="both"/>
        <w:rPr>
          <w:rFonts w:ascii="Helvetica" w:hAnsi="Helvetica" w:cs="Helvetica"/>
          <w:b/>
          <w:sz w:val="24"/>
          <w:szCs w:val="24"/>
        </w:rPr>
      </w:pPr>
      <w:r w:rsidRPr="00E42FB1">
        <w:rPr>
          <w:rFonts w:ascii="Helvetica" w:hAnsi="Helvetica" w:cs="Helvetica"/>
          <w:b/>
          <w:sz w:val="24"/>
          <w:szCs w:val="24"/>
        </w:rPr>
        <w:t>Table 1. Parasite count</w:t>
      </w:r>
      <w:r w:rsidR="003E62E4" w:rsidRPr="00E42FB1">
        <w:rPr>
          <w:rFonts w:ascii="Helvetica" w:hAnsi="Helvetica" w:cs="Helvetica"/>
          <w:b/>
          <w:sz w:val="24"/>
          <w:szCs w:val="24"/>
        </w:rPr>
        <w:t>s</w:t>
      </w:r>
      <w:r w:rsidRPr="00E42FB1">
        <w:rPr>
          <w:rFonts w:ascii="Helvetica" w:hAnsi="Helvetica" w:cs="Helvetica"/>
          <w:b/>
          <w:sz w:val="24"/>
          <w:szCs w:val="24"/>
        </w:rPr>
        <w:t>.</w:t>
      </w:r>
    </w:p>
    <w:p w14:paraId="130D2EC0" w14:textId="57C99829" w:rsidR="00E50E87" w:rsidRPr="00E42FB1" w:rsidRDefault="007A0776" w:rsidP="00C264C6">
      <w:pPr>
        <w:jc w:val="both"/>
        <w:rPr>
          <w:rFonts w:ascii="Helvetica" w:hAnsi="Helvetica" w:cs="Helvetica"/>
          <w:sz w:val="24"/>
          <w:szCs w:val="24"/>
        </w:rPr>
      </w:pPr>
      <w:r w:rsidRPr="00E42FB1">
        <w:rPr>
          <w:rFonts w:ascii="Helvetica" w:hAnsi="Helvetica" w:cs="Helvetica"/>
          <w:sz w:val="24"/>
          <w:szCs w:val="24"/>
        </w:rPr>
        <w:t>Th</w:t>
      </w:r>
      <w:r w:rsidR="003E62E4" w:rsidRPr="00E42FB1">
        <w:rPr>
          <w:rFonts w:ascii="Helvetica" w:hAnsi="Helvetica" w:cs="Helvetica"/>
          <w:sz w:val="24"/>
          <w:szCs w:val="24"/>
        </w:rPr>
        <w:t>is</w:t>
      </w:r>
      <w:r w:rsidRPr="00E42FB1">
        <w:rPr>
          <w:rFonts w:ascii="Helvetica" w:hAnsi="Helvetica" w:cs="Helvetica"/>
          <w:sz w:val="24"/>
          <w:szCs w:val="24"/>
        </w:rPr>
        <w:t xml:space="preserve"> table </w:t>
      </w:r>
      <w:r w:rsidR="00EC79D0" w:rsidRPr="00E42FB1">
        <w:rPr>
          <w:rFonts w:ascii="Helvetica" w:hAnsi="Helvetica" w:cs="Helvetica"/>
          <w:sz w:val="24"/>
          <w:szCs w:val="24"/>
        </w:rPr>
        <w:t xml:space="preserve">shows </w:t>
      </w:r>
      <w:r w:rsidRPr="00E42FB1">
        <w:rPr>
          <w:rFonts w:ascii="Helvetica" w:hAnsi="Helvetica" w:cs="Helvetica"/>
          <w:sz w:val="24"/>
          <w:szCs w:val="24"/>
        </w:rPr>
        <w:t xml:space="preserve">the parasite </w:t>
      </w:r>
      <w:r w:rsidR="003E62E4" w:rsidRPr="00E42FB1">
        <w:rPr>
          <w:rFonts w:ascii="Helvetica" w:hAnsi="Helvetica" w:cs="Helvetica"/>
          <w:sz w:val="24"/>
          <w:szCs w:val="24"/>
        </w:rPr>
        <w:t xml:space="preserve">cell </w:t>
      </w:r>
      <w:r w:rsidRPr="00E42FB1">
        <w:rPr>
          <w:rFonts w:ascii="Helvetica" w:hAnsi="Helvetica" w:cs="Helvetica"/>
          <w:sz w:val="24"/>
          <w:szCs w:val="24"/>
        </w:rPr>
        <w:t xml:space="preserve">counts </w:t>
      </w:r>
      <w:r w:rsidR="003E62E4" w:rsidRPr="00E42FB1">
        <w:rPr>
          <w:rFonts w:ascii="Helvetica" w:hAnsi="Helvetica" w:cs="Helvetica"/>
          <w:sz w:val="24"/>
          <w:szCs w:val="24"/>
        </w:rPr>
        <w:t xml:space="preserve">for </w:t>
      </w:r>
      <w:r w:rsidRPr="00E42FB1">
        <w:rPr>
          <w:rFonts w:ascii="Helvetica" w:hAnsi="Helvetica" w:cs="Helvetica"/>
          <w:sz w:val="24"/>
          <w:szCs w:val="24"/>
        </w:rPr>
        <w:t>each experiment</w:t>
      </w:r>
      <w:r w:rsidR="003E62E4" w:rsidRPr="00E42FB1">
        <w:rPr>
          <w:rFonts w:ascii="Helvetica" w:hAnsi="Helvetica" w:cs="Helvetica"/>
          <w:sz w:val="24"/>
          <w:szCs w:val="24"/>
        </w:rPr>
        <w:t>al replicate</w:t>
      </w:r>
      <w:r w:rsidRPr="00E42FB1">
        <w:rPr>
          <w:rFonts w:ascii="Helvetica" w:hAnsi="Helvetica" w:cs="Helvetica"/>
          <w:sz w:val="24"/>
          <w:szCs w:val="24"/>
        </w:rPr>
        <w:t xml:space="preserve"> (Counts Replica</w:t>
      </w:r>
      <w:r w:rsidR="003E62E4" w:rsidRPr="00E42FB1">
        <w:rPr>
          <w:rFonts w:ascii="Helvetica" w:hAnsi="Helvetica" w:cs="Helvetica"/>
          <w:sz w:val="24"/>
          <w:szCs w:val="24"/>
        </w:rPr>
        <w:t>te</w:t>
      </w:r>
      <w:r w:rsidRPr="00E42FB1">
        <w:rPr>
          <w:rFonts w:ascii="Helvetica" w:hAnsi="Helvetica" w:cs="Helvetica"/>
          <w:sz w:val="24"/>
          <w:szCs w:val="24"/>
        </w:rPr>
        <w:t xml:space="preserve"> A, Counts Replica</w:t>
      </w:r>
      <w:r w:rsidR="003E62E4" w:rsidRPr="00E42FB1">
        <w:rPr>
          <w:rFonts w:ascii="Helvetica" w:hAnsi="Helvetica" w:cs="Helvetica"/>
          <w:sz w:val="24"/>
          <w:szCs w:val="24"/>
        </w:rPr>
        <w:t>te</w:t>
      </w:r>
      <w:r w:rsidRPr="00E42FB1">
        <w:rPr>
          <w:rFonts w:ascii="Helvetica" w:hAnsi="Helvetica" w:cs="Helvetica"/>
          <w:sz w:val="24"/>
          <w:szCs w:val="24"/>
        </w:rPr>
        <w:t xml:space="preserve"> B</w:t>
      </w:r>
      <w:r w:rsidRPr="00E42FB1">
        <w:rPr>
          <w:rFonts w:ascii="Helvetica" w:hAnsi="Helvetica" w:cs="Helvetica"/>
          <w:sz w:val="24"/>
          <w:szCs w:val="24"/>
        </w:rPr>
        <w:tab/>
        <w:t>, Counts Replica</w:t>
      </w:r>
      <w:r w:rsidR="003E62E4" w:rsidRPr="00E42FB1">
        <w:rPr>
          <w:rFonts w:ascii="Helvetica" w:hAnsi="Helvetica" w:cs="Helvetica"/>
          <w:sz w:val="24"/>
          <w:szCs w:val="24"/>
        </w:rPr>
        <w:t>te</w:t>
      </w:r>
      <w:r w:rsidRPr="00E42FB1">
        <w:rPr>
          <w:rFonts w:ascii="Helvetica" w:hAnsi="Helvetica" w:cs="Helvetica"/>
          <w:sz w:val="24"/>
          <w:szCs w:val="24"/>
        </w:rPr>
        <w:t xml:space="preserve"> C) </w:t>
      </w:r>
      <w:r w:rsidR="003E62E4" w:rsidRPr="00E42FB1">
        <w:rPr>
          <w:rFonts w:ascii="Helvetica" w:hAnsi="Helvetica" w:cs="Helvetica"/>
          <w:sz w:val="24"/>
          <w:szCs w:val="24"/>
        </w:rPr>
        <w:t xml:space="preserve">for </w:t>
      </w:r>
      <w:r w:rsidRPr="00E42FB1">
        <w:rPr>
          <w:rFonts w:ascii="Helvetica" w:hAnsi="Helvetica" w:cs="Helvetica"/>
          <w:sz w:val="24"/>
          <w:szCs w:val="24"/>
        </w:rPr>
        <w:t>the bloodstream form (BSF spreadsheet) and of the procyclic form (PCF spreadsheet)</w:t>
      </w:r>
      <w:r w:rsidR="003E62E4" w:rsidRPr="00E42FB1">
        <w:rPr>
          <w:rFonts w:ascii="Helvetica" w:hAnsi="Helvetica" w:cs="Helvetica"/>
          <w:sz w:val="24"/>
          <w:szCs w:val="24"/>
        </w:rPr>
        <w:t xml:space="preserve"> experiments</w:t>
      </w:r>
      <w:r w:rsidRPr="00E42FB1">
        <w:rPr>
          <w:rFonts w:ascii="Helvetica" w:hAnsi="Helvetica" w:cs="Helvetica"/>
          <w:sz w:val="24"/>
          <w:szCs w:val="24"/>
        </w:rPr>
        <w:t xml:space="preserve">. The table also reports the </w:t>
      </w:r>
      <w:r w:rsidR="003E62E4" w:rsidRPr="00E42FB1">
        <w:rPr>
          <w:rFonts w:ascii="Helvetica" w:hAnsi="Helvetica" w:cs="Helvetica"/>
          <w:sz w:val="24"/>
          <w:szCs w:val="24"/>
        </w:rPr>
        <w:t>G</w:t>
      </w:r>
      <w:r w:rsidRPr="00E42FB1">
        <w:rPr>
          <w:rFonts w:ascii="Helvetica" w:hAnsi="Helvetica" w:cs="Helvetica"/>
          <w:sz w:val="24"/>
          <w:szCs w:val="24"/>
        </w:rPr>
        <w:t xml:space="preserve">rowth </w:t>
      </w:r>
      <w:r w:rsidR="003E62E4" w:rsidRPr="00E42FB1">
        <w:rPr>
          <w:rFonts w:ascii="Helvetica" w:hAnsi="Helvetica" w:cs="Helvetica"/>
          <w:sz w:val="24"/>
          <w:szCs w:val="24"/>
        </w:rPr>
        <w:t>F</w:t>
      </w:r>
      <w:r w:rsidRPr="00E42FB1">
        <w:rPr>
          <w:rFonts w:ascii="Helvetica" w:hAnsi="Helvetica" w:cs="Helvetica"/>
          <w:sz w:val="24"/>
          <w:szCs w:val="24"/>
        </w:rPr>
        <w:t xml:space="preserve">actors </w:t>
      </w:r>
      <w:r w:rsidR="003E62E4" w:rsidRPr="00E42FB1">
        <w:rPr>
          <w:rFonts w:ascii="Helvetica" w:hAnsi="Helvetica" w:cs="Helvetica"/>
          <w:sz w:val="24"/>
          <w:szCs w:val="24"/>
        </w:rPr>
        <w:t xml:space="preserve">for </w:t>
      </w:r>
      <w:r w:rsidRPr="00E42FB1">
        <w:rPr>
          <w:rFonts w:ascii="Helvetica" w:hAnsi="Helvetica" w:cs="Helvetica"/>
          <w:sz w:val="24"/>
          <w:szCs w:val="24"/>
        </w:rPr>
        <w:t>each experiment</w:t>
      </w:r>
      <w:r w:rsidR="003E62E4" w:rsidRPr="00E42FB1">
        <w:rPr>
          <w:rFonts w:ascii="Helvetica" w:hAnsi="Helvetica" w:cs="Helvetica"/>
          <w:sz w:val="24"/>
          <w:szCs w:val="24"/>
        </w:rPr>
        <w:t>al replicate</w:t>
      </w:r>
      <w:r w:rsidRPr="00E42FB1">
        <w:rPr>
          <w:rFonts w:ascii="Helvetica" w:hAnsi="Helvetica" w:cs="Helvetica"/>
          <w:sz w:val="24"/>
          <w:szCs w:val="24"/>
        </w:rPr>
        <w:t xml:space="preserve"> (Growth Factors A, Growth Factors B, Growth Factors C) obtained by dividing the parasite count </w:t>
      </w:r>
      <w:r w:rsidR="003E62E4" w:rsidRPr="00E42FB1">
        <w:rPr>
          <w:rFonts w:ascii="Helvetica" w:hAnsi="Helvetica" w:cs="Helvetica"/>
          <w:sz w:val="24"/>
          <w:szCs w:val="24"/>
        </w:rPr>
        <w:t xml:space="preserve">for </w:t>
      </w:r>
      <w:r w:rsidRPr="00E42FB1">
        <w:rPr>
          <w:rFonts w:ascii="Helvetica" w:hAnsi="Helvetica" w:cs="Helvetica"/>
          <w:sz w:val="24"/>
          <w:szCs w:val="24"/>
        </w:rPr>
        <w:t xml:space="preserve">each </w:t>
      </w:r>
      <w:r w:rsidR="003E62E4" w:rsidRPr="00E42FB1">
        <w:rPr>
          <w:rFonts w:ascii="Helvetica" w:hAnsi="Helvetica" w:cs="Helvetica"/>
          <w:sz w:val="24"/>
          <w:szCs w:val="24"/>
        </w:rPr>
        <w:t xml:space="preserve">chase </w:t>
      </w:r>
      <w:r w:rsidRPr="00E42FB1">
        <w:rPr>
          <w:rFonts w:ascii="Helvetica" w:hAnsi="Helvetica" w:cs="Helvetica"/>
          <w:sz w:val="24"/>
          <w:szCs w:val="24"/>
        </w:rPr>
        <w:t xml:space="preserve">time point by the parasite count at </w:t>
      </w:r>
      <w:r w:rsidR="003E62E4" w:rsidRPr="00E42FB1">
        <w:rPr>
          <w:rFonts w:ascii="Helvetica" w:hAnsi="Helvetica" w:cs="Helvetica"/>
          <w:sz w:val="24"/>
          <w:szCs w:val="24"/>
        </w:rPr>
        <w:t xml:space="preserve">chase </w:t>
      </w:r>
      <w:r w:rsidRPr="00E42FB1">
        <w:rPr>
          <w:rFonts w:ascii="Helvetica" w:hAnsi="Helvetica" w:cs="Helvetica"/>
          <w:sz w:val="24"/>
          <w:szCs w:val="24"/>
        </w:rPr>
        <w:t xml:space="preserve">time </w:t>
      </w:r>
      <w:r w:rsidR="003E62E4" w:rsidRPr="00E42FB1">
        <w:rPr>
          <w:rFonts w:ascii="Helvetica" w:hAnsi="Helvetica" w:cs="Helvetica"/>
          <w:sz w:val="24"/>
          <w:szCs w:val="24"/>
        </w:rPr>
        <w:t>t = 0</w:t>
      </w:r>
      <w:r w:rsidRPr="00E42FB1">
        <w:rPr>
          <w:rFonts w:ascii="Helvetica" w:hAnsi="Helvetica" w:cs="Helvetica"/>
          <w:sz w:val="24"/>
          <w:szCs w:val="24"/>
        </w:rPr>
        <w:t xml:space="preserve">. </w:t>
      </w:r>
    </w:p>
    <w:p w14:paraId="3EBB6F96" w14:textId="5653BE17" w:rsidR="00FF0228" w:rsidRPr="00E42FB1" w:rsidRDefault="00FF0228" w:rsidP="00C264C6">
      <w:pPr>
        <w:jc w:val="both"/>
        <w:rPr>
          <w:rFonts w:ascii="Helvetica" w:hAnsi="Helvetica" w:cs="Helvetica"/>
          <w:b/>
          <w:sz w:val="24"/>
          <w:szCs w:val="24"/>
        </w:rPr>
      </w:pPr>
      <w:r w:rsidRPr="00E42FB1">
        <w:rPr>
          <w:rFonts w:ascii="Helvetica" w:hAnsi="Helvetica" w:cs="Helvetica"/>
          <w:b/>
          <w:sz w:val="24"/>
          <w:szCs w:val="24"/>
        </w:rPr>
        <w:t>Table 2</w:t>
      </w:r>
      <w:r w:rsidR="00403D50" w:rsidRPr="00E42FB1">
        <w:rPr>
          <w:rFonts w:ascii="Helvetica" w:hAnsi="Helvetica" w:cs="Helvetica"/>
          <w:b/>
          <w:sz w:val="24"/>
          <w:szCs w:val="24"/>
        </w:rPr>
        <w:t xml:space="preserve">. BSF </w:t>
      </w:r>
      <w:r w:rsidR="0047109B" w:rsidRPr="00E42FB1">
        <w:rPr>
          <w:rFonts w:ascii="Helvetica" w:hAnsi="Helvetica" w:cs="Helvetica"/>
          <w:b/>
          <w:sz w:val="24"/>
          <w:szCs w:val="24"/>
        </w:rPr>
        <w:t>Turnover Analys</w:t>
      </w:r>
      <w:r w:rsidR="00487EAD" w:rsidRPr="00E42FB1">
        <w:rPr>
          <w:rFonts w:ascii="Helvetica" w:hAnsi="Helvetica" w:cs="Helvetica"/>
          <w:b/>
          <w:sz w:val="24"/>
          <w:szCs w:val="24"/>
        </w:rPr>
        <w:t>e</w:t>
      </w:r>
      <w:r w:rsidR="0047109B" w:rsidRPr="00E42FB1">
        <w:rPr>
          <w:rFonts w:ascii="Helvetica" w:hAnsi="Helvetica" w:cs="Helvetica"/>
          <w:b/>
          <w:sz w:val="24"/>
          <w:szCs w:val="24"/>
        </w:rPr>
        <w:t>s</w:t>
      </w:r>
      <w:r w:rsidRPr="00E42FB1">
        <w:rPr>
          <w:rFonts w:ascii="Helvetica" w:hAnsi="Helvetica" w:cs="Helvetica"/>
          <w:b/>
          <w:sz w:val="24"/>
          <w:szCs w:val="24"/>
        </w:rPr>
        <w:t>.</w:t>
      </w:r>
    </w:p>
    <w:p w14:paraId="5C443D90" w14:textId="4D69AB66" w:rsidR="00671ED0" w:rsidRPr="00E42FB1" w:rsidRDefault="00083486" w:rsidP="00C264C6">
      <w:pPr>
        <w:jc w:val="both"/>
        <w:rPr>
          <w:rFonts w:ascii="Helvetica" w:hAnsi="Helvetica" w:cs="Helvetica"/>
          <w:sz w:val="24"/>
          <w:szCs w:val="24"/>
        </w:rPr>
      </w:pPr>
      <w:r w:rsidRPr="00E42FB1">
        <w:rPr>
          <w:rFonts w:ascii="Helvetica" w:hAnsi="Helvetica" w:cs="Helvetica"/>
          <w:sz w:val="24"/>
          <w:szCs w:val="24"/>
        </w:rPr>
        <w:lastRenderedPageBreak/>
        <w:t>The</w:t>
      </w:r>
      <w:r w:rsidR="00EC79D0" w:rsidRPr="00E42FB1">
        <w:rPr>
          <w:rFonts w:ascii="Helvetica" w:hAnsi="Helvetica" w:cs="Helvetica"/>
          <w:sz w:val="24"/>
          <w:szCs w:val="24"/>
        </w:rPr>
        <w:t>se</w:t>
      </w:r>
      <w:r w:rsidRPr="00E42FB1">
        <w:rPr>
          <w:rFonts w:ascii="Helvetica" w:hAnsi="Helvetica" w:cs="Helvetica"/>
          <w:sz w:val="24"/>
          <w:szCs w:val="24"/>
        </w:rPr>
        <w:t xml:space="preserve"> table </w:t>
      </w:r>
      <w:r w:rsidR="00EC79D0" w:rsidRPr="00E42FB1">
        <w:rPr>
          <w:rFonts w:ascii="Helvetica" w:hAnsi="Helvetica" w:cs="Helvetica"/>
          <w:sz w:val="24"/>
          <w:szCs w:val="24"/>
        </w:rPr>
        <w:t>show</w:t>
      </w:r>
      <w:r w:rsidR="00403D50" w:rsidRPr="00E42FB1">
        <w:rPr>
          <w:rFonts w:ascii="Helvetica" w:hAnsi="Helvetica" w:cs="Helvetica"/>
          <w:sz w:val="24"/>
          <w:szCs w:val="24"/>
        </w:rPr>
        <w:t>s</w:t>
      </w:r>
      <w:r w:rsidR="00EC79D0" w:rsidRPr="00E42FB1">
        <w:rPr>
          <w:rFonts w:ascii="Helvetica" w:hAnsi="Helvetica" w:cs="Helvetica"/>
          <w:sz w:val="24"/>
          <w:szCs w:val="24"/>
        </w:rPr>
        <w:t xml:space="preserve"> </w:t>
      </w:r>
      <w:r w:rsidRPr="00E42FB1">
        <w:rPr>
          <w:rFonts w:ascii="Helvetica" w:hAnsi="Helvetica" w:cs="Helvetica"/>
          <w:sz w:val="24"/>
          <w:szCs w:val="24"/>
        </w:rPr>
        <w:t>the data and data analys</w:t>
      </w:r>
      <w:r w:rsidR="00EC79D0" w:rsidRPr="00E42FB1">
        <w:rPr>
          <w:rFonts w:ascii="Helvetica" w:hAnsi="Helvetica" w:cs="Helvetica"/>
          <w:sz w:val="24"/>
          <w:szCs w:val="24"/>
        </w:rPr>
        <w:t>e</w:t>
      </w:r>
      <w:r w:rsidRPr="00E42FB1">
        <w:rPr>
          <w:rFonts w:ascii="Helvetica" w:hAnsi="Helvetica" w:cs="Helvetica"/>
          <w:sz w:val="24"/>
          <w:szCs w:val="24"/>
        </w:rPr>
        <w:t xml:space="preserve">s </w:t>
      </w:r>
      <w:r w:rsidR="00EC79D0" w:rsidRPr="00E42FB1">
        <w:rPr>
          <w:rFonts w:ascii="Helvetica" w:hAnsi="Helvetica" w:cs="Helvetica"/>
          <w:sz w:val="24"/>
          <w:szCs w:val="24"/>
        </w:rPr>
        <w:t xml:space="preserve">for </w:t>
      </w:r>
      <w:r w:rsidRPr="00E42FB1">
        <w:rPr>
          <w:rFonts w:ascii="Helvetica" w:hAnsi="Helvetica" w:cs="Helvetica"/>
          <w:sz w:val="24"/>
          <w:szCs w:val="24"/>
        </w:rPr>
        <w:t>the BSF proteome.</w:t>
      </w:r>
      <w:r w:rsidR="00866C56" w:rsidRPr="00E42FB1">
        <w:rPr>
          <w:rFonts w:ascii="Helvetica" w:hAnsi="Helvetica" w:cs="Helvetica"/>
          <w:sz w:val="24"/>
          <w:szCs w:val="24"/>
        </w:rPr>
        <w:t xml:space="preserve"> C</w:t>
      </w:r>
      <w:r w:rsidRPr="00E42FB1">
        <w:rPr>
          <w:rFonts w:ascii="Helvetica" w:hAnsi="Helvetica" w:cs="Helvetica"/>
          <w:sz w:val="24"/>
          <w:szCs w:val="24"/>
        </w:rPr>
        <w:t xml:space="preserve">olumn A (protein_id) </w:t>
      </w:r>
      <w:r w:rsidR="00866C56" w:rsidRPr="00E42FB1">
        <w:rPr>
          <w:rFonts w:ascii="Helvetica" w:hAnsi="Helvetica" w:cs="Helvetica"/>
          <w:sz w:val="24"/>
          <w:szCs w:val="24"/>
        </w:rPr>
        <w:t xml:space="preserve">shows </w:t>
      </w:r>
      <w:r w:rsidRPr="00E42FB1">
        <w:rPr>
          <w:rFonts w:ascii="Helvetica" w:hAnsi="Helvetica" w:cs="Helvetica"/>
          <w:sz w:val="24"/>
          <w:szCs w:val="24"/>
        </w:rPr>
        <w:t xml:space="preserve">the </w:t>
      </w:r>
      <w:r w:rsidR="00866C56" w:rsidRPr="00E42FB1">
        <w:rPr>
          <w:rFonts w:ascii="Helvetica" w:hAnsi="Helvetica" w:cs="Helvetica"/>
          <w:sz w:val="24"/>
          <w:szCs w:val="24"/>
        </w:rPr>
        <w:t xml:space="preserve">top </w:t>
      </w:r>
      <w:r w:rsidRPr="00E42FB1">
        <w:rPr>
          <w:rFonts w:ascii="Helvetica" w:hAnsi="Helvetica" w:cs="Helvetica"/>
          <w:sz w:val="24"/>
          <w:szCs w:val="24"/>
        </w:rPr>
        <w:t>protein</w:t>
      </w:r>
      <w:r w:rsidR="00866C56" w:rsidRPr="00E42FB1">
        <w:rPr>
          <w:rFonts w:ascii="Helvetica" w:hAnsi="Helvetica" w:cs="Helvetica"/>
          <w:sz w:val="24"/>
          <w:szCs w:val="24"/>
        </w:rPr>
        <w:t xml:space="preserve"> identification</w:t>
      </w:r>
      <w:r w:rsidRPr="00E42FB1">
        <w:rPr>
          <w:rFonts w:ascii="Helvetica" w:hAnsi="Helvetica" w:cs="Helvetica"/>
          <w:sz w:val="24"/>
          <w:szCs w:val="24"/>
        </w:rPr>
        <w:t xml:space="preserve"> </w:t>
      </w:r>
      <w:r w:rsidR="00866C56" w:rsidRPr="00E42FB1">
        <w:rPr>
          <w:rFonts w:ascii="Helvetica" w:hAnsi="Helvetica" w:cs="Helvetica"/>
          <w:sz w:val="24"/>
          <w:szCs w:val="24"/>
        </w:rPr>
        <w:t xml:space="preserve">in </w:t>
      </w:r>
      <w:r w:rsidRPr="00E42FB1">
        <w:rPr>
          <w:rFonts w:ascii="Helvetica" w:hAnsi="Helvetica" w:cs="Helvetica"/>
          <w:sz w:val="24"/>
          <w:szCs w:val="24"/>
        </w:rPr>
        <w:t xml:space="preserve">the MaxQuant output. The columns B to </w:t>
      </w:r>
      <w:r w:rsidR="00671ED0" w:rsidRPr="00E42FB1">
        <w:rPr>
          <w:rFonts w:ascii="Helvetica" w:hAnsi="Helvetica" w:cs="Helvetica"/>
          <w:sz w:val="24"/>
          <w:szCs w:val="24"/>
        </w:rPr>
        <w:t xml:space="preserve">G report the parameter values (amplitude, tau, offset) end error values (amplitude_err, tau_err, offset _err) from the fitting of the </w:t>
      </w:r>
      <w:r w:rsidR="00866C56" w:rsidRPr="00E42FB1">
        <w:rPr>
          <w:rFonts w:ascii="Helvetica" w:hAnsi="Helvetica" w:cs="Helvetica"/>
          <w:sz w:val="24"/>
          <w:szCs w:val="24"/>
        </w:rPr>
        <w:t xml:space="preserve">degradation data for that protein to an </w:t>
      </w:r>
      <w:r w:rsidR="00671ED0" w:rsidRPr="00E42FB1">
        <w:rPr>
          <w:rFonts w:ascii="Helvetica" w:hAnsi="Helvetica" w:cs="Helvetica"/>
          <w:sz w:val="24"/>
          <w:szCs w:val="24"/>
        </w:rPr>
        <w:t xml:space="preserve">exponential decay function. </w:t>
      </w:r>
      <w:r w:rsidR="00866C56" w:rsidRPr="00E42FB1">
        <w:rPr>
          <w:rFonts w:ascii="Helvetica" w:hAnsi="Helvetica" w:cs="Helvetica"/>
          <w:sz w:val="24"/>
          <w:szCs w:val="24"/>
        </w:rPr>
        <w:t>C</w:t>
      </w:r>
      <w:r w:rsidR="00671ED0" w:rsidRPr="00E42FB1">
        <w:rPr>
          <w:rFonts w:ascii="Helvetica" w:hAnsi="Helvetica" w:cs="Helvetica"/>
          <w:sz w:val="24"/>
          <w:szCs w:val="24"/>
        </w:rPr>
        <w:t>olumn H report</w:t>
      </w:r>
      <w:r w:rsidR="002E0D5D" w:rsidRPr="00E42FB1">
        <w:rPr>
          <w:rFonts w:ascii="Helvetica" w:hAnsi="Helvetica" w:cs="Helvetica"/>
          <w:sz w:val="24"/>
          <w:szCs w:val="24"/>
        </w:rPr>
        <w:t>s</w:t>
      </w:r>
      <w:r w:rsidR="00671ED0" w:rsidRPr="00E42FB1">
        <w:rPr>
          <w:rFonts w:ascii="Helvetica" w:hAnsi="Helvetica" w:cs="Helvetica"/>
          <w:sz w:val="24"/>
          <w:szCs w:val="24"/>
        </w:rPr>
        <w:t xml:space="preserve"> the </w:t>
      </w:r>
      <w:r w:rsidR="00944A20" w:rsidRPr="00E42FB1">
        <w:rPr>
          <w:rFonts w:ascii="Helvetica" w:hAnsi="Helvetica" w:cs="Helvetica"/>
          <w:sz w:val="24"/>
          <w:szCs w:val="24"/>
        </w:rPr>
        <w:t xml:space="preserve">protein half-life </w:t>
      </w:r>
      <w:r w:rsidR="00671ED0" w:rsidRPr="00E42FB1">
        <w:rPr>
          <w:rFonts w:ascii="Helvetica" w:hAnsi="Helvetica" w:cs="Helvetica"/>
          <w:sz w:val="24"/>
          <w:szCs w:val="24"/>
        </w:rPr>
        <w:t>as computed from the fitted parameters.</w:t>
      </w:r>
      <w:r w:rsidR="00866C56" w:rsidRPr="00E42FB1">
        <w:rPr>
          <w:rFonts w:ascii="Helvetica" w:hAnsi="Helvetica" w:cs="Helvetica"/>
          <w:sz w:val="24"/>
          <w:szCs w:val="24"/>
        </w:rPr>
        <w:t xml:space="preserve"> C</w:t>
      </w:r>
      <w:r w:rsidR="00671ED0" w:rsidRPr="00E42FB1">
        <w:rPr>
          <w:rFonts w:ascii="Helvetica" w:hAnsi="Helvetica" w:cs="Helvetica"/>
          <w:sz w:val="24"/>
          <w:szCs w:val="24"/>
        </w:rPr>
        <w:t xml:space="preserve">olumn I reports </w:t>
      </w:r>
      <w:r w:rsidR="007440BF" w:rsidRPr="00E42FB1">
        <w:rPr>
          <w:rFonts w:ascii="Helvetica" w:hAnsi="Helvetica" w:cs="Helvetica"/>
          <w:sz w:val="24"/>
          <w:szCs w:val="24"/>
        </w:rPr>
        <w:t xml:space="preserve">the </w:t>
      </w:r>
      <w:r w:rsidR="006B0249" w:rsidRPr="00E42FB1">
        <w:rPr>
          <w:rFonts w:ascii="Helvetica" w:hAnsi="Helvetica" w:cs="Helvetica"/>
          <w:sz w:val="24"/>
          <w:szCs w:val="24"/>
        </w:rPr>
        <w:t xml:space="preserve">protein half-life </w:t>
      </w:r>
      <w:r w:rsidR="00866C56" w:rsidRPr="00E42FB1">
        <w:rPr>
          <w:rFonts w:ascii="Helvetica" w:hAnsi="Helvetica" w:cs="Helvetica"/>
          <w:sz w:val="24"/>
          <w:szCs w:val="24"/>
        </w:rPr>
        <w:t xml:space="preserve">decile group </w:t>
      </w:r>
      <w:r w:rsidR="007440BF" w:rsidRPr="00E42FB1">
        <w:rPr>
          <w:rFonts w:ascii="Helvetica" w:hAnsi="Helvetica" w:cs="Helvetica"/>
          <w:sz w:val="24"/>
          <w:szCs w:val="24"/>
        </w:rPr>
        <w:t xml:space="preserve">to which </w:t>
      </w:r>
      <w:r w:rsidR="00866C56" w:rsidRPr="00E42FB1">
        <w:rPr>
          <w:rFonts w:ascii="Helvetica" w:hAnsi="Helvetica" w:cs="Helvetica"/>
          <w:sz w:val="24"/>
          <w:szCs w:val="24"/>
        </w:rPr>
        <w:t>the protein belongs</w:t>
      </w:r>
      <w:r w:rsidR="006B0249" w:rsidRPr="00E42FB1">
        <w:rPr>
          <w:rFonts w:ascii="Helvetica" w:hAnsi="Helvetica" w:cs="Helvetica"/>
          <w:sz w:val="24"/>
          <w:szCs w:val="24"/>
        </w:rPr>
        <w:t>.</w:t>
      </w:r>
      <w:r w:rsidR="00866C56" w:rsidRPr="00E42FB1">
        <w:rPr>
          <w:rFonts w:ascii="Helvetica" w:hAnsi="Helvetica" w:cs="Helvetica"/>
          <w:sz w:val="24"/>
          <w:szCs w:val="24"/>
        </w:rPr>
        <w:t xml:space="preserve"> C</w:t>
      </w:r>
      <w:r w:rsidR="006B0249" w:rsidRPr="00E42FB1">
        <w:rPr>
          <w:rFonts w:ascii="Helvetica" w:hAnsi="Helvetica" w:cs="Helvetica"/>
          <w:sz w:val="24"/>
          <w:szCs w:val="24"/>
        </w:rPr>
        <w:t>olumn J reports</w:t>
      </w:r>
      <w:r w:rsidR="008C6681" w:rsidRPr="00E42FB1">
        <w:rPr>
          <w:rFonts w:ascii="Helvetica" w:hAnsi="Helvetica" w:cs="Helvetica"/>
          <w:sz w:val="24"/>
          <w:szCs w:val="24"/>
        </w:rPr>
        <w:t xml:space="preserve"> </w:t>
      </w:r>
      <w:r w:rsidR="00671ED0" w:rsidRPr="00E42FB1">
        <w:rPr>
          <w:rFonts w:ascii="Helvetica" w:hAnsi="Helvetica" w:cs="Helvetica"/>
          <w:sz w:val="24"/>
          <w:szCs w:val="24"/>
        </w:rPr>
        <w:t xml:space="preserve">the square root of the </w:t>
      </w:r>
      <w:r w:rsidR="008C6681" w:rsidRPr="00E42FB1">
        <w:rPr>
          <w:rFonts w:ascii="Helvetica" w:hAnsi="Helvetica" w:cs="Helvetica"/>
          <w:sz w:val="24"/>
          <w:szCs w:val="24"/>
        </w:rPr>
        <w:t xml:space="preserve">mean </w:t>
      </w:r>
      <w:r w:rsidR="00671ED0" w:rsidRPr="00E42FB1">
        <w:rPr>
          <w:rFonts w:ascii="Helvetica" w:hAnsi="Helvetica" w:cs="Helvetica"/>
          <w:sz w:val="24"/>
          <w:szCs w:val="24"/>
        </w:rPr>
        <w:t xml:space="preserve">squared difference between the </w:t>
      </w:r>
      <w:r w:rsidR="008C6681" w:rsidRPr="00E42FB1">
        <w:rPr>
          <w:rFonts w:ascii="Helvetica" w:hAnsi="Helvetica" w:cs="Helvetica"/>
          <w:sz w:val="24"/>
          <w:szCs w:val="24"/>
        </w:rPr>
        <w:t xml:space="preserve">experimental </w:t>
      </w:r>
      <w:r w:rsidR="00671ED0" w:rsidRPr="00E42FB1">
        <w:rPr>
          <w:rFonts w:ascii="Helvetica" w:hAnsi="Helvetica" w:cs="Helvetica"/>
          <w:sz w:val="24"/>
          <w:szCs w:val="24"/>
        </w:rPr>
        <w:t>values and the predicted value</w:t>
      </w:r>
      <w:r w:rsidR="008C6681" w:rsidRPr="00E42FB1">
        <w:rPr>
          <w:rFonts w:ascii="Helvetica" w:hAnsi="Helvetica" w:cs="Helvetica"/>
          <w:sz w:val="24"/>
          <w:szCs w:val="24"/>
        </w:rPr>
        <w:t>s</w:t>
      </w:r>
      <w:r w:rsidR="00671ED0" w:rsidRPr="00E42FB1">
        <w:rPr>
          <w:rFonts w:ascii="Helvetica" w:hAnsi="Helvetica" w:cs="Helvetica"/>
          <w:sz w:val="24"/>
          <w:szCs w:val="24"/>
        </w:rPr>
        <w:t xml:space="preserve"> of the exponential model (RMSE). </w:t>
      </w:r>
      <w:r w:rsidR="008C6681" w:rsidRPr="00E42FB1">
        <w:rPr>
          <w:rFonts w:ascii="Helvetica" w:hAnsi="Helvetica" w:cs="Helvetica"/>
          <w:sz w:val="24"/>
          <w:szCs w:val="24"/>
        </w:rPr>
        <w:t>C</w:t>
      </w:r>
      <w:r w:rsidR="00671ED0" w:rsidRPr="00E42FB1">
        <w:rPr>
          <w:rFonts w:ascii="Helvetica" w:hAnsi="Helvetica" w:cs="Helvetica"/>
          <w:sz w:val="24"/>
          <w:szCs w:val="24"/>
        </w:rPr>
        <w:t xml:space="preserve">olumn </w:t>
      </w:r>
      <w:r w:rsidR="006B0249" w:rsidRPr="00E42FB1">
        <w:rPr>
          <w:rFonts w:ascii="Helvetica" w:hAnsi="Helvetica" w:cs="Helvetica"/>
          <w:sz w:val="24"/>
          <w:szCs w:val="24"/>
        </w:rPr>
        <w:t>K</w:t>
      </w:r>
      <w:r w:rsidR="00671ED0" w:rsidRPr="00E42FB1">
        <w:rPr>
          <w:rFonts w:ascii="Helvetica" w:hAnsi="Helvetica" w:cs="Helvetica"/>
          <w:sz w:val="24"/>
          <w:szCs w:val="24"/>
        </w:rPr>
        <w:t xml:space="preserve"> (protein_groups) reports the protein group</w:t>
      </w:r>
      <w:r w:rsidR="00361B9B" w:rsidRPr="00E42FB1">
        <w:rPr>
          <w:rFonts w:ascii="Helvetica" w:hAnsi="Helvetica" w:cs="Helvetica"/>
          <w:sz w:val="24"/>
          <w:szCs w:val="24"/>
        </w:rPr>
        <w:t xml:space="preserve"> </w:t>
      </w:r>
      <w:r w:rsidR="00D64A42" w:rsidRPr="00E42FB1">
        <w:rPr>
          <w:rFonts w:ascii="Helvetica" w:hAnsi="Helvetica" w:cs="Helvetica"/>
          <w:sz w:val="24"/>
          <w:szCs w:val="24"/>
        </w:rPr>
        <w:t>from</w:t>
      </w:r>
      <w:r w:rsidR="00361B9B" w:rsidRPr="00E42FB1">
        <w:rPr>
          <w:rFonts w:ascii="Helvetica" w:hAnsi="Helvetica" w:cs="Helvetica"/>
          <w:sz w:val="24"/>
          <w:szCs w:val="24"/>
        </w:rPr>
        <w:t xml:space="preserve"> the MaxQuant output</w:t>
      </w:r>
      <w:r w:rsidR="00671ED0" w:rsidRPr="00E42FB1">
        <w:rPr>
          <w:rFonts w:ascii="Helvetica" w:hAnsi="Helvetica" w:cs="Helvetica"/>
          <w:sz w:val="24"/>
          <w:szCs w:val="24"/>
        </w:rPr>
        <w:t xml:space="preserve"> </w:t>
      </w:r>
      <w:r w:rsidR="00361B9B" w:rsidRPr="00E42FB1">
        <w:rPr>
          <w:rFonts w:ascii="Helvetica" w:hAnsi="Helvetica" w:cs="Helvetica"/>
          <w:sz w:val="24"/>
          <w:szCs w:val="24"/>
        </w:rPr>
        <w:t>to which the top protein identification (column A) belongs</w:t>
      </w:r>
      <w:r w:rsidR="00671ED0" w:rsidRPr="00E42FB1">
        <w:rPr>
          <w:rFonts w:ascii="Helvetica" w:hAnsi="Helvetica" w:cs="Helvetica"/>
          <w:sz w:val="24"/>
          <w:szCs w:val="24"/>
        </w:rPr>
        <w:t>.</w:t>
      </w:r>
      <w:r w:rsidR="00D64A42" w:rsidRPr="00E42FB1">
        <w:rPr>
          <w:rFonts w:ascii="Helvetica" w:hAnsi="Helvetica" w:cs="Helvetica"/>
          <w:sz w:val="24"/>
          <w:szCs w:val="24"/>
        </w:rPr>
        <w:t xml:space="preserve"> </w:t>
      </w:r>
      <w:r w:rsidR="00361B9B" w:rsidRPr="00E42FB1">
        <w:rPr>
          <w:rFonts w:ascii="Helvetica" w:hAnsi="Helvetica" w:cs="Helvetica"/>
          <w:sz w:val="24"/>
          <w:szCs w:val="24"/>
        </w:rPr>
        <w:t>C</w:t>
      </w:r>
      <w:r w:rsidR="00671ED0" w:rsidRPr="00E42FB1">
        <w:rPr>
          <w:rFonts w:ascii="Helvetica" w:hAnsi="Helvetica" w:cs="Helvetica"/>
          <w:sz w:val="24"/>
          <w:szCs w:val="24"/>
        </w:rPr>
        <w:t xml:space="preserve">olumn </w:t>
      </w:r>
      <w:r w:rsidR="006B0249" w:rsidRPr="00E42FB1">
        <w:rPr>
          <w:rFonts w:ascii="Helvetica" w:hAnsi="Helvetica" w:cs="Helvetica"/>
          <w:sz w:val="24"/>
          <w:szCs w:val="24"/>
        </w:rPr>
        <w:t>L</w:t>
      </w:r>
      <w:r w:rsidR="00671ED0" w:rsidRPr="00E42FB1">
        <w:rPr>
          <w:rFonts w:ascii="Helvetica" w:hAnsi="Helvetica" w:cs="Helvetica"/>
          <w:sz w:val="24"/>
          <w:szCs w:val="24"/>
        </w:rPr>
        <w:t xml:space="preserve"> (desc) reports the protein descrip</w:t>
      </w:r>
      <w:r w:rsidR="00D64A42" w:rsidRPr="00E42FB1">
        <w:rPr>
          <w:rFonts w:ascii="Helvetica" w:hAnsi="Helvetica" w:cs="Helvetica"/>
          <w:sz w:val="24"/>
          <w:szCs w:val="24"/>
        </w:rPr>
        <w:t>tors</w:t>
      </w:r>
      <w:r w:rsidR="00671ED0" w:rsidRPr="00E42FB1">
        <w:rPr>
          <w:rFonts w:ascii="Helvetica" w:hAnsi="Helvetica" w:cs="Helvetica"/>
          <w:sz w:val="24"/>
          <w:szCs w:val="24"/>
        </w:rPr>
        <w:t xml:space="preserve"> of the protein group</w:t>
      </w:r>
      <w:r w:rsidR="00D64A42" w:rsidRPr="00E42FB1">
        <w:rPr>
          <w:rFonts w:ascii="Helvetica" w:hAnsi="Helvetica" w:cs="Helvetica"/>
          <w:sz w:val="24"/>
          <w:szCs w:val="24"/>
        </w:rPr>
        <w:t>s</w:t>
      </w:r>
      <w:r w:rsidR="00671ED0" w:rsidRPr="00E42FB1">
        <w:rPr>
          <w:rFonts w:ascii="Helvetica" w:hAnsi="Helvetica" w:cs="Helvetica"/>
          <w:sz w:val="24"/>
          <w:szCs w:val="24"/>
        </w:rPr>
        <w:t xml:space="preserve"> </w:t>
      </w:r>
      <w:r w:rsidR="00D64A42" w:rsidRPr="00E42FB1">
        <w:rPr>
          <w:rFonts w:ascii="Helvetica" w:hAnsi="Helvetica" w:cs="Helvetica"/>
          <w:sz w:val="24"/>
          <w:szCs w:val="24"/>
        </w:rPr>
        <w:t xml:space="preserve">from </w:t>
      </w:r>
      <w:r w:rsidR="00671ED0" w:rsidRPr="00E42FB1">
        <w:rPr>
          <w:rFonts w:ascii="Helvetica" w:hAnsi="Helvetica" w:cs="Helvetica"/>
          <w:sz w:val="24"/>
          <w:szCs w:val="24"/>
        </w:rPr>
        <w:t xml:space="preserve">the MaxQuant output. </w:t>
      </w:r>
      <w:r w:rsidR="00D64A42" w:rsidRPr="00E42FB1">
        <w:rPr>
          <w:rFonts w:ascii="Helvetica" w:hAnsi="Helvetica" w:cs="Helvetica"/>
          <w:sz w:val="24"/>
          <w:szCs w:val="24"/>
        </w:rPr>
        <w:t>C</w:t>
      </w:r>
      <w:r w:rsidR="00671ED0" w:rsidRPr="00E42FB1">
        <w:rPr>
          <w:rFonts w:ascii="Helvetica" w:hAnsi="Helvetica" w:cs="Helvetica"/>
          <w:sz w:val="24"/>
          <w:szCs w:val="24"/>
        </w:rPr>
        <w:t xml:space="preserve">olumn </w:t>
      </w:r>
      <w:r w:rsidR="006B0249" w:rsidRPr="00E42FB1">
        <w:rPr>
          <w:rFonts w:ascii="Helvetica" w:hAnsi="Helvetica" w:cs="Helvetica"/>
          <w:sz w:val="24"/>
          <w:szCs w:val="24"/>
        </w:rPr>
        <w:t xml:space="preserve">M </w:t>
      </w:r>
      <w:r w:rsidR="00671ED0" w:rsidRPr="00E42FB1">
        <w:rPr>
          <w:rFonts w:ascii="Helvetica" w:hAnsi="Helvetica" w:cs="Helvetica"/>
          <w:sz w:val="24"/>
          <w:szCs w:val="24"/>
        </w:rPr>
        <w:t>(used_for_analysis) is a binary tag. It reports 1 if the protein passed the quality threshold (RMSE &lt; 0.</w:t>
      </w:r>
      <w:r w:rsidR="006B0249" w:rsidRPr="00E42FB1">
        <w:rPr>
          <w:rFonts w:ascii="Helvetica" w:hAnsi="Helvetica" w:cs="Helvetica"/>
          <w:sz w:val="24"/>
          <w:szCs w:val="24"/>
        </w:rPr>
        <w:t>1</w:t>
      </w:r>
      <w:r w:rsidR="00671ED0" w:rsidRPr="00E42FB1">
        <w:rPr>
          <w:rFonts w:ascii="Helvetica" w:hAnsi="Helvetica" w:cs="Helvetica"/>
          <w:sz w:val="24"/>
          <w:szCs w:val="24"/>
        </w:rPr>
        <w:t>)</w:t>
      </w:r>
      <w:r w:rsidR="00CD77F3" w:rsidRPr="00E42FB1">
        <w:rPr>
          <w:rFonts w:ascii="Helvetica" w:hAnsi="Helvetica" w:cs="Helvetica"/>
          <w:sz w:val="24"/>
          <w:szCs w:val="24"/>
        </w:rPr>
        <w:t xml:space="preserve"> and </w:t>
      </w:r>
      <w:r w:rsidR="007B089E" w:rsidRPr="00E42FB1">
        <w:rPr>
          <w:rFonts w:ascii="Helvetica" w:hAnsi="Helvetica" w:cs="Helvetica"/>
          <w:sz w:val="24"/>
          <w:szCs w:val="24"/>
        </w:rPr>
        <w:t>0</w:t>
      </w:r>
      <w:r w:rsidR="00CD77F3" w:rsidRPr="00E42FB1">
        <w:rPr>
          <w:rFonts w:ascii="Helvetica" w:hAnsi="Helvetica" w:cs="Helvetica"/>
          <w:sz w:val="24"/>
          <w:szCs w:val="24"/>
        </w:rPr>
        <w:t xml:space="preserve"> if it failed</w:t>
      </w:r>
      <w:r w:rsidR="00671ED0" w:rsidRPr="00E42FB1">
        <w:rPr>
          <w:rFonts w:ascii="Helvetica" w:hAnsi="Helvetica" w:cs="Helvetica"/>
          <w:sz w:val="24"/>
          <w:szCs w:val="24"/>
        </w:rPr>
        <w:t xml:space="preserve">. </w:t>
      </w:r>
      <w:r w:rsidR="00CD77F3" w:rsidRPr="00E42FB1">
        <w:rPr>
          <w:rFonts w:ascii="Helvetica" w:hAnsi="Helvetica" w:cs="Helvetica"/>
          <w:sz w:val="24"/>
          <w:szCs w:val="24"/>
        </w:rPr>
        <w:t>C</w:t>
      </w:r>
      <w:r w:rsidR="00671ED0" w:rsidRPr="00E42FB1">
        <w:rPr>
          <w:rFonts w:ascii="Helvetica" w:hAnsi="Helvetica" w:cs="Helvetica"/>
          <w:sz w:val="24"/>
          <w:szCs w:val="24"/>
        </w:rPr>
        <w:t xml:space="preserve">olumn </w:t>
      </w:r>
      <w:r w:rsidR="006B0249" w:rsidRPr="00E42FB1">
        <w:rPr>
          <w:rFonts w:ascii="Helvetica" w:hAnsi="Helvetica" w:cs="Helvetica"/>
          <w:sz w:val="24"/>
          <w:szCs w:val="24"/>
        </w:rPr>
        <w:t>N</w:t>
      </w:r>
      <w:r w:rsidR="00671ED0" w:rsidRPr="00E42FB1">
        <w:rPr>
          <w:rFonts w:ascii="Helvetica" w:hAnsi="Helvetica" w:cs="Helvetica"/>
          <w:sz w:val="24"/>
          <w:szCs w:val="24"/>
        </w:rPr>
        <w:t xml:space="preserve"> reports the GO term annotations of the proteins in column A. The rest of the columns </w:t>
      </w:r>
      <w:r w:rsidRPr="00E42FB1">
        <w:rPr>
          <w:rFonts w:ascii="Helvetica" w:hAnsi="Helvetica" w:cs="Helvetica"/>
          <w:sz w:val="24"/>
          <w:szCs w:val="24"/>
        </w:rPr>
        <w:t>report the normalized degradation SILAC values (M/</w:t>
      </w:r>
      <w:r w:rsidR="00BA7170" w:rsidRPr="00E42FB1">
        <w:rPr>
          <w:rFonts w:ascii="Helvetica" w:hAnsi="Helvetica" w:cs="Helvetica"/>
          <w:sz w:val="24"/>
          <w:szCs w:val="24"/>
        </w:rPr>
        <w:t>H</w:t>
      </w:r>
      <w:r w:rsidRPr="00E42FB1">
        <w:rPr>
          <w:rFonts w:ascii="Helvetica" w:hAnsi="Helvetica" w:cs="Helvetica"/>
          <w:sz w:val="24"/>
          <w:szCs w:val="24"/>
        </w:rPr>
        <w:t>) of the 3 replica</w:t>
      </w:r>
      <w:r w:rsidR="00CD77F3" w:rsidRPr="00E42FB1">
        <w:rPr>
          <w:rFonts w:ascii="Helvetica" w:hAnsi="Helvetica" w:cs="Helvetica"/>
          <w:sz w:val="24"/>
          <w:szCs w:val="24"/>
        </w:rPr>
        <w:t>te</w:t>
      </w:r>
      <w:r w:rsidRPr="00E42FB1">
        <w:rPr>
          <w:rFonts w:ascii="Helvetica" w:hAnsi="Helvetica" w:cs="Helvetica"/>
          <w:sz w:val="24"/>
          <w:szCs w:val="24"/>
        </w:rPr>
        <w:t xml:space="preserve"> experiments. The format of the those columns is </w:t>
      </w:r>
      <w:r w:rsidR="00671ED0" w:rsidRPr="00E42FB1">
        <w:rPr>
          <w:rFonts w:ascii="Helvetica" w:hAnsi="Helvetica" w:cs="Helvetica"/>
          <w:sz w:val="24"/>
          <w:szCs w:val="24"/>
        </w:rPr>
        <w:t>(</w:t>
      </w:r>
      <w:r w:rsidRPr="00E42FB1">
        <w:rPr>
          <w:rFonts w:ascii="Helvetica" w:hAnsi="Helvetica" w:cs="Helvetica"/>
          <w:sz w:val="24"/>
          <w:szCs w:val="24"/>
        </w:rPr>
        <w:t>time point)_(replica id).</w:t>
      </w:r>
    </w:p>
    <w:p w14:paraId="229EDCFB" w14:textId="0A45E845" w:rsidR="00403D50" w:rsidRPr="00E42FB1" w:rsidRDefault="00403D50" w:rsidP="00403D50">
      <w:pPr>
        <w:jc w:val="both"/>
        <w:rPr>
          <w:rFonts w:ascii="Helvetica" w:hAnsi="Helvetica" w:cs="Helvetica"/>
          <w:b/>
          <w:sz w:val="24"/>
          <w:szCs w:val="24"/>
        </w:rPr>
      </w:pPr>
      <w:r w:rsidRPr="00E42FB1">
        <w:rPr>
          <w:rFonts w:ascii="Helvetica" w:hAnsi="Helvetica" w:cs="Helvetica"/>
          <w:b/>
          <w:sz w:val="24"/>
          <w:szCs w:val="24"/>
        </w:rPr>
        <w:t>Table 3. PCF Turnover Analyses.</w:t>
      </w:r>
    </w:p>
    <w:p w14:paraId="6457C368" w14:textId="295D1B45" w:rsidR="00403D50" w:rsidRPr="00E42FB1" w:rsidRDefault="00403D50" w:rsidP="00C264C6">
      <w:pPr>
        <w:jc w:val="both"/>
        <w:rPr>
          <w:rFonts w:ascii="Helvetica" w:hAnsi="Helvetica" w:cs="Helvetica"/>
          <w:sz w:val="24"/>
          <w:szCs w:val="24"/>
        </w:rPr>
      </w:pPr>
      <w:r w:rsidRPr="00E42FB1">
        <w:rPr>
          <w:rFonts w:ascii="Helvetica" w:hAnsi="Helvetica" w:cs="Helvetica"/>
          <w:sz w:val="24"/>
          <w:szCs w:val="24"/>
        </w:rPr>
        <w:t>These table shows the data and data analyses for the PCF proteome. Column A (protein_id) shows the top protein identification in the MaxQuant output. The columns B to G report the parameter values (amplitude, tau, offset) end error values (amplitude_err, tau_err, offset _err) from the fitting of the degradation data for that protein to an exponential decay function. Column H reports the protein half-life as computed from the fitted parameters. Column I reports the protein half-life decile group to which the protein belongs. Column J reports the square root of the mean squared difference between the experimental values and the predicted values of the exponential model (RMSE). Column K (protein_groups) reports the protein group from the MaxQuant output to which the top protein identification (column A) belongs. Column L (desc) reports the protein descriptors of the protein groups from the MaxQuant output. Column M (used_for_analysis) is a binary tag. It reports 1 if the protein passed the quality threshold (RMSE &lt; 0.1) and 0 if it failed. Column N reports the GO term annotations of the proteins in column A. The rest of the columns report the normalized degradation SILAC values (M/H) of the 3 replicate experiments. The format of the those columns is (time point)_(replica id).</w:t>
      </w:r>
    </w:p>
    <w:p w14:paraId="3853837C" w14:textId="77777777" w:rsidR="00403D50" w:rsidRPr="00E42FB1" w:rsidRDefault="00403D50" w:rsidP="00C264C6">
      <w:pPr>
        <w:jc w:val="both"/>
        <w:rPr>
          <w:rFonts w:ascii="Helvetica" w:hAnsi="Helvetica" w:cs="Helvetica"/>
          <w:sz w:val="24"/>
          <w:szCs w:val="24"/>
        </w:rPr>
      </w:pPr>
    </w:p>
    <w:p w14:paraId="5B9DF9BA" w14:textId="239DD5F6" w:rsidR="002E0D5D" w:rsidRPr="00E42FB1" w:rsidRDefault="002E0D5D" w:rsidP="00C264C6">
      <w:pPr>
        <w:jc w:val="both"/>
        <w:rPr>
          <w:rFonts w:ascii="Helvetica" w:hAnsi="Helvetica" w:cs="Helvetica"/>
          <w:b/>
          <w:sz w:val="24"/>
          <w:szCs w:val="24"/>
        </w:rPr>
      </w:pPr>
      <w:r w:rsidRPr="00E42FB1">
        <w:rPr>
          <w:rFonts w:ascii="Helvetica" w:hAnsi="Helvetica" w:cs="Helvetica"/>
          <w:b/>
          <w:sz w:val="24"/>
          <w:szCs w:val="24"/>
        </w:rPr>
        <w:t xml:space="preserve">Table 4. </w:t>
      </w:r>
      <w:r w:rsidR="00143ACC" w:rsidRPr="00E42FB1">
        <w:rPr>
          <w:rFonts w:ascii="Helvetica" w:hAnsi="Helvetica" w:cs="Helvetica"/>
          <w:b/>
          <w:sz w:val="24"/>
          <w:szCs w:val="24"/>
        </w:rPr>
        <w:t xml:space="preserve">Protein Half-Life and Sub-Cellular </w:t>
      </w:r>
      <w:r w:rsidRPr="00E42FB1">
        <w:rPr>
          <w:rFonts w:ascii="Helvetica" w:hAnsi="Helvetica" w:cs="Helvetica"/>
          <w:b/>
          <w:sz w:val="24"/>
          <w:szCs w:val="24"/>
        </w:rPr>
        <w:t>Localization Analysis.</w:t>
      </w:r>
    </w:p>
    <w:p w14:paraId="2B48D3E6" w14:textId="5418C732" w:rsidR="00ED21ED" w:rsidRPr="00E42FB1" w:rsidRDefault="002E0D5D" w:rsidP="00C264C6">
      <w:pPr>
        <w:jc w:val="both"/>
        <w:rPr>
          <w:rFonts w:ascii="Helvetica" w:hAnsi="Helvetica" w:cs="Helvetica"/>
          <w:sz w:val="24"/>
          <w:szCs w:val="24"/>
        </w:rPr>
      </w:pPr>
      <w:r w:rsidRPr="00E42FB1">
        <w:rPr>
          <w:rFonts w:ascii="Helvetica" w:hAnsi="Helvetica" w:cs="Helvetica"/>
          <w:sz w:val="24"/>
          <w:szCs w:val="24"/>
        </w:rPr>
        <w:t>Th</w:t>
      </w:r>
      <w:r w:rsidR="00143ACC" w:rsidRPr="00E42FB1">
        <w:rPr>
          <w:rFonts w:ascii="Helvetica" w:hAnsi="Helvetica" w:cs="Helvetica"/>
          <w:sz w:val="24"/>
          <w:szCs w:val="24"/>
        </w:rPr>
        <w:t>is</w:t>
      </w:r>
      <w:r w:rsidRPr="00E42FB1">
        <w:rPr>
          <w:rFonts w:ascii="Helvetica" w:hAnsi="Helvetica" w:cs="Helvetica"/>
          <w:sz w:val="24"/>
          <w:szCs w:val="24"/>
        </w:rPr>
        <w:t xml:space="preserve"> table reports the localization analysis for the protein identified in the TrypTag database. </w:t>
      </w:r>
      <w:r w:rsidR="00143ACC" w:rsidRPr="00E42FB1">
        <w:rPr>
          <w:rFonts w:ascii="Helvetica" w:hAnsi="Helvetica" w:cs="Helvetica"/>
          <w:sz w:val="24"/>
          <w:szCs w:val="24"/>
        </w:rPr>
        <w:t>Column A (protein_id) shows the top protein identification in the MaxQuant output</w:t>
      </w:r>
      <w:r w:rsidRPr="00E42FB1">
        <w:rPr>
          <w:rFonts w:ascii="Helvetica" w:hAnsi="Helvetica" w:cs="Helvetica"/>
          <w:sz w:val="24"/>
          <w:szCs w:val="24"/>
        </w:rPr>
        <w:t xml:space="preserve">. </w:t>
      </w:r>
      <w:r w:rsidR="00143ACC" w:rsidRPr="00E42FB1">
        <w:rPr>
          <w:rFonts w:ascii="Helvetica" w:hAnsi="Helvetica" w:cs="Helvetica"/>
          <w:sz w:val="24"/>
          <w:szCs w:val="24"/>
        </w:rPr>
        <w:t>C</w:t>
      </w:r>
      <w:r w:rsidRPr="00E42FB1">
        <w:rPr>
          <w:rFonts w:ascii="Helvetica" w:hAnsi="Helvetica" w:cs="Helvetica"/>
          <w:sz w:val="24"/>
          <w:szCs w:val="24"/>
        </w:rPr>
        <w:t xml:space="preserve">olumn B </w:t>
      </w:r>
      <w:r w:rsidR="007233B9" w:rsidRPr="00E42FB1">
        <w:rPr>
          <w:rFonts w:ascii="Helvetica" w:hAnsi="Helvetica" w:cs="Helvetica"/>
          <w:sz w:val="24"/>
          <w:szCs w:val="24"/>
        </w:rPr>
        <w:t xml:space="preserve">shows </w:t>
      </w:r>
      <w:r w:rsidRPr="00E42FB1">
        <w:rPr>
          <w:rFonts w:ascii="Helvetica" w:hAnsi="Helvetica" w:cs="Helvetica"/>
          <w:sz w:val="24"/>
          <w:szCs w:val="24"/>
        </w:rPr>
        <w:t>the name of the cell compartment</w:t>
      </w:r>
      <w:r w:rsidR="007233B9" w:rsidRPr="00E42FB1">
        <w:rPr>
          <w:rFonts w:ascii="Helvetica" w:hAnsi="Helvetica" w:cs="Helvetica"/>
          <w:sz w:val="24"/>
          <w:szCs w:val="24"/>
        </w:rPr>
        <w:t xml:space="preserve"> locations</w:t>
      </w:r>
      <w:r w:rsidR="00477643" w:rsidRPr="00E42FB1">
        <w:rPr>
          <w:rFonts w:ascii="Helvetica" w:hAnsi="Helvetica" w:cs="Helvetica"/>
          <w:sz w:val="24"/>
          <w:szCs w:val="24"/>
        </w:rPr>
        <w:t xml:space="preserve"> (locs)</w:t>
      </w:r>
      <w:r w:rsidR="007233B9" w:rsidRPr="00E42FB1">
        <w:rPr>
          <w:rFonts w:ascii="Helvetica" w:hAnsi="Helvetica" w:cs="Helvetica"/>
          <w:sz w:val="24"/>
          <w:szCs w:val="24"/>
        </w:rPr>
        <w:t xml:space="preserve"> taken from the TrypTag database</w:t>
      </w:r>
      <w:r w:rsidRPr="00E42FB1">
        <w:rPr>
          <w:rFonts w:ascii="Helvetica" w:hAnsi="Helvetica" w:cs="Helvetica"/>
          <w:sz w:val="24"/>
          <w:szCs w:val="24"/>
        </w:rPr>
        <w:t xml:space="preserve">. </w:t>
      </w:r>
      <w:r w:rsidR="007233B9" w:rsidRPr="00E42FB1">
        <w:rPr>
          <w:rFonts w:ascii="Helvetica" w:hAnsi="Helvetica" w:cs="Helvetica"/>
          <w:sz w:val="24"/>
          <w:szCs w:val="24"/>
        </w:rPr>
        <w:t>C</w:t>
      </w:r>
      <w:r w:rsidRPr="00E42FB1">
        <w:rPr>
          <w:rFonts w:ascii="Helvetica" w:hAnsi="Helvetica" w:cs="Helvetica"/>
          <w:sz w:val="24"/>
          <w:szCs w:val="24"/>
        </w:rPr>
        <w:t xml:space="preserve">olumns C (BSF) and D (PCF) report the </w:t>
      </w:r>
      <w:r w:rsidR="007233B9" w:rsidRPr="00E42FB1">
        <w:rPr>
          <w:rFonts w:ascii="Helvetica" w:hAnsi="Helvetica" w:cs="Helvetica"/>
          <w:sz w:val="24"/>
          <w:szCs w:val="24"/>
        </w:rPr>
        <w:t xml:space="preserve">protein </w:t>
      </w:r>
      <w:r w:rsidR="00944A20" w:rsidRPr="00E42FB1">
        <w:rPr>
          <w:rFonts w:ascii="Helvetica" w:hAnsi="Helvetica" w:cs="Helvetica"/>
          <w:sz w:val="24"/>
          <w:szCs w:val="24"/>
        </w:rPr>
        <w:t xml:space="preserve">half-life </w:t>
      </w:r>
      <w:r w:rsidR="00944A20" w:rsidRPr="00E42FB1">
        <w:rPr>
          <w:rFonts w:ascii="Helvetica" w:hAnsi="Helvetica" w:cs="Helvetica"/>
          <w:sz w:val="24"/>
          <w:szCs w:val="24"/>
        </w:rPr>
        <w:lastRenderedPageBreak/>
        <w:t>values</w:t>
      </w:r>
      <w:r w:rsidRPr="00E42FB1">
        <w:rPr>
          <w:rFonts w:ascii="Helvetica" w:hAnsi="Helvetica" w:cs="Helvetica"/>
          <w:sz w:val="24"/>
          <w:szCs w:val="24"/>
        </w:rPr>
        <w:t xml:space="preserve"> as computed from the fitted parameters. </w:t>
      </w:r>
      <w:r w:rsidR="007233B9" w:rsidRPr="00E42FB1">
        <w:rPr>
          <w:rFonts w:ascii="Helvetica" w:hAnsi="Helvetica" w:cs="Helvetica"/>
          <w:sz w:val="24"/>
          <w:szCs w:val="24"/>
        </w:rPr>
        <w:t>C</w:t>
      </w:r>
      <w:r w:rsidRPr="00E42FB1">
        <w:rPr>
          <w:rFonts w:ascii="Helvetica" w:hAnsi="Helvetica" w:cs="Helvetica"/>
          <w:sz w:val="24"/>
          <w:szCs w:val="24"/>
        </w:rPr>
        <w:t>olumns E (BSF Z score) and F (PCF Z score) report the z-score</w:t>
      </w:r>
      <w:r w:rsidR="007233B9" w:rsidRPr="00E42FB1">
        <w:rPr>
          <w:rFonts w:ascii="Helvetica" w:hAnsi="Helvetica" w:cs="Helvetica"/>
          <w:sz w:val="24"/>
          <w:szCs w:val="24"/>
        </w:rPr>
        <w:t>s</w:t>
      </w:r>
      <w:r w:rsidRPr="00E42FB1">
        <w:rPr>
          <w:rFonts w:ascii="Helvetica" w:hAnsi="Helvetica" w:cs="Helvetica"/>
          <w:sz w:val="24"/>
          <w:szCs w:val="24"/>
        </w:rPr>
        <w:t xml:space="preserve"> for columns C and D</w:t>
      </w:r>
      <w:r w:rsidR="007233B9" w:rsidRPr="00E42FB1">
        <w:rPr>
          <w:rFonts w:ascii="Helvetica" w:hAnsi="Helvetica" w:cs="Helvetica"/>
          <w:sz w:val="24"/>
          <w:szCs w:val="24"/>
        </w:rPr>
        <w:t>,</w:t>
      </w:r>
      <w:r w:rsidRPr="00E42FB1">
        <w:rPr>
          <w:rFonts w:ascii="Helvetica" w:hAnsi="Helvetica" w:cs="Helvetica"/>
          <w:sz w:val="24"/>
          <w:szCs w:val="24"/>
        </w:rPr>
        <w:t xml:space="preserve"> respectively. </w:t>
      </w:r>
      <w:r w:rsidR="007233B9" w:rsidRPr="00E42FB1">
        <w:rPr>
          <w:rFonts w:ascii="Helvetica" w:hAnsi="Helvetica" w:cs="Helvetica"/>
          <w:sz w:val="24"/>
          <w:szCs w:val="24"/>
        </w:rPr>
        <w:t>C</w:t>
      </w:r>
      <w:r w:rsidRPr="00E42FB1">
        <w:rPr>
          <w:rFonts w:ascii="Helvetica" w:hAnsi="Helvetica" w:cs="Helvetica"/>
          <w:sz w:val="24"/>
          <w:szCs w:val="24"/>
        </w:rPr>
        <w:t xml:space="preserve">olumn G (desc) </w:t>
      </w:r>
      <w:r w:rsidR="007233B9" w:rsidRPr="00E42FB1">
        <w:rPr>
          <w:rFonts w:ascii="Helvetica" w:hAnsi="Helvetica" w:cs="Helvetica"/>
          <w:sz w:val="24"/>
          <w:szCs w:val="24"/>
        </w:rPr>
        <w:t xml:space="preserve">shows </w:t>
      </w:r>
      <w:r w:rsidRPr="00E42FB1">
        <w:rPr>
          <w:rFonts w:ascii="Helvetica" w:hAnsi="Helvetica" w:cs="Helvetica"/>
          <w:sz w:val="24"/>
          <w:szCs w:val="24"/>
        </w:rPr>
        <w:t>the protein descript</w:t>
      </w:r>
      <w:r w:rsidR="007233B9" w:rsidRPr="00E42FB1">
        <w:rPr>
          <w:rFonts w:ascii="Helvetica" w:hAnsi="Helvetica" w:cs="Helvetica"/>
          <w:sz w:val="24"/>
          <w:szCs w:val="24"/>
        </w:rPr>
        <w:t>ors</w:t>
      </w:r>
      <w:r w:rsidRPr="00E42FB1">
        <w:rPr>
          <w:rFonts w:ascii="Helvetica" w:hAnsi="Helvetica" w:cs="Helvetica"/>
          <w:sz w:val="24"/>
          <w:szCs w:val="24"/>
        </w:rPr>
        <w:t xml:space="preserve"> of the protein group</w:t>
      </w:r>
      <w:r w:rsidR="004649FE" w:rsidRPr="00E42FB1">
        <w:rPr>
          <w:rFonts w:ascii="Helvetica" w:hAnsi="Helvetica" w:cs="Helvetica"/>
          <w:sz w:val="24"/>
          <w:szCs w:val="24"/>
        </w:rPr>
        <w:t>s</w:t>
      </w:r>
      <w:r w:rsidRPr="00E42FB1">
        <w:rPr>
          <w:rFonts w:ascii="Helvetica" w:hAnsi="Helvetica" w:cs="Helvetica"/>
          <w:sz w:val="24"/>
          <w:szCs w:val="24"/>
        </w:rPr>
        <w:t xml:space="preserve"> </w:t>
      </w:r>
      <w:r w:rsidR="004649FE" w:rsidRPr="00E42FB1">
        <w:rPr>
          <w:rFonts w:ascii="Helvetica" w:hAnsi="Helvetica" w:cs="Helvetica"/>
          <w:sz w:val="24"/>
          <w:szCs w:val="24"/>
        </w:rPr>
        <w:t xml:space="preserve">from </w:t>
      </w:r>
      <w:r w:rsidRPr="00E42FB1">
        <w:rPr>
          <w:rFonts w:ascii="Helvetica" w:hAnsi="Helvetica" w:cs="Helvetica"/>
          <w:sz w:val="24"/>
          <w:szCs w:val="24"/>
        </w:rPr>
        <w:t>the MaxQuant output.</w:t>
      </w:r>
    </w:p>
    <w:p w14:paraId="7E341057" w14:textId="447C0526" w:rsidR="002E0D5D" w:rsidRPr="00E42FB1" w:rsidRDefault="002E0D5D" w:rsidP="00C264C6">
      <w:pPr>
        <w:jc w:val="both"/>
        <w:rPr>
          <w:rFonts w:ascii="Helvetica" w:hAnsi="Helvetica" w:cs="Helvetica"/>
          <w:b/>
          <w:sz w:val="24"/>
          <w:szCs w:val="24"/>
        </w:rPr>
      </w:pPr>
      <w:r w:rsidRPr="00E42FB1">
        <w:rPr>
          <w:rFonts w:ascii="Helvetica" w:hAnsi="Helvetica" w:cs="Helvetica"/>
          <w:b/>
          <w:sz w:val="24"/>
          <w:szCs w:val="24"/>
        </w:rPr>
        <w:t xml:space="preserve">Table 5. </w:t>
      </w:r>
      <w:r w:rsidR="00EA3631" w:rsidRPr="00E42FB1">
        <w:rPr>
          <w:rFonts w:ascii="Helvetica" w:hAnsi="Helvetica" w:cs="Helvetica"/>
          <w:b/>
          <w:sz w:val="24"/>
          <w:szCs w:val="24"/>
        </w:rPr>
        <w:t xml:space="preserve">Protein Half-Life of </w:t>
      </w:r>
      <w:r w:rsidRPr="00E42FB1">
        <w:rPr>
          <w:rFonts w:ascii="Helvetica" w:hAnsi="Helvetica" w:cs="Helvetica"/>
          <w:b/>
          <w:sz w:val="24"/>
          <w:szCs w:val="24"/>
        </w:rPr>
        <w:t xml:space="preserve">Cell Cycle </w:t>
      </w:r>
      <w:r w:rsidR="00EA3631" w:rsidRPr="00E42FB1">
        <w:rPr>
          <w:rFonts w:ascii="Helvetica" w:hAnsi="Helvetica" w:cs="Helvetica"/>
          <w:b/>
          <w:sz w:val="24"/>
          <w:szCs w:val="24"/>
        </w:rPr>
        <w:t xml:space="preserve">Regulated Proteins </w:t>
      </w:r>
      <w:r w:rsidRPr="00E42FB1">
        <w:rPr>
          <w:rFonts w:ascii="Helvetica" w:hAnsi="Helvetica" w:cs="Helvetica"/>
          <w:b/>
          <w:sz w:val="24"/>
          <w:szCs w:val="24"/>
        </w:rPr>
        <w:t>Analysis.</w:t>
      </w:r>
    </w:p>
    <w:p w14:paraId="2CE26C6C" w14:textId="75FD2830" w:rsidR="00BE4835" w:rsidRPr="00E42FB1" w:rsidRDefault="002E0D5D" w:rsidP="00C264C6">
      <w:pPr>
        <w:jc w:val="both"/>
        <w:rPr>
          <w:rFonts w:ascii="Helvetica" w:hAnsi="Helvetica" w:cs="Helvetica"/>
          <w:sz w:val="24"/>
          <w:szCs w:val="24"/>
        </w:rPr>
      </w:pPr>
      <w:r w:rsidRPr="00E42FB1">
        <w:rPr>
          <w:rFonts w:ascii="Helvetica" w:hAnsi="Helvetica" w:cs="Helvetica"/>
          <w:sz w:val="24"/>
          <w:szCs w:val="24"/>
        </w:rPr>
        <w:t>Th</w:t>
      </w:r>
      <w:r w:rsidR="00EA3631" w:rsidRPr="00E42FB1">
        <w:rPr>
          <w:rFonts w:ascii="Helvetica" w:hAnsi="Helvetica" w:cs="Helvetica"/>
          <w:sz w:val="24"/>
          <w:szCs w:val="24"/>
        </w:rPr>
        <w:t>is</w:t>
      </w:r>
      <w:r w:rsidRPr="00E42FB1">
        <w:rPr>
          <w:rFonts w:ascii="Helvetica" w:hAnsi="Helvetica" w:cs="Helvetica"/>
          <w:sz w:val="24"/>
          <w:szCs w:val="24"/>
        </w:rPr>
        <w:t xml:space="preserve"> table reports </w:t>
      </w:r>
      <w:r w:rsidR="00EA3631" w:rsidRPr="00E42FB1">
        <w:rPr>
          <w:rFonts w:ascii="Helvetica" w:hAnsi="Helvetica" w:cs="Helvetica"/>
          <w:sz w:val="24"/>
          <w:szCs w:val="24"/>
        </w:rPr>
        <w:t xml:space="preserve">on </w:t>
      </w:r>
      <w:r w:rsidRPr="00E42FB1">
        <w:rPr>
          <w:rFonts w:ascii="Helvetica" w:hAnsi="Helvetica" w:cs="Helvetica"/>
          <w:sz w:val="24"/>
          <w:szCs w:val="24"/>
        </w:rPr>
        <w:t xml:space="preserve">the </w:t>
      </w:r>
      <w:r w:rsidR="00BE4835" w:rsidRPr="00E42FB1">
        <w:rPr>
          <w:rFonts w:ascii="Helvetica" w:hAnsi="Helvetica" w:cs="Helvetica"/>
          <w:sz w:val="24"/>
          <w:szCs w:val="24"/>
        </w:rPr>
        <w:t>protein</w:t>
      </w:r>
      <w:r w:rsidR="006C318E" w:rsidRPr="00E42FB1">
        <w:rPr>
          <w:rFonts w:ascii="Helvetica" w:hAnsi="Helvetica" w:cs="Helvetica"/>
          <w:sz w:val="24"/>
          <w:szCs w:val="24"/>
        </w:rPr>
        <w:t>s</w:t>
      </w:r>
      <w:r w:rsidR="00BE4835" w:rsidRPr="00E42FB1">
        <w:rPr>
          <w:rFonts w:ascii="Helvetica" w:hAnsi="Helvetica" w:cs="Helvetica"/>
          <w:sz w:val="24"/>
          <w:szCs w:val="24"/>
        </w:rPr>
        <w:t xml:space="preserve"> identified as cell cycle regulated in</w:t>
      </w:r>
      <w:r w:rsidR="00ED79D2" w:rsidRPr="00E42FB1">
        <w:rPr>
          <w:rFonts w:ascii="Helvetica" w:hAnsi="Helvetica" w:cs="Helvetica"/>
          <w:sz w:val="24"/>
          <w:szCs w:val="24"/>
        </w:rPr>
        <w:t xml:space="preserve"> </w:t>
      </w:r>
      <w:r w:rsidR="00ED79D2"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 </w:instrText>
      </w:r>
      <w:r w:rsidR="00E669E6" w:rsidRPr="00E42FB1">
        <w:rPr>
          <w:rFonts w:ascii="Helvetica" w:hAnsi="Helvetica" w:cs="Helvetica"/>
          <w:sz w:val="24"/>
          <w:szCs w:val="24"/>
        </w:rPr>
        <w:fldChar w:fldCharType="begin">
          <w:fldData xml:space="preserve">PEVuZE5vdGU+PENpdGU+PEF1dGhvcj5Dcm96aWVyPC9BdXRob3I+PFllYXI+MjAxODwvWWVhcj48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</w:fldData>
        </w:fldChar>
      </w:r>
      <w:r w:rsidR="00E669E6" w:rsidRPr="00E42FB1">
        <w:rPr>
          <w:rFonts w:ascii="Helvetica" w:hAnsi="Helvetica" w:cs="Helvetica"/>
          <w:sz w:val="24"/>
          <w:szCs w:val="24"/>
        </w:rPr>
        <w:instrText xml:space="preserve"> ADDIN EN.CITE.DATA </w:instrText>
      </w:r>
      <w:r w:rsidR="00E669E6" w:rsidRPr="00E42FB1">
        <w:rPr>
          <w:rFonts w:ascii="Helvetica" w:hAnsi="Helvetica" w:cs="Helvetica"/>
          <w:sz w:val="24"/>
          <w:szCs w:val="24"/>
        </w:rPr>
      </w:r>
      <w:r w:rsidR="00E669E6" w:rsidRPr="00E42FB1">
        <w:rPr>
          <w:rFonts w:ascii="Helvetica" w:hAnsi="Helvetica" w:cs="Helvetica"/>
          <w:sz w:val="24"/>
          <w:szCs w:val="24"/>
        </w:rPr>
        <w:fldChar w:fldCharType="end"/>
      </w:r>
      <w:r w:rsidR="00ED79D2" w:rsidRPr="00E42FB1">
        <w:rPr>
          <w:rFonts w:ascii="Helvetica" w:hAnsi="Helvetica" w:cs="Helvetica"/>
          <w:sz w:val="24"/>
          <w:szCs w:val="24"/>
        </w:rPr>
      </w:r>
      <w:r w:rsidR="00ED79D2" w:rsidRPr="00E42FB1">
        <w:rPr>
          <w:rFonts w:ascii="Helvetica" w:hAnsi="Helvetica" w:cs="Helvetica"/>
          <w:sz w:val="24"/>
          <w:szCs w:val="24"/>
        </w:rPr>
        <w:fldChar w:fldCharType="separate"/>
      </w:r>
      <w:r w:rsidR="00E669E6" w:rsidRPr="00E42FB1">
        <w:rPr>
          <w:rFonts w:ascii="Helvetica" w:hAnsi="Helvetica" w:cs="Helvetica"/>
          <w:noProof/>
          <w:sz w:val="24"/>
          <w:szCs w:val="24"/>
        </w:rPr>
        <w:t>[</w:t>
      </w:r>
      <w:hyperlink w:anchor="_ENREF_23" w:tooltip="Crozier, 2018 #31" w:history="1">
        <w:r w:rsidR="0055725C" w:rsidRPr="00E42FB1">
          <w:rPr>
            <w:rFonts w:ascii="Helvetica" w:hAnsi="Helvetica" w:cs="Helvetica"/>
            <w:noProof/>
            <w:sz w:val="24"/>
            <w:szCs w:val="24"/>
          </w:rPr>
          <w:t>23</w:t>
        </w:r>
      </w:hyperlink>
      <w:r w:rsidR="00E669E6" w:rsidRPr="00E42FB1">
        <w:rPr>
          <w:rFonts w:ascii="Helvetica" w:hAnsi="Helvetica" w:cs="Helvetica"/>
          <w:noProof/>
          <w:sz w:val="24"/>
          <w:szCs w:val="24"/>
        </w:rPr>
        <w:t>]</w:t>
      </w:r>
      <w:r w:rsidR="00ED79D2" w:rsidRPr="00E42FB1">
        <w:rPr>
          <w:rFonts w:ascii="Helvetica" w:hAnsi="Helvetica" w:cs="Helvetica"/>
          <w:sz w:val="24"/>
          <w:szCs w:val="24"/>
        </w:rPr>
        <w:fldChar w:fldCharType="end"/>
      </w:r>
      <w:r w:rsidR="00BE4835" w:rsidRPr="00E42FB1">
        <w:rPr>
          <w:rFonts w:ascii="Helvetica" w:hAnsi="Helvetica" w:cs="Helvetica"/>
          <w:sz w:val="24"/>
          <w:szCs w:val="24"/>
        </w:rPr>
        <w:t xml:space="preserve">. </w:t>
      </w:r>
      <w:r w:rsidR="00EA3631" w:rsidRPr="00E42FB1">
        <w:rPr>
          <w:rFonts w:ascii="Helvetica" w:hAnsi="Helvetica" w:cs="Helvetica"/>
          <w:sz w:val="24"/>
          <w:szCs w:val="24"/>
        </w:rPr>
        <w:t>Column A (protein_id) shows the top protein identification in the MaxQuant output</w:t>
      </w:r>
      <w:r w:rsidRPr="00E42FB1">
        <w:rPr>
          <w:rFonts w:ascii="Helvetica" w:hAnsi="Helvetica" w:cs="Helvetica"/>
          <w:sz w:val="24"/>
          <w:szCs w:val="24"/>
        </w:rPr>
        <w:t>.</w:t>
      </w:r>
      <w:r w:rsidR="00BE4835" w:rsidRPr="00E42FB1">
        <w:rPr>
          <w:rFonts w:ascii="Helvetica" w:hAnsi="Helvetica" w:cs="Helvetica"/>
          <w:sz w:val="24"/>
          <w:szCs w:val="24"/>
        </w:rPr>
        <w:t xml:space="preserve"> </w:t>
      </w:r>
      <w:r w:rsidR="00EA3631" w:rsidRPr="00E42FB1">
        <w:rPr>
          <w:rFonts w:ascii="Helvetica" w:hAnsi="Helvetica" w:cs="Helvetica"/>
          <w:sz w:val="24"/>
          <w:szCs w:val="24"/>
        </w:rPr>
        <w:t>C</w:t>
      </w:r>
      <w:r w:rsidR="00BE4835" w:rsidRPr="00E42FB1">
        <w:rPr>
          <w:rFonts w:ascii="Helvetica" w:hAnsi="Helvetica" w:cs="Helvetica"/>
          <w:sz w:val="24"/>
          <w:szCs w:val="24"/>
        </w:rPr>
        <w:t xml:space="preserve">olumn B (desc) </w:t>
      </w:r>
      <w:r w:rsidR="00EA3631" w:rsidRPr="00E42FB1">
        <w:rPr>
          <w:rFonts w:ascii="Helvetica" w:hAnsi="Helvetica" w:cs="Helvetica"/>
          <w:sz w:val="24"/>
          <w:szCs w:val="24"/>
        </w:rPr>
        <w:t>shows the protein descriptors of the protein groups from the MaxQuant output</w:t>
      </w:r>
      <w:r w:rsidR="00BE4835" w:rsidRPr="00E42FB1">
        <w:rPr>
          <w:rFonts w:ascii="Helvetica" w:hAnsi="Helvetica" w:cs="Helvetica"/>
          <w:sz w:val="24"/>
          <w:szCs w:val="24"/>
        </w:rPr>
        <w:t xml:space="preserve">. </w:t>
      </w:r>
      <w:r w:rsidR="00EA3631" w:rsidRPr="00E42FB1">
        <w:rPr>
          <w:rFonts w:ascii="Helvetica" w:hAnsi="Helvetica" w:cs="Helvetica"/>
          <w:sz w:val="24"/>
          <w:szCs w:val="24"/>
        </w:rPr>
        <w:t>C</w:t>
      </w:r>
      <w:r w:rsidR="00BE4835" w:rsidRPr="00E42FB1">
        <w:rPr>
          <w:rFonts w:ascii="Helvetica" w:hAnsi="Helvetica" w:cs="Helvetica"/>
          <w:sz w:val="24"/>
          <w:szCs w:val="24"/>
        </w:rPr>
        <w:t>olumn C (</w:t>
      </w:r>
      <w:bookmarkStart w:id="8" w:name="OLE_LINK45"/>
      <w:bookmarkStart w:id="9" w:name="OLE_LINK46"/>
      <w:r w:rsidR="00BE4835" w:rsidRPr="00E42FB1">
        <w:rPr>
          <w:rFonts w:ascii="Helvetica" w:hAnsi="Helvetica" w:cs="Helvetica"/>
          <w:sz w:val="24"/>
          <w:szCs w:val="24"/>
        </w:rPr>
        <w:t>Life Stage</w:t>
      </w:r>
      <w:bookmarkEnd w:id="8"/>
      <w:bookmarkEnd w:id="9"/>
      <w:r w:rsidR="00BE4835" w:rsidRPr="00E42FB1">
        <w:rPr>
          <w:rFonts w:ascii="Helvetica" w:hAnsi="Helvetica" w:cs="Helvetica"/>
          <w:sz w:val="24"/>
          <w:szCs w:val="24"/>
        </w:rPr>
        <w:t xml:space="preserve">) </w:t>
      </w:r>
      <w:r w:rsidR="00EA3631" w:rsidRPr="00E42FB1">
        <w:rPr>
          <w:rFonts w:ascii="Helvetica" w:hAnsi="Helvetica" w:cs="Helvetica"/>
          <w:sz w:val="24"/>
          <w:szCs w:val="24"/>
        </w:rPr>
        <w:t xml:space="preserve">shows </w:t>
      </w:r>
      <w:r w:rsidR="00BE4835" w:rsidRPr="00E42FB1">
        <w:rPr>
          <w:rFonts w:ascii="Helvetica" w:hAnsi="Helvetica" w:cs="Helvetica"/>
          <w:sz w:val="24"/>
          <w:szCs w:val="24"/>
        </w:rPr>
        <w:t xml:space="preserve">the trypanosome life stage (BSF or PCF). </w:t>
      </w:r>
      <w:r w:rsidR="00EA3631" w:rsidRPr="00E42FB1">
        <w:rPr>
          <w:rFonts w:ascii="Helvetica" w:hAnsi="Helvetica" w:cs="Helvetica"/>
          <w:sz w:val="24"/>
          <w:szCs w:val="24"/>
        </w:rPr>
        <w:t>C</w:t>
      </w:r>
      <w:r w:rsidR="00BE4835" w:rsidRPr="00E42FB1">
        <w:rPr>
          <w:rFonts w:ascii="Helvetica" w:hAnsi="Helvetica" w:cs="Helvetica"/>
          <w:sz w:val="24"/>
          <w:szCs w:val="24"/>
        </w:rPr>
        <w:t>olumn D (</w:t>
      </w:r>
      <w:bookmarkStart w:id="10" w:name="OLE_LINK47"/>
      <w:bookmarkStart w:id="11" w:name="OLE_LINK48"/>
      <w:r w:rsidR="00BE4835" w:rsidRPr="00E42FB1">
        <w:rPr>
          <w:rFonts w:ascii="Helvetica" w:hAnsi="Helvetica" w:cs="Helvetica"/>
          <w:sz w:val="24"/>
          <w:szCs w:val="24"/>
        </w:rPr>
        <w:t>Z scor</w:t>
      </w:r>
      <w:r w:rsidR="00E9610D" w:rsidRPr="00E42FB1">
        <w:rPr>
          <w:rFonts w:ascii="Helvetica" w:hAnsi="Helvetica" w:cs="Helvetica"/>
          <w:sz w:val="24"/>
          <w:szCs w:val="24"/>
        </w:rPr>
        <w:t>e</w:t>
      </w:r>
      <w:bookmarkEnd w:id="10"/>
      <w:bookmarkEnd w:id="11"/>
      <w:r w:rsidR="00BE4835" w:rsidRPr="00E42FB1">
        <w:rPr>
          <w:rFonts w:ascii="Helvetica" w:hAnsi="Helvetica" w:cs="Helvetica"/>
          <w:sz w:val="24"/>
          <w:szCs w:val="24"/>
        </w:rPr>
        <w:t xml:space="preserve">) </w:t>
      </w:r>
      <w:r w:rsidR="00EA3631" w:rsidRPr="00E42FB1">
        <w:rPr>
          <w:rFonts w:ascii="Helvetica" w:hAnsi="Helvetica" w:cs="Helvetica"/>
          <w:sz w:val="24"/>
          <w:szCs w:val="24"/>
        </w:rPr>
        <w:t xml:space="preserve">shows </w:t>
      </w:r>
      <w:r w:rsidR="00BE4835" w:rsidRPr="00E42FB1">
        <w:rPr>
          <w:rFonts w:ascii="Helvetica" w:hAnsi="Helvetica" w:cs="Helvetica"/>
          <w:sz w:val="24"/>
          <w:szCs w:val="24"/>
        </w:rPr>
        <w:t xml:space="preserve">the z-score for the </w:t>
      </w:r>
      <w:r w:rsidR="00944A20" w:rsidRPr="00E42FB1">
        <w:rPr>
          <w:rFonts w:ascii="Helvetica" w:hAnsi="Helvetica" w:cs="Helvetica"/>
          <w:sz w:val="24"/>
          <w:szCs w:val="24"/>
        </w:rPr>
        <w:t>half-life values</w:t>
      </w:r>
      <w:r w:rsidR="00BE4835" w:rsidRPr="00E42FB1">
        <w:rPr>
          <w:rFonts w:ascii="Helvetica" w:hAnsi="Helvetica" w:cs="Helvetica"/>
          <w:sz w:val="24"/>
          <w:szCs w:val="24"/>
        </w:rPr>
        <w:t>.</w:t>
      </w:r>
    </w:p>
    <w:p w14:paraId="28DD9668" w14:textId="77777777" w:rsidR="002E0D5D" w:rsidRPr="00E42FB1" w:rsidRDefault="002E0D5D" w:rsidP="00C264C6">
      <w:pPr>
        <w:jc w:val="both"/>
        <w:rPr>
          <w:rFonts w:ascii="Helvetica" w:hAnsi="Helvetica" w:cs="Helvetica"/>
          <w:b/>
          <w:sz w:val="24"/>
          <w:szCs w:val="24"/>
        </w:rPr>
      </w:pPr>
    </w:p>
    <w:p w14:paraId="3ED6CADE" w14:textId="51318CC6" w:rsidR="000E3137" w:rsidRPr="00E42FB1" w:rsidRDefault="000E3137" w:rsidP="00C264C6">
      <w:r w:rsidRPr="00E42FB1">
        <w:rPr>
          <w:rFonts w:ascii="Helvetica" w:hAnsi="Helvetica" w:cs="Helvetica"/>
          <w:b/>
          <w:sz w:val="24"/>
          <w:szCs w:val="24"/>
        </w:rPr>
        <w:t>References</w:t>
      </w:r>
    </w:p>
    <w:p w14:paraId="5E2D9410" w14:textId="77777777" w:rsidR="0055725C" w:rsidRPr="00E42FB1" w:rsidRDefault="00476720" w:rsidP="0055725C">
      <w:pPr>
        <w:pStyle w:val="EndNoteBibliography"/>
        <w:spacing w:after="0"/>
        <w:ind w:left="720" w:hanging="720"/>
        <w:rPr>
          <w:noProof/>
        </w:rPr>
      </w:pPr>
      <w:r w:rsidRPr="00E42FB1">
        <w:fldChar w:fldCharType="begin"/>
      </w:r>
      <w:r w:rsidRPr="00E42FB1">
        <w:instrText xml:space="preserve"> ADDIN EN.REFLIST </w:instrText>
      </w:r>
      <w:r w:rsidRPr="00E42FB1">
        <w:fldChar w:fldCharType="separate"/>
      </w:r>
      <w:bookmarkStart w:id="12" w:name="_ENREF_1"/>
      <w:r w:rsidR="0055725C" w:rsidRPr="00E42FB1">
        <w:rPr>
          <w:noProof/>
        </w:rPr>
        <w:t>1.</w:t>
      </w:r>
      <w:r w:rsidR="0055725C" w:rsidRPr="00E42FB1">
        <w:rPr>
          <w:noProof/>
        </w:rPr>
        <w:tab/>
        <w:t xml:space="preserve">Cox, F.E., </w:t>
      </w:r>
      <w:r w:rsidR="0055725C" w:rsidRPr="00E42FB1">
        <w:rPr>
          <w:i/>
          <w:noProof/>
        </w:rPr>
        <w:t>History of sleeping sickness (African trypanosomiasis).</w:t>
      </w:r>
      <w:r w:rsidR="0055725C" w:rsidRPr="00E42FB1">
        <w:rPr>
          <w:noProof/>
        </w:rPr>
        <w:t xml:space="preserve"> Infect Dis Clin North Am, 2004. </w:t>
      </w:r>
      <w:r w:rsidR="0055725C" w:rsidRPr="00E42FB1">
        <w:rPr>
          <w:b/>
          <w:noProof/>
        </w:rPr>
        <w:t>18</w:t>
      </w:r>
      <w:r w:rsidR="0055725C" w:rsidRPr="00E42FB1">
        <w:rPr>
          <w:noProof/>
        </w:rPr>
        <w:t>(2): p. 231-45.</w:t>
      </w:r>
      <w:bookmarkEnd w:id="12"/>
    </w:p>
    <w:p w14:paraId="20E68636" w14:textId="77777777" w:rsidR="0055725C" w:rsidRPr="00E42FB1" w:rsidRDefault="0055725C" w:rsidP="0055725C">
      <w:pPr>
        <w:pStyle w:val="EndNoteBibliography"/>
        <w:spacing w:after="0"/>
        <w:ind w:left="720" w:hanging="720"/>
        <w:rPr>
          <w:noProof/>
        </w:rPr>
      </w:pPr>
      <w:bookmarkStart w:id="13" w:name="_ENREF_2"/>
      <w:r w:rsidRPr="00E42FB1">
        <w:rPr>
          <w:noProof/>
        </w:rPr>
        <w:t>2.</w:t>
      </w:r>
      <w:r w:rsidRPr="00E42FB1">
        <w:rPr>
          <w:noProof/>
        </w:rPr>
        <w:tab/>
        <w:t xml:space="preserve">Sbicego, S., et al., </w:t>
      </w:r>
      <w:r w:rsidRPr="00E42FB1">
        <w:rPr>
          <w:i/>
          <w:noProof/>
        </w:rPr>
        <w:t>The use of transgenic Trypanosoma brucei to identify compounds inducing the differentiation of bloodstream forms to procyclic forms.</w:t>
      </w:r>
      <w:r w:rsidRPr="00E42FB1">
        <w:rPr>
          <w:noProof/>
        </w:rPr>
        <w:t xml:space="preserve"> Mol Biochem Parasitol, 1999. </w:t>
      </w:r>
      <w:r w:rsidRPr="00E42FB1">
        <w:rPr>
          <w:b/>
          <w:noProof/>
        </w:rPr>
        <w:t>104</w:t>
      </w:r>
      <w:r w:rsidRPr="00E42FB1">
        <w:rPr>
          <w:noProof/>
        </w:rPr>
        <w:t>(2): p. 311-22.</w:t>
      </w:r>
      <w:bookmarkEnd w:id="13"/>
    </w:p>
    <w:p w14:paraId="49DCBCB3" w14:textId="77777777" w:rsidR="0055725C" w:rsidRPr="00E42FB1" w:rsidRDefault="0055725C" w:rsidP="0055725C">
      <w:pPr>
        <w:pStyle w:val="EndNoteBibliography"/>
        <w:spacing w:after="0"/>
        <w:ind w:left="720" w:hanging="720"/>
        <w:rPr>
          <w:noProof/>
        </w:rPr>
      </w:pPr>
      <w:bookmarkStart w:id="14" w:name="_ENREF_3"/>
      <w:r w:rsidRPr="00E42FB1">
        <w:rPr>
          <w:noProof/>
        </w:rPr>
        <w:t>3.</w:t>
      </w:r>
      <w:r w:rsidRPr="00E42FB1">
        <w:rPr>
          <w:noProof/>
        </w:rPr>
        <w:tab/>
        <w:t xml:space="preserve">Van Den Abbeele, J., et al., </w:t>
      </w:r>
      <w:r w:rsidRPr="00E42FB1">
        <w:rPr>
          <w:i/>
          <w:noProof/>
        </w:rPr>
        <w:t>Trypanosoma brucei spp. development in the tsetse fly: characterization of the post-mesocyclic stages in the foregut and proboscis.</w:t>
      </w:r>
      <w:r w:rsidRPr="00E42FB1">
        <w:rPr>
          <w:noProof/>
        </w:rPr>
        <w:t xml:space="preserve"> Parasitology, 1999. </w:t>
      </w:r>
      <w:r w:rsidRPr="00E42FB1">
        <w:rPr>
          <w:b/>
          <w:noProof/>
        </w:rPr>
        <w:t>118 ( Pt 5)</w:t>
      </w:r>
      <w:r w:rsidRPr="00E42FB1">
        <w:rPr>
          <w:noProof/>
        </w:rPr>
        <w:t>: p. 469-78.</w:t>
      </w:r>
      <w:bookmarkEnd w:id="14"/>
    </w:p>
    <w:p w14:paraId="16CABC59" w14:textId="77777777" w:rsidR="0055725C" w:rsidRPr="00E42FB1" w:rsidRDefault="0055725C" w:rsidP="0055725C">
      <w:pPr>
        <w:pStyle w:val="EndNoteBibliography"/>
        <w:spacing w:after="0"/>
        <w:ind w:left="720" w:hanging="720"/>
        <w:rPr>
          <w:noProof/>
        </w:rPr>
      </w:pPr>
      <w:bookmarkStart w:id="15" w:name="_ENREF_4"/>
      <w:r w:rsidRPr="00E42FB1">
        <w:rPr>
          <w:noProof/>
        </w:rPr>
        <w:t>4.</w:t>
      </w:r>
      <w:r w:rsidRPr="00E42FB1">
        <w:rPr>
          <w:noProof/>
        </w:rPr>
        <w:tab/>
        <w:t xml:space="preserve">Urbaniak, M.D., M.L. Guther, and M.A. Ferguson, </w:t>
      </w:r>
      <w:r w:rsidRPr="00E42FB1">
        <w:rPr>
          <w:i/>
          <w:noProof/>
        </w:rPr>
        <w:t>Comparative SILAC proteomic analysis of Trypanosoma brucei bloodstream and procyclic lifecycle stages.</w:t>
      </w:r>
      <w:r w:rsidRPr="00E42FB1">
        <w:rPr>
          <w:noProof/>
        </w:rPr>
        <w:t xml:space="preserve"> PLoS One, 2012. </w:t>
      </w:r>
      <w:r w:rsidRPr="00E42FB1">
        <w:rPr>
          <w:b/>
          <w:noProof/>
        </w:rPr>
        <w:t>7</w:t>
      </w:r>
      <w:r w:rsidRPr="00E42FB1">
        <w:rPr>
          <w:noProof/>
        </w:rPr>
        <w:t>(5): p. e36619.</w:t>
      </w:r>
      <w:bookmarkEnd w:id="15"/>
    </w:p>
    <w:p w14:paraId="79C4BE4D" w14:textId="77777777" w:rsidR="0055725C" w:rsidRPr="00E42FB1" w:rsidRDefault="0055725C" w:rsidP="0055725C">
      <w:pPr>
        <w:pStyle w:val="EndNoteBibliography"/>
        <w:spacing w:after="0"/>
        <w:ind w:left="720" w:hanging="720"/>
        <w:rPr>
          <w:noProof/>
        </w:rPr>
      </w:pPr>
      <w:bookmarkStart w:id="16" w:name="_ENREF_5"/>
      <w:r w:rsidRPr="00E42FB1">
        <w:rPr>
          <w:noProof/>
        </w:rPr>
        <w:t>5.</w:t>
      </w:r>
      <w:r w:rsidRPr="00E42FB1">
        <w:rPr>
          <w:noProof/>
        </w:rPr>
        <w:tab/>
        <w:t xml:space="preserve">Colasante, C., et al., </w:t>
      </w:r>
      <w:r w:rsidRPr="00E42FB1">
        <w:rPr>
          <w:i/>
          <w:noProof/>
        </w:rPr>
        <w:t>Comparative proteomics of glycosomes from bloodstream form and procyclic culture form Trypanosoma brucei brucei.</w:t>
      </w:r>
      <w:r w:rsidRPr="00E42FB1">
        <w:rPr>
          <w:noProof/>
        </w:rPr>
        <w:t xml:space="preserve"> Proteomics, 2006. </w:t>
      </w:r>
      <w:r w:rsidRPr="00E42FB1">
        <w:rPr>
          <w:b/>
          <w:noProof/>
        </w:rPr>
        <w:t>6</w:t>
      </w:r>
      <w:r w:rsidRPr="00E42FB1">
        <w:rPr>
          <w:noProof/>
        </w:rPr>
        <w:t>(11): p. 3275-93.</w:t>
      </w:r>
      <w:bookmarkEnd w:id="16"/>
    </w:p>
    <w:p w14:paraId="22D10DE0" w14:textId="77777777" w:rsidR="0055725C" w:rsidRPr="00E42FB1" w:rsidRDefault="0055725C" w:rsidP="0055725C">
      <w:pPr>
        <w:pStyle w:val="EndNoteBibliography"/>
        <w:spacing w:after="0"/>
        <w:ind w:left="720" w:hanging="720"/>
        <w:rPr>
          <w:noProof/>
        </w:rPr>
      </w:pPr>
      <w:bookmarkStart w:id="17" w:name="_ENREF_6"/>
      <w:r w:rsidRPr="00E42FB1">
        <w:rPr>
          <w:noProof/>
        </w:rPr>
        <w:t>6.</w:t>
      </w:r>
      <w:r w:rsidRPr="00E42FB1">
        <w:rPr>
          <w:noProof/>
        </w:rPr>
        <w:tab/>
        <w:t xml:space="preserve">Butter, F., et al., </w:t>
      </w:r>
      <w:r w:rsidRPr="00E42FB1">
        <w:rPr>
          <w:i/>
          <w:noProof/>
        </w:rPr>
        <w:t>Comparative proteomics of two life cycle stages of stable isotope-labeled Trypanosoma brucei reveals novel components of the parasite's host adaptation machinery.</w:t>
      </w:r>
      <w:r w:rsidRPr="00E42FB1">
        <w:rPr>
          <w:noProof/>
        </w:rPr>
        <w:t xml:space="preserve"> Mol Cell Proteomics, 2013. </w:t>
      </w:r>
      <w:r w:rsidRPr="00E42FB1">
        <w:rPr>
          <w:b/>
          <w:noProof/>
        </w:rPr>
        <w:t>12</w:t>
      </w:r>
      <w:r w:rsidRPr="00E42FB1">
        <w:rPr>
          <w:noProof/>
        </w:rPr>
        <w:t>(1): p. 172-9.</w:t>
      </w:r>
      <w:bookmarkEnd w:id="17"/>
    </w:p>
    <w:p w14:paraId="4B22DAA3" w14:textId="77777777" w:rsidR="0055725C" w:rsidRPr="00E42FB1" w:rsidRDefault="0055725C" w:rsidP="0055725C">
      <w:pPr>
        <w:pStyle w:val="EndNoteBibliography"/>
        <w:spacing w:after="0"/>
        <w:ind w:left="720" w:hanging="720"/>
        <w:rPr>
          <w:noProof/>
        </w:rPr>
      </w:pPr>
      <w:bookmarkStart w:id="18" w:name="_ENREF_7"/>
      <w:r w:rsidRPr="00E42FB1">
        <w:rPr>
          <w:noProof/>
        </w:rPr>
        <w:t>7.</w:t>
      </w:r>
      <w:r w:rsidRPr="00E42FB1">
        <w:rPr>
          <w:noProof/>
        </w:rPr>
        <w:tab/>
        <w:t xml:space="preserve">Urbaniak, M.D., D.M. Martin, and M.A. Ferguson, </w:t>
      </w:r>
      <w:r w:rsidRPr="00E42FB1">
        <w:rPr>
          <w:i/>
          <w:noProof/>
        </w:rPr>
        <w:t>Global quantitative SILAC phosphoproteomics reveals differential phosphorylation is widespread between the procyclic and bloodstream form lifecycle stages of Trypanosoma brucei.</w:t>
      </w:r>
      <w:r w:rsidRPr="00E42FB1">
        <w:rPr>
          <w:noProof/>
        </w:rPr>
        <w:t xml:space="preserve"> J Proteome Res, 2013. </w:t>
      </w:r>
      <w:r w:rsidRPr="00E42FB1">
        <w:rPr>
          <w:b/>
          <w:noProof/>
        </w:rPr>
        <w:t>12</w:t>
      </w:r>
      <w:r w:rsidRPr="00E42FB1">
        <w:rPr>
          <w:noProof/>
        </w:rPr>
        <w:t>(5): p. 2233-44.</w:t>
      </w:r>
      <w:bookmarkEnd w:id="18"/>
    </w:p>
    <w:p w14:paraId="15D343CB" w14:textId="77777777" w:rsidR="0055725C" w:rsidRPr="00E42FB1" w:rsidRDefault="0055725C" w:rsidP="0055725C">
      <w:pPr>
        <w:pStyle w:val="EndNoteBibliography"/>
        <w:spacing w:after="0"/>
        <w:ind w:left="720" w:hanging="720"/>
        <w:rPr>
          <w:noProof/>
        </w:rPr>
      </w:pPr>
      <w:bookmarkStart w:id="19" w:name="_ENREF_8"/>
      <w:r w:rsidRPr="00E42FB1">
        <w:rPr>
          <w:noProof/>
        </w:rPr>
        <w:t>8.</w:t>
      </w:r>
      <w:r w:rsidRPr="00E42FB1">
        <w:rPr>
          <w:noProof/>
        </w:rPr>
        <w:tab/>
        <w:t xml:space="preserve">Shimogawa, M.M., et al., </w:t>
      </w:r>
      <w:r w:rsidRPr="00E42FB1">
        <w:rPr>
          <w:i/>
          <w:noProof/>
        </w:rPr>
        <w:t>Cell Surface Proteomics Provides Insight into Stage-Specific Remodeling of the Host-Parasite Interface in Trypanosoma brucei.</w:t>
      </w:r>
      <w:r w:rsidRPr="00E42FB1">
        <w:rPr>
          <w:noProof/>
        </w:rPr>
        <w:t xml:space="preserve"> Mol Cell Proteomics, 2015. </w:t>
      </w:r>
      <w:r w:rsidRPr="00E42FB1">
        <w:rPr>
          <w:b/>
          <w:noProof/>
        </w:rPr>
        <w:t>14</w:t>
      </w:r>
      <w:r w:rsidRPr="00E42FB1">
        <w:rPr>
          <w:noProof/>
        </w:rPr>
        <w:t>(7): p. 1977-88.</w:t>
      </w:r>
      <w:bookmarkEnd w:id="19"/>
    </w:p>
    <w:p w14:paraId="7B9B98C0" w14:textId="77777777" w:rsidR="0055725C" w:rsidRPr="00E42FB1" w:rsidRDefault="0055725C" w:rsidP="0055725C">
      <w:pPr>
        <w:pStyle w:val="EndNoteBibliography"/>
        <w:spacing w:after="0"/>
        <w:ind w:left="720" w:hanging="720"/>
        <w:rPr>
          <w:noProof/>
        </w:rPr>
      </w:pPr>
      <w:bookmarkStart w:id="20" w:name="_ENREF_9"/>
      <w:r w:rsidRPr="00E42FB1">
        <w:rPr>
          <w:noProof/>
        </w:rPr>
        <w:t>9.</w:t>
      </w:r>
      <w:r w:rsidRPr="00E42FB1">
        <w:rPr>
          <w:noProof/>
        </w:rPr>
        <w:tab/>
        <w:t xml:space="preserve">Dejung, M., et al., </w:t>
      </w:r>
      <w:r w:rsidRPr="00E42FB1">
        <w:rPr>
          <w:i/>
          <w:noProof/>
        </w:rPr>
        <w:t>Quantitative Proteomics Uncovers Novel Factors Involved in Developmental Differentiation of Trypanosoma brucei.</w:t>
      </w:r>
      <w:r w:rsidRPr="00E42FB1">
        <w:rPr>
          <w:noProof/>
        </w:rPr>
        <w:t xml:space="preserve"> PLoS Pathog, 2016. </w:t>
      </w:r>
      <w:r w:rsidRPr="00E42FB1">
        <w:rPr>
          <w:b/>
          <w:noProof/>
        </w:rPr>
        <w:t>12</w:t>
      </w:r>
      <w:r w:rsidRPr="00E42FB1">
        <w:rPr>
          <w:noProof/>
        </w:rPr>
        <w:t>(2): p. e1005439.</w:t>
      </w:r>
      <w:bookmarkEnd w:id="20"/>
    </w:p>
    <w:p w14:paraId="22DF5E0B" w14:textId="77777777" w:rsidR="0055725C" w:rsidRPr="00E42FB1" w:rsidRDefault="0055725C" w:rsidP="0055725C">
      <w:pPr>
        <w:pStyle w:val="EndNoteBibliography"/>
        <w:spacing w:after="0"/>
        <w:ind w:left="720" w:hanging="720"/>
        <w:rPr>
          <w:noProof/>
        </w:rPr>
      </w:pPr>
      <w:bookmarkStart w:id="21" w:name="_ENREF_10"/>
      <w:r w:rsidRPr="00E42FB1">
        <w:rPr>
          <w:noProof/>
        </w:rPr>
        <w:t>10.</w:t>
      </w:r>
      <w:r w:rsidRPr="00E42FB1">
        <w:rPr>
          <w:noProof/>
        </w:rPr>
        <w:tab/>
        <w:t xml:space="preserve">Wirtz, E., et al., </w:t>
      </w:r>
      <w:r w:rsidRPr="00E42FB1">
        <w:rPr>
          <w:i/>
          <w:noProof/>
        </w:rPr>
        <w:t>A tightly regulated inducible expression system for conditional gene knock-outs and dominant-negative genetics in Trypanosoma brucei.</w:t>
      </w:r>
      <w:r w:rsidRPr="00E42FB1">
        <w:rPr>
          <w:noProof/>
        </w:rPr>
        <w:t xml:space="preserve"> Mol Biochem Parasitol, 1999. </w:t>
      </w:r>
      <w:r w:rsidRPr="00E42FB1">
        <w:rPr>
          <w:b/>
          <w:noProof/>
        </w:rPr>
        <w:t>99</w:t>
      </w:r>
      <w:r w:rsidRPr="00E42FB1">
        <w:rPr>
          <w:noProof/>
        </w:rPr>
        <w:t>(1): p. 89-101.</w:t>
      </w:r>
      <w:bookmarkEnd w:id="21"/>
    </w:p>
    <w:p w14:paraId="2A472AA5" w14:textId="77777777" w:rsidR="0055725C" w:rsidRPr="00E42FB1" w:rsidRDefault="0055725C" w:rsidP="0055725C">
      <w:pPr>
        <w:pStyle w:val="EndNoteBibliography"/>
        <w:spacing w:after="0"/>
        <w:ind w:left="720" w:hanging="720"/>
        <w:rPr>
          <w:noProof/>
        </w:rPr>
      </w:pPr>
      <w:bookmarkStart w:id="22" w:name="_ENREF_11"/>
      <w:r w:rsidRPr="00E42FB1">
        <w:rPr>
          <w:noProof/>
        </w:rPr>
        <w:t>11.</w:t>
      </w:r>
      <w:r w:rsidRPr="00E42FB1">
        <w:rPr>
          <w:noProof/>
        </w:rPr>
        <w:tab/>
        <w:t xml:space="preserve">Guther, M.L., et al., </w:t>
      </w:r>
      <w:r w:rsidRPr="00E42FB1">
        <w:rPr>
          <w:i/>
          <w:noProof/>
        </w:rPr>
        <w:t>High-confidence glycosome proteome for procyclic form Trypanosoma brucei by epitope-tag organelle enrichment and SILAC proteomics.</w:t>
      </w:r>
      <w:r w:rsidRPr="00E42FB1">
        <w:rPr>
          <w:noProof/>
        </w:rPr>
        <w:t xml:space="preserve"> J Proteome Res, 2014. </w:t>
      </w:r>
      <w:r w:rsidRPr="00E42FB1">
        <w:rPr>
          <w:b/>
          <w:noProof/>
        </w:rPr>
        <w:t>13</w:t>
      </w:r>
      <w:r w:rsidRPr="00E42FB1">
        <w:rPr>
          <w:noProof/>
        </w:rPr>
        <w:t>(6): p. 2796-806.</w:t>
      </w:r>
      <w:bookmarkEnd w:id="22"/>
    </w:p>
    <w:p w14:paraId="48267D20" w14:textId="77777777" w:rsidR="0055725C" w:rsidRPr="00E42FB1" w:rsidRDefault="0055725C" w:rsidP="0055725C">
      <w:pPr>
        <w:pStyle w:val="EndNoteBibliography"/>
        <w:spacing w:after="0"/>
        <w:ind w:left="720" w:hanging="720"/>
        <w:rPr>
          <w:noProof/>
        </w:rPr>
      </w:pPr>
      <w:bookmarkStart w:id="23" w:name="_ENREF_12"/>
      <w:r w:rsidRPr="00E42FB1">
        <w:rPr>
          <w:noProof/>
        </w:rPr>
        <w:t>12.</w:t>
      </w:r>
      <w:r w:rsidRPr="00E42FB1">
        <w:rPr>
          <w:noProof/>
        </w:rPr>
        <w:tab/>
        <w:t xml:space="preserve">Manza, L.L., et al., </w:t>
      </w:r>
      <w:r w:rsidRPr="00E42FB1">
        <w:rPr>
          <w:i/>
          <w:noProof/>
        </w:rPr>
        <w:t>Sample preparation and digestion for proteomic analyses using spin filters.</w:t>
      </w:r>
      <w:r w:rsidRPr="00E42FB1">
        <w:rPr>
          <w:noProof/>
        </w:rPr>
        <w:t xml:space="preserve"> Proteomics, 2005. </w:t>
      </w:r>
      <w:r w:rsidRPr="00E42FB1">
        <w:rPr>
          <w:b/>
          <w:noProof/>
        </w:rPr>
        <w:t>5</w:t>
      </w:r>
      <w:r w:rsidRPr="00E42FB1">
        <w:rPr>
          <w:noProof/>
        </w:rPr>
        <w:t>(7): p. 1742-5.</w:t>
      </w:r>
      <w:bookmarkEnd w:id="23"/>
    </w:p>
    <w:p w14:paraId="6417BAE6" w14:textId="77777777" w:rsidR="0055725C" w:rsidRPr="00E42FB1" w:rsidRDefault="0055725C" w:rsidP="0055725C">
      <w:pPr>
        <w:pStyle w:val="EndNoteBibliography"/>
        <w:spacing w:after="0"/>
        <w:ind w:left="720" w:hanging="720"/>
        <w:rPr>
          <w:noProof/>
        </w:rPr>
      </w:pPr>
      <w:bookmarkStart w:id="24" w:name="_ENREF_13"/>
      <w:r w:rsidRPr="00E42FB1">
        <w:rPr>
          <w:noProof/>
        </w:rPr>
        <w:lastRenderedPageBreak/>
        <w:t>13.</w:t>
      </w:r>
      <w:r w:rsidRPr="00E42FB1">
        <w:rPr>
          <w:noProof/>
        </w:rPr>
        <w:tab/>
        <w:t xml:space="preserve">Cox, J. and M. Mann, </w:t>
      </w:r>
      <w:r w:rsidRPr="00E42FB1">
        <w:rPr>
          <w:i/>
          <w:noProof/>
        </w:rPr>
        <w:t>MaxQuant enables high peptide identification rates, individualized p.p.b.-range mass accuracies and proteome-wide protein quantification.</w:t>
      </w:r>
      <w:r w:rsidRPr="00E42FB1">
        <w:rPr>
          <w:noProof/>
        </w:rPr>
        <w:t xml:space="preserve"> Nat Biotechnol, 2008. </w:t>
      </w:r>
      <w:r w:rsidRPr="00E42FB1">
        <w:rPr>
          <w:b/>
          <w:noProof/>
        </w:rPr>
        <w:t>26</w:t>
      </w:r>
      <w:r w:rsidRPr="00E42FB1">
        <w:rPr>
          <w:noProof/>
        </w:rPr>
        <w:t>(12): p. 1367-72.</w:t>
      </w:r>
      <w:bookmarkEnd w:id="24"/>
    </w:p>
    <w:p w14:paraId="49688313" w14:textId="77777777" w:rsidR="0055725C" w:rsidRPr="00E42FB1" w:rsidRDefault="0055725C" w:rsidP="0055725C">
      <w:pPr>
        <w:pStyle w:val="EndNoteBibliography"/>
        <w:spacing w:after="0"/>
        <w:ind w:left="720" w:hanging="720"/>
        <w:rPr>
          <w:noProof/>
        </w:rPr>
      </w:pPr>
      <w:bookmarkStart w:id="25" w:name="_ENREF_14"/>
      <w:r w:rsidRPr="00E42FB1">
        <w:rPr>
          <w:noProof/>
        </w:rPr>
        <w:t>14.</w:t>
      </w:r>
      <w:r w:rsidRPr="00E42FB1">
        <w:rPr>
          <w:noProof/>
        </w:rPr>
        <w:tab/>
        <w:t xml:space="preserve">Aslett, M., et al., </w:t>
      </w:r>
      <w:r w:rsidRPr="00E42FB1">
        <w:rPr>
          <w:i/>
          <w:noProof/>
        </w:rPr>
        <w:t>TriTrypDB: a functional genomic resource for the Trypanosomatidae.</w:t>
      </w:r>
      <w:r w:rsidRPr="00E42FB1">
        <w:rPr>
          <w:noProof/>
        </w:rPr>
        <w:t xml:space="preserve"> Nucleic Acids Res, 2010. </w:t>
      </w:r>
      <w:r w:rsidRPr="00E42FB1">
        <w:rPr>
          <w:b/>
          <w:noProof/>
        </w:rPr>
        <w:t>38</w:t>
      </w:r>
      <w:r w:rsidRPr="00E42FB1">
        <w:rPr>
          <w:noProof/>
        </w:rPr>
        <w:t>(Database issue): p. D457-62.</w:t>
      </w:r>
      <w:bookmarkEnd w:id="25"/>
    </w:p>
    <w:p w14:paraId="08CCD16D" w14:textId="77777777" w:rsidR="0055725C" w:rsidRPr="00E42FB1" w:rsidRDefault="0055725C" w:rsidP="0055725C">
      <w:pPr>
        <w:pStyle w:val="EndNoteBibliography"/>
        <w:spacing w:after="0"/>
        <w:ind w:left="720" w:hanging="720"/>
        <w:rPr>
          <w:noProof/>
        </w:rPr>
      </w:pPr>
      <w:bookmarkStart w:id="26" w:name="_ENREF_15"/>
      <w:r w:rsidRPr="00E42FB1">
        <w:rPr>
          <w:noProof/>
        </w:rPr>
        <w:t>15.</w:t>
      </w:r>
      <w:r w:rsidRPr="00E42FB1">
        <w:rPr>
          <w:noProof/>
        </w:rPr>
        <w:tab/>
        <w:t xml:space="preserve">Geiger, T., et al., </w:t>
      </w:r>
      <w:r w:rsidRPr="00E42FB1">
        <w:rPr>
          <w:i/>
          <w:noProof/>
        </w:rPr>
        <w:t>Use of stable isotope labeling by amino acids in cell culture as a spike-in standard in quantitative proteomics.</w:t>
      </w:r>
      <w:r w:rsidRPr="00E42FB1">
        <w:rPr>
          <w:noProof/>
        </w:rPr>
        <w:t xml:space="preserve"> Nat Protoc, 2011. </w:t>
      </w:r>
      <w:r w:rsidRPr="00E42FB1">
        <w:rPr>
          <w:b/>
          <w:noProof/>
        </w:rPr>
        <w:t>6</w:t>
      </w:r>
      <w:r w:rsidRPr="00E42FB1">
        <w:rPr>
          <w:noProof/>
        </w:rPr>
        <w:t>(2): p. 147-57.</w:t>
      </w:r>
      <w:bookmarkEnd w:id="26"/>
    </w:p>
    <w:p w14:paraId="5408F1D0" w14:textId="77777777" w:rsidR="0055725C" w:rsidRPr="00E42FB1" w:rsidRDefault="0055725C" w:rsidP="0055725C">
      <w:pPr>
        <w:pStyle w:val="EndNoteBibliography"/>
        <w:spacing w:after="0"/>
        <w:ind w:left="720" w:hanging="720"/>
        <w:rPr>
          <w:noProof/>
        </w:rPr>
      </w:pPr>
      <w:bookmarkStart w:id="27" w:name="_ENREF_16"/>
      <w:r w:rsidRPr="00E42FB1">
        <w:rPr>
          <w:noProof/>
        </w:rPr>
        <w:t>16.</w:t>
      </w:r>
      <w:r w:rsidRPr="00E42FB1">
        <w:rPr>
          <w:noProof/>
        </w:rPr>
        <w:tab/>
        <w:t xml:space="preserve">Boisvert, F.M., et al., </w:t>
      </w:r>
      <w:r w:rsidRPr="00E42FB1">
        <w:rPr>
          <w:i/>
          <w:noProof/>
        </w:rPr>
        <w:t>A quantitative spatial proteomics analysis of proteome turnover in human cells.</w:t>
      </w:r>
      <w:r w:rsidRPr="00E42FB1">
        <w:rPr>
          <w:noProof/>
        </w:rPr>
        <w:t xml:space="preserve"> Mol Cell Proteomics, 2012. </w:t>
      </w:r>
      <w:r w:rsidRPr="00E42FB1">
        <w:rPr>
          <w:b/>
          <w:noProof/>
        </w:rPr>
        <w:t>11</w:t>
      </w:r>
      <w:r w:rsidRPr="00E42FB1">
        <w:rPr>
          <w:noProof/>
        </w:rPr>
        <w:t>(3): p. M111 011429.</w:t>
      </w:r>
      <w:bookmarkEnd w:id="27"/>
    </w:p>
    <w:p w14:paraId="113CEA28" w14:textId="77777777" w:rsidR="0055725C" w:rsidRPr="00E42FB1" w:rsidRDefault="0055725C" w:rsidP="0055725C">
      <w:pPr>
        <w:pStyle w:val="EndNoteBibliography"/>
        <w:spacing w:after="0"/>
        <w:ind w:left="720" w:hanging="720"/>
        <w:rPr>
          <w:noProof/>
        </w:rPr>
      </w:pPr>
      <w:bookmarkStart w:id="28" w:name="_ENREF_17"/>
      <w:r w:rsidRPr="00E42FB1">
        <w:rPr>
          <w:noProof/>
        </w:rPr>
        <w:t>17.</w:t>
      </w:r>
      <w:r w:rsidRPr="00E42FB1">
        <w:rPr>
          <w:noProof/>
        </w:rPr>
        <w:tab/>
        <w:t xml:space="preserve">Ly, T., et al., </w:t>
      </w:r>
      <w:r w:rsidRPr="00E42FB1">
        <w:rPr>
          <w:i/>
          <w:noProof/>
        </w:rPr>
        <w:t>Proteome-wide analysis of protein abundance and turnover remodelling during oncogenic transformation of human breast epithelial cells.</w:t>
      </w:r>
      <w:r w:rsidRPr="00E42FB1">
        <w:rPr>
          <w:noProof/>
        </w:rPr>
        <w:t xml:space="preserve"> Wellcome Open Res, 2018. </w:t>
      </w:r>
      <w:r w:rsidRPr="00E42FB1">
        <w:rPr>
          <w:b/>
          <w:noProof/>
        </w:rPr>
        <w:t>3</w:t>
      </w:r>
      <w:r w:rsidRPr="00E42FB1">
        <w:rPr>
          <w:noProof/>
        </w:rPr>
        <w:t>: p. 51.</w:t>
      </w:r>
      <w:bookmarkEnd w:id="28"/>
    </w:p>
    <w:p w14:paraId="3A8D1C6E" w14:textId="77777777" w:rsidR="0055725C" w:rsidRPr="00E42FB1" w:rsidRDefault="0055725C" w:rsidP="0055725C">
      <w:pPr>
        <w:pStyle w:val="EndNoteBibliography"/>
        <w:spacing w:after="0"/>
        <w:ind w:left="720" w:hanging="720"/>
        <w:rPr>
          <w:noProof/>
        </w:rPr>
      </w:pPr>
      <w:bookmarkStart w:id="29" w:name="_ENREF_18"/>
      <w:r w:rsidRPr="00E42FB1">
        <w:rPr>
          <w:noProof/>
        </w:rPr>
        <w:t>18.</w:t>
      </w:r>
      <w:r w:rsidRPr="00E42FB1">
        <w:rPr>
          <w:noProof/>
        </w:rPr>
        <w:tab/>
        <w:t xml:space="preserve">Olivier, B.G., J.M. Rohwer, and J.H. Hofmeyr, </w:t>
      </w:r>
      <w:r w:rsidRPr="00E42FB1">
        <w:rPr>
          <w:i/>
          <w:noProof/>
        </w:rPr>
        <w:t>Modelling cellular processes with Python and Scipy.</w:t>
      </w:r>
      <w:r w:rsidRPr="00E42FB1">
        <w:rPr>
          <w:noProof/>
        </w:rPr>
        <w:t xml:space="preserve"> Mol Biol Rep, 2002. </w:t>
      </w:r>
      <w:r w:rsidRPr="00E42FB1">
        <w:rPr>
          <w:b/>
          <w:noProof/>
        </w:rPr>
        <w:t>29</w:t>
      </w:r>
      <w:r w:rsidRPr="00E42FB1">
        <w:rPr>
          <w:noProof/>
        </w:rPr>
        <w:t>(1-2): p. 249-54.</w:t>
      </w:r>
      <w:bookmarkEnd w:id="29"/>
    </w:p>
    <w:p w14:paraId="5B4157A0" w14:textId="77777777" w:rsidR="0055725C" w:rsidRPr="00E42FB1" w:rsidRDefault="0055725C" w:rsidP="0055725C">
      <w:pPr>
        <w:pStyle w:val="EndNoteBibliography"/>
        <w:spacing w:after="0"/>
        <w:ind w:left="720" w:hanging="720"/>
        <w:rPr>
          <w:noProof/>
        </w:rPr>
      </w:pPr>
      <w:bookmarkStart w:id="30" w:name="_ENREF_19"/>
      <w:r w:rsidRPr="00E42FB1">
        <w:rPr>
          <w:noProof/>
        </w:rPr>
        <w:t>19.</w:t>
      </w:r>
      <w:r w:rsidRPr="00E42FB1">
        <w:rPr>
          <w:noProof/>
        </w:rPr>
        <w:tab/>
        <w:t xml:space="preserve">Newville Matthew, S.T., Allen Daniel B, Ingargiola Antonino, </w:t>
      </w:r>
      <w:r w:rsidRPr="00E42FB1">
        <w:rPr>
          <w:i/>
          <w:noProof/>
        </w:rPr>
        <w:t>LMFIT: Non-Linear Least-Square Minimization and Curve-Fitting for Python (Version 0.8.0)</w:t>
      </w:r>
      <w:r w:rsidRPr="00E42FB1">
        <w:rPr>
          <w:noProof/>
        </w:rPr>
        <w:t>. 2014.</w:t>
      </w:r>
      <w:bookmarkEnd w:id="30"/>
    </w:p>
    <w:p w14:paraId="6184B657" w14:textId="77777777" w:rsidR="0055725C" w:rsidRPr="00E42FB1" w:rsidRDefault="0055725C" w:rsidP="0055725C">
      <w:pPr>
        <w:pStyle w:val="EndNoteBibliography"/>
        <w:spacing w:after="0"/>
        <w:ind w:left="720" w:hanging="720"/>
        <w:rPr>
          <w:noProof/>
        </w:rPr>
      </w:pPr>
      <w:bookmarkStart w:id="31" w:name="_ENREF_20"/>
      <w:r w:rsidRPr="00E42FB1">
        <w:rPr>
          <w:noProof/>
        </w:rPr>
        <w:t>20.</w:t>
      </w:r>
      <w:r w:rsidRPr="00E42FB1">
        <w:rPr>
          <w:noProof/>
        </w:rPr>
        <w:tab/>
        <w:t xml:space="preserve">Gouw, M., et al., </w:t>
      </w:r>
      <w:r w:rsidRPr="00E42FB1">
        <w:rPr>
          <w:i/>
          <w:noProof/>
        </w:rPr>
        <w:t>The eukaryotic linear motif resource - 2018 update.</w:t>
      </w:r>
      <w:r w:rsidRPr="00E42FB1">
        <w:rPr>
          <w:noProof/>
        </w:rPr>
        <w:t xml:space="preserve"> Nucleic Acids Res, 2018. </w:t>
      </w:r>
      <w:r w:rsidRPr="00E42FB1">
        <w:rPr>
          <w:b/>
          <w:noProof/>
        </w:rPr>
        <w:t>46</w:t>
      </w:r>
      <w:r w:rsidRPr="00E42FB1">
        <w:rPr>
          <w:noProof/>
        </w:rPr>
        <w:t>(D1): p. D428-D434.</w:t>
      </w:r>
      <w:bookmarkEnd w:id="31"/>
    </w:p>
    <w:p w14:paraId="21D957CD" w14:textId="77777777" w:rsidR="0055725C" w:rsidRPr="00E42FB1" w:rsidRDefault="0055725C" w:rsidP="0055725C">
      <w:pPr>
        <w:pStyle w:val="EndNoteBibliography"/>
        <w:spacing w:after="0"/>
        <w:ind w:left="720" w:hanging="720"/>
        <w:rPr>
          <w:noProof/>
        </w:rPr>
      </w:pPr>
      <w:bookmarkStart w:id="32" w:name="_ENREF_21"/>
      <w:r w:rsidRPr="00E42FB1">
        <w:rPr>
          <w:noProof/>
        </w:rPr>
        <w:t>21.</w:t>
      </w:r>
      <w:r w:rsidRPr="00E42FB1">
        <w:rPr>
          <w:noProof/>
        </w:rPr>
        <w:tab/>
        <w:t xml:space="preserve">Klopfenstein, D.V., et al., </w:t>
      </w:r>
      <w:r w:rsidRPr="00E42FB1">
        <w:rPr>
          <w:i/>
          <w:noProof/>
        </w:rPr>
        <w:t>GOATOOLS: A Python library for Gene Ontology analyses.</w:t>
      </w:r>
      <w:r w:rsidRPr="00E42FB1">
        <w:rPr>
          <w:noProof/>
        </w:rPr>
        <w:t xml:space="preserve"> Sci Rep, 2018. </w:t>
      </w:r>
      <w:r w:rsidRPr="00E42FB1">
        <w:rPr>
          <w:b/>
          <w:noProof/>
        </w:rPr>
        <w:t>8</w:t>
      </w:r>
      <w:r w:rsidRPr="00E42FB1">
        <w:rPr>
          <w:noProof/>
        </w:rPr>
        <w:t>(1): p. 10872.</w:t>
      </w:r>
      <w:bookmarkEnd w:id="32"/>
    </w:p>
    <w:p w14:paraId="696E46D2" w14:textId="77777777" w:rsidR="0055725C" w:rsidRPr="00E42FB1" w:rsidRDefault="0055725C" w:rsidP="0055725C">
      <w:pPr>
        <w:pStyle w:val="EndNoteBibliography"/>
        <w:spacing w:after="0"/>
        <w:ind w:left="720" w:hanging="720"/>
        <w:rPr>
          <w:noProof/>
        </w:rPr>
      </w:pPr>
      <w:bookmarkStart w:id="33" w:name="_ENREF_22"/>
      <w:r w:rsidRPr="00E42FB1">
        <w:rPr>
          <w:noProof/>
        </w:rPr>
        <w:t>22.</w:t>
      </w:r>
      <w:r w:rsidRPr="00E42FB1">
        <w:rPr>
          <w:noProof/>
        </w:rPr>
        <w:tab/>
        <w:t xml:space="preserve">Dean, S., J.D. Sunter, and R.J. Wheeler, </w:t>
      </w:r>
      <w:r w:rsidRPr="00E42FB1">
        <w:rPr>
          <w:i/>
          <w:noProof/>
        </w:rPr>
        <w:t>TrypTag.org: A Trypanosome Genome-wide Protein Localisation Resource.</w:t>
      </w:r>
      <w:r w:rsidRPr="00E42FB1">
        <w:rPr>
          <w:noProof/>
        </w:rPr>
        <w:t xml:space="preserve"> Trends Parasitol, 2017. </w:t>
      </w:r>
      <w:r w:rsidRPr="00E42FB1">
        <w:rPr>
          <w:b/>
          <w:noProof/>
        </w:rPr>
        <w:t>33</w:t>
      </w:r>
      <w:r w:rsidRPr="00E42FB1">
        <w:rPr>
          <w:noProof/>
        </w:rPr>
        <w:t>(2): p. 80-82.</w:t>
      </w:r>
      <w:bookmarkEnd w:id="33"/>
    </w:p>
    <w:p w14:paraId="7D211B0C" w14:textId="77777777" w:rsidR="0055725C" w:rsidRPr="00E42FB1" w:rsidRDefault="0055725C" w:rsidP="0055725C">
      <w:pPr>
        <w:pStyle w:val="EndNoteBibliography"/>
        <w:spacing w:after="0"/>
        <w:ind w:left="720" w:hanging="720"/>
        <w:rPr>
          <w:noProof/>
        </w:rPr>
      </w:pPr>
      <w:bookmarkStart w:id="34" w:name="_ENREF_23"/>
      <w:r w:rsidRPr="00E42FB1">
        <w:rPr>
          <w:noProof/>
        </w:rPr>
        <w:t>23.</w:t>
      </w:r>
      <w:r w:rsidRPr="00E42FB1">
        <w:rPr>
          <w:noProof/>
        </w:rPr>
        <w:tab/>
        <w:t xml:space="preserve">Crozier, T.W.M., et al., </w:t>
      </w:r>
      <w:r w:rsidRPr="00E42FB1">
        <w:rPr>
          <w:i/>
          <w:noProof/>
        </w:rPr>
        <w:t>Proteomic Analysis of the Cell Cycle of Procylic Form Trypanosoma brucei.</w:t>
      </w:r>
      <w:r w:rsidRPr="00E42FB1">
        <w:rPr>
          <w:noProof/>
        </w:rPr>
        <w:t xml:space="preserve"> Mol Cell Proteomics, 2018. </w:t>
      </w:r>
      <w:r w:rsidRPr="00E42FB1">
        <w:rPr>
          <w:b/>
          <w:noProof/>
        </w:rPr>
        <w:t>17</w:t>
      </w:r>
      <w:r w:rsidRPr="00E42FB1">
        <w:rPr>
          <w:noProof/>
        </w:rPr>
        <w:t>(6): p. 1184-1195.</w:t>
      </w:r>
      <w:bookmarkEnd w:id="34"/>
    </w:p>
    <w:p w14:paraId="5CF87A73" w14:textId="77777777" w:rsidR="0055725C" w:rsidRPr="00E42FB1" w:rsidRDefault="0055725C" w:rsidP="0055725C">
      <w:pPr>
        <w:pStyle w:val="EndNoteBibliography"/>
        <w:spacing w:after="0"/>
        <w:ind w:left="720" w:hanging="720"/>
        <w:rPr>
          <w:noProof/>
        </w:rPr>
      </w:pPr>
      <w:bookmarkStart w:id="35" w:name="_ENREF_24"/>
      <w:r w:rsidRPr="00E42FB1">
        <w:rPr>
          <w:noProof/>
        </w:rPr>
        <w:t>24.</w:t>
      </w:r>
      <w:r w:rsidRPr="00E42FB1">
        <w:rPr>
          <w:noProof/>
        </w:rPr>
        <w:tab/>
        <w:t xml:space="preserve">Crozier, T.W.M., et al., </w:t>
      </w:r>
      <w:r w:rsidRPr="00E42FB1">
        <w:rPr>
          <w:i/>
          <w:noProof/>
        </w:rPr>
        <w:t>Prediction of Protein Complexes in Trypanosoma brucei by Protein Correlation Profiling Mass Spectrometry and Machine Learning.</w:t>
      </w:r>
      <w:r w:rsidRPr="00E42FB1">
        <w:rPr>
          <w:noProof/>
        </w:rPr>
        <w:t xml:space="preserve"> Mol Cell Proteomics, 2017. </w:t>
      </w:r>
      <w:r w:rsidRPr="00E42FB1">
        <w:rPr>
          <w:b/>
          <w:noProof/>
        </w:rPr>
        <w:t>16</w:t>
      </w:r>
      <w:r w:rsidRPr="00E42FB1">
        <w:rPr>
          <w:noProof/>
        </w:rPr>
        <w:t>(12): p. 2254-2267.</w:t>
      </w:r>
      <w:bookmarkEnd w:id="35"/>
    </w:p>
    <w:p w14:paraId="5442CA6E" w14:textId="77777777" w:rsidR="0055725C" w:rsidRPr="00E42FB1" w:rsidRDefault="0055725C" w:rsidP="0055725C">
      <w:pPr>
        <w:pStyle w:val="EndNoteBibliography"/>
        <w:spacing w:after="0"/>
        <w:ind w:left="720" w:hanging="720"/>
        <w:rPr>
          <w:noProof/>
        </w:rPr>
      </w:pPr>
      <w:bookmarkStart w:id="36" w:name="_ENREF_25"/>
      <w:r w:rsidRPr="00E42FB1">
        <w:rPr>
          <w:noProof/>
        </w:rPr>
        <w:t>25.</w:t>
      </w:r>
      <w:r w:rsidRPr="00E42FB1">
        <w:rPr>
          <w:noProof/>
        </w:rPr>
        <w:tab/>
        <w:t xml:space="preserve">Cox, J., et al., </w:t>
      </w:r>
      <w:r w:rsidRPr="00E42FB1">
        <w:rPr>
          <w:i/>
          <w:noProof/>
        </w:rPr>
        <w:t>A practical guide to the MaxQuant computational platform for SILAC-based quantitative proteomics.</w:t>
      </w:r>
      <w:r w:rsidRPr="00E42FB1">
        <w:rPr>
          <w:noProof/>
        </w:rPr>
        <w:t xml:space="preserve"> Nat Protoc, 2009. </w:t>
      </w:r>
      <w:r w:rsidRPr="00E42FB1">
        <w:rPr>
          <w:b/>
          <w:noProof/>
        </w:rPr>
        <w:t>4</w:t>
      </w:r>
      <w:r w:rsidRPr="00E42FB1">
        <w:rPr>
          <w:noProof/>
        </w:rPr>
        <w:t>(5): p. 698-705.</w:t>
      </w:r>
      <w:bookmarkEnd w:id="36"/>
    </w:p>
    <w:p w14:paraId="7D12647F" w14:textId="77777777" w:rsidR="0055725C" w:rsidRPr="00E42FB1" w:rsidRDefault="0055725C" w:rsidP="0055725C">
      <w:pPr>
        <w:pStyle w:val="EndNoteBibliography"/>
        <w:spacing w:after="0"/>
        <w:ind w:left="720" w:hanging="720"/>
        <w:rPr>
          <w:noProof/>
        </w:rPr>
      </w:pPr>
      <w:bookmarkStart w:id="37" w:name="_ENREF_26"/>
      <w:r w:rsidRPr="00E42FB1">
        <w:rPr>
          <w:noProof/>
        </w:rPr>
        <w:t>26.</w:t>
      </w:r>
      <w:r w:rsidRPr="00E42FB1">
        <w:rPr>
          <w:noProof/>
        </w:rPr>
        <w:tab/>
        <w:t xml:space="preserve">Sury, M.D., J.X. Chen, and M. Selbach, </w:t>
      </w:r>
      <w:r w:rsidRPr="00E42FB1">
        <w:rPr>
          <w:i/>
          <w:noProof/>
        </w:rPr>
        <w:t>The SILAC fly allows for accurate protein quantification in vivo.</w:t>
      </w:r>
      <w:r w:rsidRPr="00E42FB1">
        <w:rPr>
          <w:noProof/>
        </w:rPr>
        <w:t xml:space="preserve"> Mol Cell Proteomics, 2010. </w:t>
      </w:r>
      <w:r w:rsidRPr="00E42FB1">
        <w:rPr>
          <w:b/>
          <w:noProof/>
        </w:rPr>
        <w:t>9</w:t>
      </w:r>
      <w:r w:rsidRPr="00E42FB1">
        <w:rPr>
          <w:noProof/>
        </w:rPr>
        <w:t>(10): p. 2173-83.</w:t>
      </w:r>
      <w:bookmarkEnd w:id="37"/>
    </w:p>
    <w:p w14:paraId="6443CCA5" w14:textId="77777777" w:rsidR="0055725C" w:rsidRPr="00E42FB1" w:rsidRDefault="0055725C" w:rsidP="0055725C">
      <w:pPr>
        <w:pStyle w:val="EndNoteBibliography"/>
        <w:spacing w:after="0"/>
        <w:ind w:left="720" w:hanging="720"/>
        <w:rPr>
          <w:noProof/>
        </w:rPr>
      </w:pPr>
      <w:bookmarkStart w:id="38" w:name="_ENREF_27"/>
      <w:r w:rsidRPr="00E42FB1">
        <w:rPr>
          <w:noProof/>
        </w:rPr>
        <w:t>27.</w:t>
      </w:r>
      <w:r w:rsidRPr="00E42FB1">
        <w:rPr>
          <w:noProof/>
        </w:rPr>
        <w:tab/>
        <w:t xml:space="preserve">Langreth, S.G. and A.E. Balber, </w:t>
      </w:r>
      <w:r w:rsidRPr="00E42FB1">
        <w:rPr>
          <w:i/>
          <w:noProof/>
        </w:rPr>
        <w:t>Protein uptake and digestion in bloodstream and culture forms of Trypanosoma brucei.</w:t>
      </w:r>
      <w:r w:rsidRPr="00E42FB1">
        <w:rPr>
          <w:noProof/>
        </w:rPr>
        <w:t xml:space="preserve"> J Protozool, 1975. </w:t>
      </w:r>
      <w:r w:rsidRPr="00E42FB1">
        <w:rPr>
          <w:b/>
          <w:noProof/>
        </w:rPr>
        <w:t>22</w:t>
      </w:r>
      <w:r w:rsidRPr="00E42FB1">
        <w:rPr>
          <w:noProof/>
        </w:rPr>
        <w:t>(1): p. 40-53.</w:t>
      </w:r>
      <w:bookmarkEnd w:id="38"/>
    </w:p>
    <w:p w14:paraId="73539393" w14:textId="77777777" w:rsidR="0055725C" w:rsidRPr="00E42FB1" w:rsidRDefault="0055725C" w:rsidP="0055725C">
      <w:pPr>
        <w:pStyle w:val="EndNoteBibliography"/>
        <w:spacing w:after="0"/>
        <w:ind w:left="720" w:hanging="720"/>
        <w:rPr>
          <w:noProof/>
        </w:rPr>
      </w:pPr>
      <w:bookmarkStart w:id="39" w:name="_ENREF_28"/>
      <w:r w:rsidRPr="00E42FB1">
        <w:rPr>
          <w:noProof/>
        </w:rPr>
        <w:t>28.</w:t>
      </w:r>
      <w:r w:rsidRPr="00E42FB1">
        <w:rPr>
          <w:noProof/>
        </w:rPr>
        <w:tab/>
        <w:t xml:space="preserve">Cambridge, S.B., et al., </w:t>
      </w:r>
      <w:r w:rsidRPr="00E42FB1">
        <w:rPr>
          <w:i/>
          <w:noProof/>
        </w:rPr>
        <w:t>Systems-wide proteomic analysis in mammalian cells reveals conserved, functional protein turnover.</w:t>
      </w:r>
      <w:r w:rsidRPr="00E42FB1">
        <w:rPr>
          <w:noProof/>
        </w:rPr>
        <w:t xml:space="preserve"> J Proteome Res, 2011. </w:t>
      </w:r>
      <w:r w:rsidRPr="00E42FB1">
        <w:rPr>
          <w:b/>
          <w:noProof/>
        </w:rPr>
        <w:t>10</w:t>
      </w:r>
      <w:r w:rsidRPr="00E42FB1">
        <w:rPr>
          <w:noProof/>
        </w:rPr>
        <w:t>(12): p. 5275-84.</w:t>
      </w:r>
      <w:bookmarkEnd w:id="39"/>
    </w:p>
    <w:p w14:paraId="13894A9D" w14:textId="77777777" w:rsidR="0055725C" w:rsidRPr="00E42FB1" w:rsidRDefault="0055725C" w:rsidP="0055725C">
      <w:pPr>
        <w:pStyle w:val="EndNoteBibliography"/>
        <w:spacing w:after="0"/>
        <w:ind w:left="720" w:hanging="720"/>
        <w:rPr>
          <w:noProof/>
        </w:rPr>
      </w:pPr>
      <w:bookmarkStart w:id="40" w:name="_ENREF_29"/>
      <w:r w:rsidRPr="00E42FB1">
        <w:rPr>
          <w:noProof/>
        </w:rPr>
        <w:t>29.</w:t>
      </w:r>
      <w:r w:rsidRPr="00E42FB1">
        <w:rPr>
          <w:noProof/>
        </w:rPr>
        <w:tab/>
        <w:t xml:space="preserve">Doherty, M.K., et al., </w:t>
      </w:r>
      <w:r w:rsidRPr="00E42FB1">
        <w:rPr>
          <w:i/>
          <w:noProof/>
        </w:rPr>
        <w:t>Turnover of the human proteome: determination of protein intracellular stability by dynamic SILAC.</w:t>
      </w:r>
      <w:r w:rsidRPr="00E42FB1">
        <w:rPr>
          <w:noProof/>
        </w:rPr>
        <w:t xml:space="preserve"> J Proteome Res, 2009. </w:t>
      </w:r>
      <w:r w:rsidRPr="00E42FB1">
        <w:rPr>
          <w:b/>
          <w:noProof/>
        </w:rPr>
        <w:t>8</w:t>
      </w:r>
      <w:r w:rsidRPr="00E42FB1">
        <w:rPr>
          <w:noProof/>
        </w:rPr>
        <w:t>(1): p. 104-12.</w:t>
      </w:r>
      <w:bookmarkEnd w:id="40"/>
    </w:p>
    <w:p w14:paraId="23214627" w14:textId="77777777" w:rsidR="0055725C" w:rsidRPr="00E42FB1" w:rsidRDefault="0055725C" w:rsidP="0055725C">
      <w:pPr>
        <w:pStyle w:val="EndNoteBibliography"/>
        <w:spacing w:after="0"/>
        <w:ind w:left="720" w:hanging="720"/>
        <w:rPr>
          <w:noProof/>
        </w:rPr>
      </w:pPr>
      <w:bookmarkStart w:id="41" w:name="_ENREF_30"/>
      <w:r w:rsidRPr="00E42FB1">
        <w:rPr>
          <w:noProof/>
        </w:rPr>
        <w:t>30.</w:t>
      </w:r>
      <w:r w:rsidRPr="00E42FB1">
        <w:rPr>
          <w:noProof/>
        </w:rPr>
        <w:tab/>
        <w:t xml:space="preserve">McShane, E., et al., </w:t>
      </w:r>
      <w:r w:rsidRPr="00E42FB1">
        <w:rPr>
          <w:i/>
          <w:noProof/>
        </w:rPr>
        <w:t>Kinetic Analysis of Protein Stability Reveals Age-Dependent Degradation.</w:t>
      </w:r>
      <w:r w:rsidRPr="00E42FB1">
        <w:rPr>
          <w:noProof/>
        </w:rPr>
        <w:t xml:space="preserve"> Cell, 2016. </w:t>
      </w:r>
      <w:r w:rsidRPr="00E42FB1">
        <w:rPr>
          <w:b/>
          <w:noProof/>
        </w:rPr>
        <w:t>167</w:t>
      </w:r>
      <w:r w:rsidRPr="00E42FB1">
        <w:rPr>
          <w:noProof/>
        </w:rPr>
        <w:t>(3): p. 803-815 e21.</w:t>
      </w:r>
      <w:bookmarkEnd w:id="41"/>
    </w:p>
    <w:p w14:paraId="14995ADA" w14:textId="77777777" w:rsidR="0055725C" w:rsidRPr="00E42FB1" w:rsidRDefault="0055725C" w:rsidP="0055725C">
      <w:pPr>
        <w:pStyle w:val="EndNoteBibliography"/>
        <w:spacing w:after="0"/>
        <w:ind w:left="720" w:hanging="720"/>
        <w:rPr>
          <w:noProof/>
        </w:rPr>
      </w:pPr>
      <w:bookmarkStart w:id="42" w:name="_ENREF_31"/>
      <w:r w:rsidRPr="00E42FB1">
        <w:rPr>
          <w:noProof/>
        </w:rPr>
        <w:t>31.</w:t>
      </w:r>
      <w:r w:rsidRPr="00E42FB1">
        <w:rPr>
          <w:noProof/>
        </w:rPr>
        <w:tab/>
        <w:t xml:space="preserve">Leung, K.F., et al., </w:t>
      </w:r>
      <w:r w:rsidRPr="00E42FB1">
        <w:rPr>
          <w:i/>
          <w:noProof/>
        </w:rPr>
        <w:t>Ubiquitylation and developmental regulation of invariant surface protein expression in trypanosomes.</w:t>
      </w:r>
      <w:r w:rsidRPr="00E42FB1">
        <w:rPr>
          <w:noProof/>
        </w:rPr>
        <w:t xml:space="preserve"> Eukaryot Cell, 2011. </w:t>
      </w:r>
      <w:r w:rsidRPr="00E42FB1">
        <w:rPr>
          <w:b/>
          <w:noProof/>
        </w:rPr>
        <w:t>10</w:t>
      </w:r>
      <w:r w:rsidRPr="00E42FB1">
        <w:rPr>
          <w:noProof/>
        </w:rPr>
        <w:t>(7): p. 916-31.</w:t>
      </w:r>
      <w:bookmarkEnd w:id="42"/>
    </w:p>
    <w:p w14:paraId="08732928" w14:textId="77777777" w:rsidR="0055725C" w:rsidRPr="00E42FB1" w:rsidRDefault="0055725C" w:rsidP="0055725C">
      <w:pPr>
        <w:pStyle w:val="EndNoteBibliography"/>
        <w:spacing w:after="0"/>
        <w:ind w:left="720" w:hanging="720"/>
        <w:rPr>
          <w:noProof/>
        </w:rPr>
      </w:pPr>
      <w:bookmarkStart w:id="43" w:name="_ENREF_32"/>
      <w:r w:rsidRPr="00E42FB1">
        <w:rPr>
          <w:noProof/>
        </w:rPr>
        <w:t>32.</w:t>
      </w:r>
      <w:r w:rsidRPr="00E42FB1">
        <w:rPr>
          <w:noProof/>
        </w:rPr>
        <w:tab/>
        <w:t xml:space="preserve">Chung, W.L., et al., </w:t>
      </w:r>
      <w:r w:rsidRPr="00E42FB1">
        <w:rPr>
          <w:i/>
          <w:noProof/>
        </w:rPr>
        <w:t>Ubiquitylation is required for degradation of transmembrane surface proteins in trypanosomes.</w:t>
      </w:r>
      <w:r w:rsidRPr="00E42FB1">
        <w:rPr>
          <w:noProof/>
        </w:rPr>
        <w:t xml:space="preserve"> Traffic, 2008. </w:t>
      </w:r>
      <w:r w:rsidRPr="00E42FB1">
        <w:rPr>
          <w:b/>
          <w:noProof/>
        </w:rPr>
        <w:t>9</w:t>
      </w:r>
      <w:r w:rsidRPr="00E42FB1">
        <w:rPr>
          <w:noProof/>
        </w:rPr>
        <w:t>(10): p. 1681-97.</w:t>
      </w:r>
      <w:bookmarkEnd w:id="43"/>
    </w:p>
    <w:p w14:paraId="29EBD07D" w14:textId="77777777" w:rsidR="0055725C" w:rsidRPr="00E42FB1" w:rsidRDefault="0055725C" w:rsidP="0055725C">
      <w:pPr>
        <w:pStyle w:val="EndNoteBibliography"/>
        <w:spacing w:after="0"/>
        <w:ind w:left="720" w:hanging="720"/>
        <w:rPr>
          <w:noProof/>
        </w:rPr>
      </w:pPr>
      <w:bookmarkStart w:id="44" w:name="_ENREF_33"/>
      <w:r w:rsidRPr="00E42FB1">
        <w:rPr>
          <w:noProof/>
        </w:rPr>
        <w:t>33.</w:t>
      </w:r>
      <w:r w:rsidRPr="00E42FB1">
        <w:rPr>
          <w:noProof/>
        </w:rPr>
        <w:tab/>
        <w:t xml:space="preserve">Van Hellemond, J.J. and J.C. Mottram, </w:t>
      </w:r>
      <w:r w:rsidRPr="00E42FB1">
        <w:rPr>
          <w:i/>
          <w:noProof/>
        </w:rPr>
        <w:t>The CYC3 gene of trypanosoma brucei encodes a cyclin with a short half-life.</w:t>
      </w:r>
      <w:r w:rsidRPr="00E42FB1">
        <w:rPr>
          <w:noProof/>
        </w:rPr>
        <w:t xml:space="preserve"> Mol Biochem Parasitol, 2000. </w:t>
      </w:r>
      <w:r w:rsidRPr="00E42FB1">
        <w:rPr>
          <w:b/>
          <w:noProof/>
        </w:rPr>
        <w:t>111</w:t>
      </w:r>
      <w:r w:rsidRPr="00E42FB1">
        <w:rPr>
          <w:noProof/>
        </w:rPr>
        <w:t>(2): p. 275-82.</w:t>
      </w:r>
      <w:bookmarkEnd w:id="44"/>
    </w:p>
    <w:p w14:paraId="56BA6D10" w14:textId="77777777" w:rsidR="0055725C" w:rsidRPr="00E42FB1" w:rsidRDefault="0055725C" w:rsidP="0055725C">
      <w:pPr>
        <w:pStyle w:val="EndNoteBibliography"/>
        <w:spacing w:after="0"/>
        <w:ind w:left="720" w:hanging="720"/>
        <w:rPr>
          <w:noProof/>
        </w:rPr>
      </w:pPr>
      <w:bookmarkStart w:id="45" w:name="_ENREF_34"/>
      <w:r w:rsidRPr="00E42FB1">
        <w:rPr>
          <w:noProof/>
        </w:rPr>
        <w:t>34.</w:t>
      </w:r>
      <w:r w:rsidRPr="00E42FB1">
        <w:rPr>
          <w:noProof/>
        </w:rPr>
        <w:tab/>
        <w:t xml:space="preserve">Clayton, C.E., </w:t>
      </w:r>
      <w:r w:rsidRPr="00E42FB1">
        <w:rPr>
          <w:i/>
          <w:noProof/>
        </w:rPr>
        <w:t>Import of fructose bisphosphate aldolase into the glycosomes of Trypanosoma brucei.</w:t>
      </w:r>
      <w:r w:rsidRPr="00E42FB1">
        <w:rPr>
          <w:noProof/>
        </w:rPr>
        <w:t xml:space="preserve"> J Cell Biol, 1987. </w:t>
      </w:r>
      <w:r w:rsidRPr="00E42FB1">
        <w:rPr>
          <w:b/>
          <w:noProof/>
        </w:rPr>
        <w:t>105</w:t>
      </w:r>
      <w:r w:rsidRPr="00E42FB1">
        <w:rPr>
          <w:noProof/>
        </w:rPr>
        <w:t>(6 Pt 1): p. 2649-54.</w:t>
      </w:r>
      <w:bookmarkEnd w:id="45"/>
    </w:p>
    <w:p w14:paraId="493CF556" w14:textId="77777777" w:rsidR="0055725C" w:rsidRPr="00E42FB1" w:rsidRDefault="0055725C" w:rsidP="0055725C">
      <w:pPr>
        <w:pStyle w:val="EndNoteBibliography"/>
        <w:spacing w:after="0"/>
        <w:ind w:left="720" w:hanging="720"/>
        <w:rPr>
          <w:noProof/>
        </w:rPr>
      </w:pPr>
      <w:bookmarkStart w:id="46" w:name="_ENREF_35"/>
      <w:r w:rsidRPr="00E42FB1">
        <w:rPr>
          <w:noProof/>
        </w:rPr>
        <w:t>35.</w:t>
      </w:r>
      <w:r w:rsidRPr="00E42FB1">
        <w:rPr>
          <w:noProof/>
        </w:rPr>
        <w:tab/>
        <w:t xml:space="preserve">Hart, D.T., et al., </w:t>
      </w:r>
      <w:r w:rsidRPr="00E42FB1">
        <w:rPr>
          <w:i/>
          <w:noProof/>
        </w:rPr>
        <w:t>Biogenesis of the glycosome in Trypanosoma brucei: the synthesis, translocation and turnover of glycosomal polypeptides.</w:t>
      </w:r>
      <w:r w:rsidRPr="00E42FB1">
        <w:rPr>
          <w:noProof/>
        </w:rPr>
        <w:t xml:space="preserve"> EMBO J, 1987. </w:t>
      </w:r>
      <w:r w:rsidRPr="00E42FB1">
        <w:rPr>
          <w:b/>
          <w:noProof/>
        </w:rPr>
        <w:t>6</w:t>
      </w:r>
      <w:r w:rsidRPr="00E42FB1">
        <w:rPr>
          <w:noProof/>
        </w:rPr>
        <w:t>(5): p. 1403-11.</w:t>
      </w:r>
      <w:bookmarkEnd w:id="46"/>
    </w:p>
    <w:p w14:paraId="72540309" w14:textId="77777777" w:rsidR="0055725C" w:rsidRPr="00E42FB1" w:rsidRDefault="0055725C" w:rsidP="0055725C">
      <w:pPr>
        <w:pStyle w:val="EndNoteBibliography"/>
        <w:spacing w:after="0"/>
        <w:ind w:left="720" w:hanging="720"/>
        <w:rPr>
          <w:noProof/>
        </w:rPr>
      </w:pPr>
      <w:bookmarkStart w:id="47" w:name="_ENREF_36"/>
      <w:r w:rsidRPr="00E42FB1">
        <w:rPr>
          <w:noProof/>
        </w:rPr>
        <w:lastRenderedPageBreak/>
        <w:t>36.</w:t>
      </w:r>
      <w:r w:rsidRPr="00E42FB1">
        <w:rPr>
          <w:noProof/>
        </w:rPr>
        <w:tab/>
        <w:t xml:space="preserve">Clayton, C.E., </w:t>
      </w:r>
      <w:r w:rsidRPr="00E42FB1">
        <w:rPr>
          <w:i/>
          <w:noProof/>
        </w:rPr>
        <w:t>Most proteins, including fructose bisphosphate aldolase, are stable in the procyclic trypomastigote form of Trypanosoma brucei.</w:t>
      </w:r>
      <w:r w:rsidRPr="00E42FB1">
        <w:rPr>
          <w:noProof/>
        </w:rPr>
        <w:t xml:space="preserve"> Mol Biochem Parasitol, 1988. </w:t>
      </w:r>
      <w:r w:rsidRPr="00E42FB1">
        <w:rPr>
          <w:b/>
          <w:noProof/>
        </w:rPr>
        <w:t>28</w:t>
      </w:r>
      <w:r w:rsidRPr="00E42FB1">
        <w:rPr>
          <w:noProof/>
        </w:rPr>
        <w:t>(1): p. 43-6.</w:t>
      </w:r>
      <w:bookmarkEnd w:id="47"/>
    </w:p>
    <w:p w14:paraId="13FE4EA5" w14:textId="77777777" w:rsidR="0055725C" w:rsidRPr="00E42FB1" w:rsidRDefault="0055725C" w:rsidP="0055725C">
      <w:pPr>
        <w:pStyle w:val="EndNoteBibliography"/>
        <w:spacing w:after="0"/>
        <w:ind w:left="720" w:hanging="720"/>
        <w:rPr>
          <w:noProof/>
        </w:rPr>
      </w:pPr>
      <w:bookmarkStart w:id="48" w:name="_ENREF_37"/>
      <w:r w:rsidRPr="00E42FB1">
        <w:rPr>
          <w:noProof/>
        </w:rPr>
        <w:t>37.</w:t>
      </w:r>
      <w:r w:rsidRPr="00E42FB1">
        <w:rPr>
          <w:noProof/>
        </w:rPr>
        <w:tab/>
        <w:t xml:space="preserve">Manna, P.T., et al., </w:t>
      </w:r>
      <w:r w:rsidRPr="00E42FB1">
        <w:rPr>
          <w:i/>
          <w:noProof/>
        </w:rPr>
        <w:t>Life and times: synthesis, trafficking, and evolution of VSG.</w:t>
      </w:r>
      <w:r w:rsidRPr="00E42FB1">
        <w:rPr>
          <w:noProof/>
        </w:rPr>
        <w:t xml:space="preserve"> Trends Parasitol, 2014. </w:t>
      </w:r>
      <w:r w:rsidRPr="00E42FB1">
        <w:rPr>
          <w:b/>
          <w:noProof/>
        </w:rPr>
        <w:t>30</w:t>
      </w:r>
      <w:r w:rsidRPr="00E42FB1">
        <w:rPr>
          <w:noProof/>
        </w:rPr>
        <w:t>(5): p. 251-8.</w:t>
      </w:r>
      <w:bookmarkEnd w:id="48"/>
    </w:p>
    <w:p w14:paraId="3F5AD22E" w14:textId="77777777" w:rsidR="0055725C" w:rsidRPr="00E42FB1" w:rsidRDefault="0055725C" w:rsidP="0055725C">
      <w:pPr>
        <w:pStyle w:val="EndNoteBibliography"/>
        <w:spacing w:after="0"/>
        <w:ind w:left="720" w:hanging="720"/>
        <w:rPr>
          <w:noProof/>
        </w:rPr>
      </w:pPr>
      <w:bookmarkStart w:id="49" w:name="_ENREF_38"/>
      <w:r w:rsidRPr="00E42FB1">
        <w:rPr>
          <w:noProof/>
        </w:rPr>
        <w:t>38.</w:t>
      </w:r>
      <w:r w:rsidRPr="00E42FB1">
        <w:rPr>
          <w:noProof/>
        </w:rPr>
        <w:tab/>
        <w:t xml:space="preserve">Seyfang, A., D. Mecke, and M. Duszenko, </w:t>
      </w:r>
      <w:r w:rsidRPr="00E42FB1">
        <w:rPr>
          <w:i/>
          <w:noProof/>
        </w:rPr>
        <w:t>Degradation, recycling, and shedding of Trypanosoma brucei variant surface glycoprotein.</w:t>
      </w:r>
      <w:r w:rsidRPr="00E42FB1">
        <w:rPr>
          <w:noProof/>
        </w:rPr>
        <w:t xml:space="preserve"> J Protozool, 1990. </w:t>
      </w:r>
      <w:r w:rsidRPr="00E42FB1">
        <w:rPr>
          <w:b/>
          <w:noProof/>
        </w:rPr>
        <w:t>37</w:t>
      </w:r>
      <w:r w:rsidRPr="00E42FB1">
        <w:rPr>
          <w:noProof/>
        </w:rPr>
        <w:t>(6): p. 546-52.</w:t>
      </w:r>
      <w:bookmarkEnd w:id="49"/>
    </w:p>
    <w:p w14:paraId="14583C05" w14:textId="77777777" w:rsidR="0055725C" w:rsidRPr="00E42FB1" w:rsidRDefault="0055725C" w:rsidP="0055725C">
      <w:pPr>
        <w:pStyle w:val="EndNoteBibliography"/>
        <w:spacing w:after="0"/>
        <w:ind w:left="720" w:hanging="720"/>
        <w:rPr>
          <w:noProof/>
        </w:rPr>
      </w:pPr>
      <w:bookmarkStart w:id="50" w:name="_ENREF_39"/>
      <w:r w:rsidRPr="00E42FB1">
        <w:rPr>
          <w:noProof/>
        </w:rPr>
        <w:t>39.</w:t>
      </w:r>
      <w:r w:rsidRPr="00E42FB1">
        <w:rPr>
          <w:noProof/>
        </w:rPr>
        <w:tab/>
        <w:t xml:space="preserve">Pinger, J., S. Chowdhury, and F.N. Papavasiliou, </w:t>
      </w:r>
      <w:r w:rsidRPr="00E42FB1">
        <w:rPr>
          <w:i/>
          <w:noProof/>
        </w:rPr>
        <w:t>Variant surface glycoprotein density defines an immune evasion threshold for African trypanosomes undergoing antigenic variation.</w:t>
      </w:r>
      <w:r w:rsidRPr="00E42FB1">
        <w:rPr>
          <w:noProof/>
        </w:rPr>
        <w:t xml:space="preserve"> Nat Commun, 2017. </w:t>
      </w:r>
      <w:r w:rsidRPr="00E42FB1">
        <w:rPr>
          <w:b/>
          <w:noProof/>
        </w:rPr>
        <w:t>8</w:t>
      </w:r>
      <w:r w:rsidRPr="00E42FB1">
        <w:rPr>
          <w:noProof/>
        </w:rPr>
        <w:t>(1): p. 828.</w:t>
      </w:r>
      <w:bookmarkEnd w:id="50"/>
    </w:p>
    <w:p w14:paraId="4FD0CFB8" w14:textId="77777777" w:rsidR="0055725C" w:rsidRPr="00E42FB1" w:rsidRDefault="0055725C" w:rsidP="0055725C">
      <w:pPr>
        <w:pStyle w:val="EndNoteBibliography"/>
        <w:spacing w:after="0"/>
        <w:ind w:left="720" w:hanging="720"/>
        <w:rPr>
          <w:noProof/>
        </w:rPr>
      </w:pPr>
      <w:bookmarkStart w:id="51" w:name="_ENREF_40"/>
      <w:r w:rsidRPr="00E42FB1">
        <w:rPr>
          <w:noProof/>
        </w:rPr>
        <w:t>40.</w:t>
      </w:r>
      <w:r w:rsidRPr="00E42FB1">
        <w:rPr>
          <w:noProof/>
        </w:rPr>
        <w:tab/>
        <w:t xml:space="preserve">Martin-Perez, M. and J. Villen, </w:t>
      </w:r>
      <w:r w:rsidRPr="00E42FB1">
        <w:rPr>
          <w:i/>
          <w:noProof/>
        </w:rPr>
        <w:t>Determinants and Regulation of Protein Turnover in Yeast.</w:t>
      </w:r>
      <w:r w:rsidRPr="00E42FB1">
        <w:rPr>
          <w:noProof/>
        </w:rPr>
        <w:t xml:space="preserve"> Cell Syst, 2017. </w:t>
      </w:r>
      <w:r w:rsidRPr="00E42FB1">
        <w:rPr>
          <w:b/>
          <w:noProof/>
        </w:rPr>
        <w:t>5</w:t>
      </w:r>
      <w:r w:rsidRPr="00E42FB1">
        <w:rPr>
          <w:noProof/>
        </w:rPr>
        <w:t>(3): p. 283-294 e5.</w:t>
      </w:r>
      <w:bookmarkEnd w:id="51"/>
    </w:p>
    <w:p w14:paraId="11007534" w14:textId="77777777" w:rsidR="0055725C" w:rsidRPr="00E42FB1" w:rsidRDefault="0055725C" w:rsidP="0055725C">
      <w:pPr>
        <w:pStyle w:val="EndNoteBibliography"/>
        <w:spacing w:after="0"/>
        <w:ind w:left="720" w:hanging="720"/>
        <w:rPr>
          <w:noProof/>
        </w:rPr>
      </w:pPr>
      <w:bookmarkStart w:id="52" w:name="_ENREF_41"/>
      <w:r w:rsidRPr="00E42FB1">
        <w:rPr>
          <w:noProof/>
        </w:rPr>
        <w:t>41.</w:t>
      </w:r>
      <w:r w:rsidRPr="00E42FB1">
        <w:rPr>
          <w:noProof/>
        </w:rPr>
        <w:tab/>
        <w:t xml:space="preserve">Gawron, D., et al., </w:t>
      </w:r>
      <w:r w:rsidRPr="00E42FB1">
        <w:rPr>
          <w:i/>
          <w:noProof/>
        </w:rPr>
        <w:t>Positional proteomics reveals differences in N-terminal proteoform stability.</w:t>
      </w:r>
      <w:r w:rsidRPr="00E42FB1">
        <w:rPr>
          <w:noProof/>
        </w:rPr>
        <w:t xml:space="preserve"> Mol Syst Biol, 2016. </w:t>
      </w:r>
      <w:r w:rsidRPr="00E42FB1">
        <w:rPr>
          <w:b/>
          <w:noProof/>
        </w:rPr>
        <w:t>12</w:t>
      </w:r>
      <w:r w:rsidRPr="00E42FB1">
        <w:rPr>
          <w:noProof/>
        </w:rPr>
        <w:t>(2): p. 858.</w:t>
      </w:r>
      <w:bookmarkEnd w:id="52"/>
    </w:p>
    <w:p w14:paraId="7746FF3F" w14:textId="77777777" w:rsidR="0055725C" w:rsidRPr="00E42FB1" w:rsidRDefault="0055725C" w:rsidP="0055725C">
      <w:pPr>
        <w:pStyle w:val="EndNoteBibliography"/>
        <w:spacing w:after="0"/>
        <w:ind w:left="720" w:hanging="720"/>
        <w:rPr>
          <w:noProof/>
        </w:rPr>
      </w:pPr>
      <w:bookmarkStart w:id="53" w:name="_ENREF_42"/>
      <w:r w:rsidRPr="00E42FB1">
        <w:rPr>
          <w:noProof/>
        </w:rPr>
        <w:t>42.</w:t>
      </w:r>
      <w:r w:rsidRPr="00E42FB1">
        <w:rPr>
          <w:noProof/>
        </w:rPr>
        <w:tab/>
        <w:t xml:space="preserve">Wyllie, S., et al., </w:t>
      </w:r>
      <w:r w:rsidRPr="00E42FB1">
        <w:rPr>
          <w:i/>
          <w:noProof/>
        </w:rPr>
        <w:t>Preclinical candidate for the treatment of visceral leishmaniasis that acts through proteasome inhibition.</w:t>
      </w:r>
      <w:r w:rsidRPr="00E42FB1">
        <w:rPr>
          <w:noProof/>
        </w:rPr>
        <w:t xml:space="preserve"> Proc Natl Acad Sci U S A, 2019. </w:t>
      </w:r>
      <w:r w:rsidRPr="00E42FB1">
        <w:rPr>
          <w:b/>
          <w:noProof/>
        </w:rPr>
        <w:t>116</w:t>
      </w:r>
      <w:r w:rsidRPr="00E42FB1">
        <w:rPr>
          <w:noProof/>
        </w:rPr>
        <w:t>(19): p. 9318-9323.</w:t>
      </w:r>
      <w:bookmarkEnd w:id="53"/>
    </w:p>
    <w:p w14:paraId="1A5D3854" w14:textId="77777777" w:rsidR="0055725C" w:rsidRPr="00E42FB1" w:rsidRDefault="0055725C" w:rsidP="0055725C">
      <w:pPr>
        <w:pStyle w:val="EndNoteBibliography"/>
        <w:spacing w:after="0"/>
        <w:ind w:left="720" w:hanging="720"/>
        <w:rPr>
          <w:noProof/>
        </w:rPr>
      </w:pPr>
      <w:bookmarkStart w:id="54" w:name="_ENREF_43"/>
      <w:r w:rsidRPr="00E42FB1">
        <w:rPr>
          <w:noProof/>
        </w:rPr>
        <w:t>43.</w:t>
      </w:r>
      <w:r w:rsidRPr="00E42FB1">
        <w:rPr>
          <w:noProof/>
        </w:rPr>
        <w:tab/>
        <w:t xml:space="preserve">Khare, S., et al., </w:t>
      </w:r>
      <w:r w:rsidRPr="00E42FB1">
        <w:rPr>
          <w:i/>
          <w:noProof/>
        </w:rPr>
        <w:t>Proteasome inhibition for treatment of leishmaniasis, Chagas disease and sleeping sickness.</w:t>
      </w:r>
      <w:r w:rsidRPr="00E42FB1">
        <w:rPr>
          <w:noProof/>
        </w:rPr>
        <w:t xml:space="preserve"> Nature, 2016. </w:t>
      </w:r>
      <w:r w:rsidRPr="00E42FB1">
        <w:rPr>
          <w:b/>
          <w:noProof/>
        </w:rPr>
        <w:t>537</w:t>
      </w:r>
      <w:r w:rsidRPr="00E42FB1">
        <w:rPr>
          <w:noProof/>
        </w:rPr>
        <w:t>(7619): p. 229-233.</w:t>
      </w:r>
      <w:bookmarkEnd w:id="54"/>
    </w:p>
    <w:p w14:paraId="17BE5397" w14:textId="77777777" w:rsidR="0055725C" w:rsidRPr="00E42FB1" w:rsidRDefault="0055725C" w:rsidP="0055725C">
      <w:pPr>
        <w:pStyle w:val="EndNoteBibliography"/>
        <w:spacing w:after="0"/>
        <w:ind w:left="720" w:hanging="720"/>
        <w:rPr>
          <w:noProof/>
        </w:rPr>
      </w:pPr>
      <w:bookmarkStart w:id="55" w:name="_ENREF_44"/>
      <w:r w:rsidRPr="00E42FB1">
        <w:rPr>
          <w:noProof/>
        </w:rPr>
        <w:t>44.</w:t>
      </w:r>
      <w:r w:rsidRPr="00E42FB1">
        <w:rPr>
          <w:noProof/>
        </w:rPr>
        <w:tab/>
        <w:t xml:space="preserve">Lueong, S., et al., </w:t>
      </w:r>
      <w:r w:rsidRPr="00E42FB1">
        <w:rPr>
          <w:i/>
          <w:noProof/>
        </w:rPr>
        <w:t>Gene expression regulatory networks in Trypanosoma brucei: insights into the role of the mRNA-binding proteome.</w:t>
      </w:r>
      <w:r w:rsidRPr="00E42FB1">
        <w:rPr>
          <w:noProof/>
        </w:rPr>
        <w:t xml:space="preserve"> Mol Microbiol, 2016. </w:t>
      </w:r>
      <w:r w:rsidRPr="00E42FB1">
        <w:rPr>
          <w:b/>
          <w:noProof/>
        </w:rPr>
        <w:t>100</w:t>
      </w:r>
      <w:r w:rsidRPr="00E42FB1">
        <w:rPr>
          <w:noProof/>
        </w:rPr>
        <w:t>(3): p. 457-71.</w:t>
      </w:r>
      <w:bookmarkEnd w:id="55"/>
    </w:p>
    <w:p w14:paraId="5861D045" w14:textId="77777777" w:rsidR="0055725C" w:rsidRPr="00E42FB1" w:rsidRDefault="0055725C" w:rsidP="0055725C">
      <w:pPr>
        <w:pStyle w:val="EndNoteBibliography"/>
        <w:spacing w:after="0"/>
        <w:ind w:left="720" w:hanging="720"/>
        <w:rPr>
          <w:noProof/>
        </w:rPr>
      </w:pPr>
      <w:bookmarkStart w:id="56" w:name="_ENREF_45"/>
      <w:r w:rsidRPr="00E42FB1">
        <w:rPr>
          <w:noProof/>
        </w:rPr>
        <w:t>45.</w:t>
      </w:r>
      <w:r w:rsidRPr="00E42FB1">
        <w:rPr>
          <w:noProof/>
        </w:rPr>
        <w:tab/>
        <w:t xml:space="preserve">Kramer, S., N.C. Kimblin, and M. Carrington, </w:t>
      </w:r>
      <w:r w:rsidRPr="00E42FB1">
        <w:rPr>
          <w:i/>
          <w:noProof/>
        </w:rPr>
        <w:t>Genome-wide in silico screen for CCCH-type zinc finger proteins of Trypanosoma brucei, Trypanosoma cruzi and Leishmania major.</w:t>
      </w:r>
      <w:r w:rsidRPr="00E42FB1">
        <w:rPr>
          <w:noProof/>
        </w:rPr>
        <w:t xml:space="preserve"> BMC Genomics, 2010. </w:t>
      </w:r>
      <w:r w:rsidRPr="00E42FB1">
        <w:rPr>
          <w:b/>
          <w:noProof/>
        </w:rPr>
        <w:t>11</w:t>
      </w:r>
      <w:r w:rsidRPr="00E42FB1">
        <w:rPr>
          <w:noProof/>
        </w:rPr>
        <w:t>: p. 283.</w:t>
      </w:r>
      <w:bookmarkEnd w:id="56"/>
    </w:p>
    <w:p w14:paraId="2E51FEE1" w14:textId="77777777" w:rsidR="0055725C" w:rsidRPr="00E42FB1" w:rsidRDefault="0055725C" w:rsidP="0055725C">
      <w:pPr>
        <w:pStyle w:val="EndNoteBibliography"/>
        <w:spacing w:after="0"/>
        <w:ind w:left="720" w:hanging="720"/>
        <w:rPr>
          <w:noProof/>
        </w:rPr>
      </w:pPr>
      <w:bookmarkStart w:id="57" w:name="_ENREF_46"/>
      <w:r w:rsidRPr="00E42FB1">
        <w:rPr>
          <w:noProof/>
        </w:rPr>
        <w:t>46.</w:t>
      </w:r>
      <w:r w:rsidRPr="00E42FB1">
        <w:rPr>
          <w:noProof/>
        </w:rPr>
        <w:tab/>
        <w:t xml:space="preserve">Clayton, C., </w:t>
      </w:r>
      <w:r w:rsidRPr="00E42FB1">
        <w:rPr>
          <w:i/>
          <w:noProof/>
        </w:rPr>
        <w:t>The regulation of trypanosome gene expression by RNA-binding proteins.</w:t>
      </w:r>
      <w:r w:rsidRPr="00E42FB1">
        <w:rPr>
          <w:noProof/>
        </w:rPr>
        <w:t xml:space="preserve"> PLoS Pathog, 2013. </w:t>
      </w:r>
      <w:r w:rsidRPr="00E42FB1">
        <w:rPr>
          <w:b/>
          <w:noProof/>
        </w:rPr>
        <w:t>9</w:t>
      </w:r>
      <w:r w:rsidRPr="00E42FB1">
        <w:rPr>
          <w:noProof/>
        </w:rPr>
        <w:t>(11): p. e1003680.</w:t>
      </w:r>
      <w:bookmarkEnd w:id="57"/>
    </w:p>
    <w:p w14:paraId="21E417A5" w14:textId="77777777" w:rsidR="0055725C" w:rsidRPr="00E42FB1" w:rsidRDefault="0055725C" w:rsidP="0055725C">
      <w:pPr>
        <w:pStyle w:val="EndNoteBibliography"/>
        <w:spacing w:after="0"/>
        <w:ind w:left="720" w:hanging="720"/>
        <w:rPr>
          <w:noProof/>
        </w:rPr>
      </w:pPr>
      <w:bookmarkStart w:id="58" w:name="_ENREF_47"/>
      <w:r w:rsidRPr="00E42FB1">
        <w:rPr>
          <w:noProof/>
        </w:rPr>
        <w:t>47.</w:t>
      </w:r>
      <w:r w:rsidRPr="00E42FB1">
        <w:rPr>
          <w:noProof/>
        </w:rPr>
        <w:tab/>
        <w:t xml:space="preserve">Kolev, N.G., E. Ullu, and C. Tschudi, </w:t>
      </w:r>
      <w:r w:rsidRPr="00E42FB1">
        <w:rPr>
          <w:i/>
          <w:noProof/>
        </w:rPr>
        <w:t>The emerging role of RNA-binding proteins in the life cycle of Trypanosoma brucei.</w:t>
      </w:r>
      <w:r w:rsidRPr="00E42FB1">
        <w:rPr>
          <w:noProof/>
        </w:rPr>
        <w:t xml:space="preserve"> Cell Microbiol, 2014. </w:t>
      </w:r>
      <w:r w:rsidRPr="00E42FB1">
        <w:rPr>
          <w:b/>
          <w:noProof/>
        </w:rPr>
        <w:t>16</w:t>
      </w:r>
      <w:r w:rsidRPr="00E42FB1">
        <w:rPr>
          <w:noProof/>
        </w:rPr>
        <w:t>(4): p. 482-9.</w:t>
      </w:r>
      <w:bookmarkEnd w:id="58"/>
    </w:p>
    <w:p w14:paraId="33F9943F" w14:textId="77777777" w:rsidR="0055725C" w:rsidRPr="00E42FB1" w:rsidRDefault="0055725C" w:rsidP="0055725C">
      <w:pPr>
        <w:pStyle w:val="EndNoteBibliography"/>
        <w:spacing w:after="0"/>
        <w:ind w:left="720" w:hanging="720"/>
        <w:rPr>
          <w:noProof/>
        </w:rPr>
      </w:pPr>
      <w:bookmarkStart w:id="59" w:name="_ENREF_48"/>
      <w:r w:rsidRPr="00E42FB1">
        <w:rPr>
          <w:noProof/>
        </w:rPr>
        <w:t>48.</w:t>
      </w:r>
      <w:r w:rsidRPr="00E42FB1">
        <w:rPr>
          <w:noProof/>
        </w:rPr>
        <w:tab/>
        <w:t xml:space="preserve">Zhou, Q., et al., </w:t>
      </w:r>
      <w:r w:rsidRPr="00E42FB1">
        <w:rPr>
          <w:i/>
          <w:noProof/>
        </w:rPr>
        <w:t>Two distinct cytokinesis pathways drive trypanosome cell division initiation from opposite cell ends.</w:t>
      </w:r>
      <w:r w:rsidRPr="00E42FB1">
        <w:rPr>
          <w:noProof/>
        </w:rPr>
        <w:t xml:space="preserve"> Proc Natl Acad Sci U S A, 2016. </w:t>
      </w:r>
      <w:r w:rsidRPr="00E42FB1">
        <w:rPr>
          <w:b/>
          <w:noProof/>
        </w:rPr>
        <w:t>113</w:t>
      </w:r>
      <w:r w:rsidRPr="00E42FB1">
        <w:rPr>
          <w:noProof/>
        </w:rPr>
        <w:t>(12): p. 3287-92.</w:t>
      </w:r>
      <w:bookmarkEnd w:id="59"/>
    </w:p>
    <w:p w14:paraId="0BC32928" w14:textId="77777777" w:rsidR="0055725C" w:rsidRPr="00E42FB1" w:rsidRDefault="0055725C" w:rsidP="0055725C">
      <w:pPr>
        <w:pStyle w:val="EndNoteBibliography"/>
        <w:spacing w:after="0"/>
        <w:ind w:left="720" w:hanging="720"/>
        <w:rPr>
          <w:noProof/>
        </w:rPr>
      </w:pPr>
      <w:bookmarkStart w:id="60" w:name="_ENREF_49"/>
      <w:r w:rsidRPr="00E42FB1">
        <w:rPr>
          <w:noProof/>
        </w:rPr>
        <w:t>49.</w:t>
      </w:r>
      <w:r w:rsidRPr="00E42FB1">
        <w:rPr>
          <w:noProof/>
        </w:rPr>
        <w:tab/>
        <w:t xml:space="preserve">Zhou, Q., H. Hu, and Z. Li, </w:t>
      </w:r>
      <w:r w:rsidRPr="00E42FB1">
        <w:rPr>
          <w:i/>
          <w:noProof/>
        </w:rPr>
        <w:t>An EF-hand-containing Protein in Trypanosoma brucei Regulates Cytokinesis Initiation by Maintaining the Stability of the Cytokinesis Initiation Factor CIF1.</w:t>
      </w:r>
      <w:r w:rsidRPr="00E42FB1">
        <w:rPr>
          <w:noProof/>
        </w:rPr>
        <w:t xml:space="preserve"> J Biol Chem, 2016. </w:t>
      </w:r>
      <w:r w:rsidRPr="00E42FB1">
        <w:rPr>
          <w:b/>
          <w:noProof/>
        </w:rPr>
        <w:t>291</w:t>
      </w:r>
      <w:r w:rsidRPr="00E42FB1">
        <w:rPr>
          <w:noProof/>
        </w:rPr>
        <w:t>(28): p. 14395-409.</w:t>
      </w:r>
      <w:bookmarkEnd w:id="60"/>
    </w:p>
    <w:p w14:paraId="340C75A8" w14:textId="77777777" w:rsidR="0055725C" w:rsidRPr="00E42FB1" w:rsidRDefault="0055725C" w:rsidP="0055725C">
      <w:pPr>
        <w:pStyle w:val="EndNoteBibliography"/>
        <w:spacing w:after="0"/>
        <w:ind w:left="720" w:hanging="720"/>
        <w:rPr>
          <w:noProof/>
        </w:rPr>
      </w:pPr>
      <w:bookmarkStart w:id="61" w:name="_ENREF_50"/>
      <w:r w:rsidRPr="00E42FB1">
        <w:rPr>
          <w:noProof/>
        </w:rPr>
        <w:t>50.</w:t>
      </w:r>
      <w:r w:rsidRPr="00E42FB1">
        <w:rPr>
          <w:noProof/>
        </w:rPr>
        <w:tab/>
        <w:t xml:space="preserve">Barnekow, A., A. Thyrock, and D. Kessler, </w:t>
      </w:r>
      <w:r w:rsidRPr="00E42FB1">
        <w:rPr>
          <w:i/>
          <w:noProof/>
        </w:rPr>
        <w:t>Chapter 5: rab proteins and their interaction partners.</w:t>
      </w:r>
      <w:r w:rsidRPr="00E42FB1">
        <w:rPr>
          <w:noProof/>
        </w:rPr>
        <w:t xml:space="preserve"> Int Rev Cell Mol Biol, 2009. </w:t>
      </w:r>
      <w:r w:rsidRPr="00E42FB1">
        <w:rPr>
          <w:b/>
          <w:noProof/>
        </w:rPr>
        <w:t>274</w:t>
      </w:r>
      <w:r w:rsidRPr="00E42FB1">
        <w:rPr>
          <w:noProof/>
        </w:rPr>
        <w:t>: p. 235-74.</w:t>
      </w:r>
      <w:bookmarkEnd w:id="61"/>
    </w:p>
    <w:p w14:paraId="5C6C87EC" w14:textId="77777777" w:rsidR="0055725C" w:rsidRPr="00E42FB1" w:rsidRDefault="0055725C" w:rsidP="0055725C">
      <w:pPr>
        <w:pStyle w:val="EndNoteBibliography"/>
        <w:spacing w:after="0"/>
        <w:ind w:left="720" w:hanging="720"/>
        <w:rPr>
          <w:noProof/>
        </w:rPr>
      </w:pPr>
      <w:bookmarkStart w:id="62" w:name="_ENREF_51"/>
      <w:r w:rsidRPr="00E42FB1">
        <w:rPr>
          <w:noProof/>
        </w:rPr>
        <w:t>51.</w:t>
      </w:r>
      <w:r w:rsidRPr="00E42FB1">
        <w:rPr>
          <w:noProof/>
        </w:rPr>
        <w:tab/>
        <w:t xml:space="preserve">Blisnick, T., et al., </w:t>
      </w:r>
      <w:r w:rsidRPr="00E42FB1">
        <w:rPr>
          <w:i/>
          <w:noProof/>
        </w:rPr>
        <w:t>The intraflagellar transport dynein complex of trypanosomes is made of a heterodimer of dynein heavy chains and of light and intermediate chains of distinct functions.</w:t>
      </w:r>
      <w:r w:rsidRPr="00E42FB1">
        <w:rPr>
          <w:noProof/>
        </w:rPr>
        <w:t xml:space="preserve"> Mol Biol Cell, 2014. </w:t>
      </w:r>
      <w:r w:rsidRPr="00E42FB1">
        <w:rPr>
          <w:b/>
          <w:noProof/>
        </w:rPr>
        <w:t>25</w:t>
      </w:r>
      <w:r w:rsidRPr="00E42FB1">
        <w:rPr>
          <w:noProof/>
        </w:rPr>
        <w:t>(17): p. 2620-33.</w:t>
      </w:r>
      <w:bookmarkEnd w:id="62"/>
    </w:p>
    <w:p w14:paraId="0DD45187" w14:textId="77777777" w:rsidR="0055725C" w:rsidRPr="00E42FB1" w:rsidRDefault="0055725C" w:rsidP="0055725C">
      <w:pPr>
        <w:pStyle w:val="EndNoteBibliography"/>
        <w:spacing w:after="0"/>
        <w:ind w:left="720" w:hanging="720"/>
        <w:rPr>
          <w:noProof/>
        </w:rPr>
      </w:pPr>
      <w:bookmarkStart w:id="63" w:name="_ENREF_52"/>
      <w:r w:rsidRPr="00E42FB1">
        <w:rPr>
          <w:noProof/>
        </w:rPr>
        <w:t>52.</w:t>
      </w:r>
      <w:r w:rsidRPr="00E42FB1">
        <w:rPr>
          <w:noProof/>
        </w:rPr>
        <w:tab/>
        <w:t xml:space="preserve">Huet, D., et al., </w:t>
      </w:r>
      <w:r w:rsidRPr="00E42FB1">
        <w:rPr>
          <w:i/>
          <w:noProof/>
        </w:rPr>
        <w:t>The GTPase IFT27 is involved in both anterograde and retrograde intraflagellar transport.</w:t>
      </w:r>
      <w:r w:rsidRPr="00E42FB1">
        <w:rPr>
          <w:noProof/>
        </w:rPr>
        <w:t xml:space="preserve"> Elife, 2014. </w:t>
      </w:r>
      <w:r w:rsidRPr="00E42FB1">
        <w:rPr>
          <w:b/>
          <w:noProof/>
        </w:rPr>
        <w:t>3</w:t>
      </w:r>
      <w:r w:rsidRPr="00E42FB1">
        <w:rPr>
          <w:noProof/>
        </w:rPr>
        <w:t>: p. e02419.</w:t>
      </w:r>
      <w:bookmarkEnd w:id="63"/>
    </w:p>
    <w:p w14:paraId="1214E624" w14:textId="77777777" w:rsidR="0055725C" w:rsidRPr="00E42FB1" w:rsidRDefault="0055725C" w:rsidP="0055725C">
      <w:pPr>
        <w:pStyle w:val="EndNoteBibliography"/>
        <w:spacing w:after="0"/>
        <w:ind w:left="720" w:hanging="720"/>
        <w:rPr>
          <w:noProof/>
        </w:rPr>
      </w:pPr>
      <w:bookmarkStart w:id="64" w:name="_ENREF_53"/>
      <w:r w:rsidRPr="00E42FB1">
        <w:rPr>
          <w:noProof/>
        </w:rPr>
        <w:t>53.</w:t>
      </w:r>
      <w:r w:rsidRPr="00E42FB1">
        <w:rPr>
          <w:noProof/>
        </w:rPr>
        <w:tab/>
        <w:t xml:space="preserve">Babst, M., </w:t>
      </w:r>
      <w:r w:rsidRPr="00E42FB1">
        <w:rPr>
          <w:i/>
          <w:noProof/>
        </w:rPr>
        <w:t>Quality control: quality control at the plasma membrane: one mechanism does not fit all.</w:t>
      </w:r>
      <w:r w:rsidRPr="00E42FB1">
        <w:rPr>
          <w:noProof/>
        </w:rPr>
        <w:t xml:space="preserve"> J Cell Biol, 2014. </w:t>
      </w:r>
      <w:r w:rsidRPr="00E42FB1">
        <w:rPr>
          <w:b/>
          <w:noProof/>
        </w:rPr>
        <w:t>205</w:t>
      </w:r>
      <w:r w:rsidRPr="00E42FB1">
        <w:rPr>
          <w:noProof/>
        </w:rPr>
        <w:t>(1): p. 11-20.</w:t>
      </w:r>
      <w:bookmarkEnd w:id="64"/>
    </w:p>
    <w:p w14:paraId="70701B8A" w14:textId="77777777" w:rsidR="0055725C" w:rsidRPr="00E42FB1" w:rsidRDefault="0055725C" w:rsidP="0055725C">
      <w:pPr>
        <w:pStyle w:val="EndNoteBibliography"/>
        <w:spacing w:after="0"/>
        <w:ind w:left="720" w:hanging="720"/>
        <w:rPr>
          <w:noProof/>
        </w:rPr>
      </w:pPr>
      <w:bookmarkStart w:id="65" w:name="_ENREF_54"/>
      <w:r w:rsidRPr="00E42FB1">
        <w:rPr>
          <w:noProof/>
        </w:rPr>
        <w:t>54.</w:t>
      </w:r>
      <w:r w:rsidRPr="00E42FB1">
        <w:rPr>
          <w:noProof/>
        </w:rPr>
        <w:tab/>
        <w:t xml:space="preserve">Morga, B. and P. Bastin, </w:t>
      </w:r>
      <w:r w:rsidRPr="00E42FB1">
        <w:rPr>
          <w:i/>
          <w:noProof/>
        </w:rPr>
        <w:t>Getting to the heart of intraflagellar transport using Trypanosoma and Chlamydomonas models: the strength is in their differences.</w:t>
      </w:r>
      <w:r w:rsidRPr="00E42FB1">
        <w:rPr>
          <w:noProof/>
        </w:rPr>
        <w:t xml:space="preserve"> Cilia, 2013. </w:t>
      </w:r>
      <w:r w:rsidRPr="00E42FB1">
        <w:rPr>
          <w:b/>
          <w:noProof/>
        </w:rPr>
        <w:t>2</w:t>
      </w:r>
      <w:r w:rsidRPr="00E42FB1">
        <w:rPr>
          <w:noProof/>
        </w:rPr>
        <w:t>(1): p. 16.</w:t>
      </w:r>
      <w:bookmarkEnd w:id="65"/>
    </w:p>
    <w:p w14:paraId="252FB43C" w14:textId="77777777" w:rsidR="0055725C" w:rsidRPr="00E42FB1" w:rsidRDefault="0055725C" w:rsidP="0055725C">
      <w:pPr>
        <w:pStyle w:val="EndNoteBibliography"/>
        <w:spacing w:after="0"/>
        <w:ind w:left="720" w:hanging="720"/>
        <w:rPr>
          <w:noProof/>
        </w:rPr>
      </w:pPr>
      <w:bookmarkStart w:id="66" w:name="_ENREF_55"/>
      <w:r w:rsidRPr="00E42FB1">
        <w:rPr>
          <w:noProof/>
        </w:rPr>
        <w:t>55.</w:t>
      </w:r>
      <w:r w:rsidRPr="00E42FB1">
        <w:rPr>
          <w:noProof/>
        </w:rPr>
        <w:tab/>
        <w:t xml:space="preserve">Jakob, M., et al., </w:t>
      </w:r>
      <w:r w:rsidRPr="00E42FB1">
        <w:rPr>
          <w:i/>
          <w:noProof/>
        </w:rPr>
        <w:t>Mitochondrial growth during the cell cycle of Trypanosoma brucei bloodstream forms.</w:t>
      </w:r>
      <w:r w:rsidRPr="00E42FB1">
        <w:rPr>
          <w:noProof/>
        </w:rPr>
        <w:t xml:space="preserve"> Sci Rep, 2016. </w:t>
      </w:r>
      <w:r w:rsidRPr="00E42FB1">
        <w:rPr>
          <w:b/>
          <w:noProof/>
        </w:rPr>
        <w:t>6</w:t>
      </w:r>
      <w:r w:rsidRPr="00E42FB1">
        <w:rPr>
          <w:noProof/>
        </w:rPr>
        <w:t>: p. 36565.</w:t>
      </w:r>
      <w:bookmarkEnd w:id="66"/>
    </w:p>
    <w:p w14:paraId="2E90D8A5" w14:textId="77777777" w:rsidR="0055725C" w:rsidRPr="00E42FB1" w:rsidRDefault="0055725C" w:rsidP="0055725C">
      <w:pPr>
        <w:pStyle w:val="EndNoteBibliography"/>
        <w:spacing w:after="0"/>
        <w:ind w:left="720" w:hanging="720"/>
        <w:rPr>
          <w:noProof/>
        </w:rPr>
      </w:pPr>
      <w:bookmarkStart w:id="67" w:name="_ENREF_56"/>
      <w:r w:rsidRPr="00E42FB1">
        <w:rPr>
          <w:noProof/>
        </w:rPr>
        <w:t>56.</w:t>
      </w:r>
      <w:r w:rsidRPr="00E42FB1">
        <w:rPr>
          <w:noProof/>
        </w:rPr>
        <w:tab/>
        <w:t xml:space="preserve">Yao, Z. and D.J. Klionsky, </w:t>
      </w:r>
      <w:r w:rsidRPr="00E42FB1">
        <w:rPr>
          <w:i/>
          <w:noProof/>
        </w:rPr>
        <w:t>An unconventional pathway for mitochondrial protein degradation.</w:t>
      </w:r>
      <w:r w:rsidRPr="00E42FB1">
        <w:rPr>
          <w:noProof/>
        </w:rPr>
        <w:t xml:space="preserve"> Autophagy, 2016. </w:t>
      </w:r>
      <w:r w:rsidRPr="00E42FB1">
        <w:rPr>
          <w:b/>
          <w:noProof/>
        </w:rPr>
        <w:t>12</w:t>
      </w:r>
      <w:r w:rsidRPr="00E42FB1">
        <w:rPr>
          <w:noProof/>
        </w:rPr>
        <w:t>(11): p. 1971-1972.</w:t>
      </w:r>
      <w:bookmarkEnd w:id="67"/>
    </w:p>
    <w:p w14:paraId="326D4DFC" w14:textId="77777777" w:rsidR="0055725C" w:rsidRPr="00E42FB1" w:rsidRDefault="0055725C" w:rsidP="0055725C">
      <w:pPr>
        <w:pStyle w:val="EndNoteBibliography"/>
        <w:spacing w:after="0"/>
        <w:ind w:left="720" w:hanging="720"/>
        <w:rPr>
          <w:noProof/>
        </w:rPr>
      </w:pPr>
      <w:bookmarkStart w:id="68" w:name="_ENREF_57"/>
      <w:r w:rsidRPr="00E42FB1">
        <w:rPr>
          <w:noProof/>
        </w:rPr>
        <w:t>57.</w:t>
      </w:r>
      <w:r w:rsidRPr="00E42FB1">
        <w:rPr>
          <w:noProof/>
        </w:rPr>
        <w:tab/>
        <w:t xml:space="preserve">Bauer, S. and M.T. Morris, </w:t>
      </w:r>
      <w:r w:rsidRPr="00E42FB1">
        <w:rPr>
          <w:i/>
          <w:noProof/>
        </w:rPr>
        <w:t>Glycosome biogenesis in trypanosomes and the de novo dilemma.</w:t>
      </w:r>
      <w:r w:rsidRPr="00E42FB1">
        <w:rPr>
          <w:noProof/>
        </w:rPr>
        <w:t xml:space="preserve"> PLoS Negl Trop Dis, 2017. </w:t>
      </w:r>
      <w:r w:rsidRPr="00E42FB1">
        <w:rPr>
          <w:b/>
          <w:noProof/>
        </w:rPr>
        <w:t>11</w:t>
      </w:r>
      <w:r w:rsidRPr="00E42FB1">
        <w:rPr>
          <w:noProof/>
        </w:rPr>
        <w:t>(4): p. e0005333.</w:t>
      </w:r>
      <w:bookmarkEnd w:id="68"/>
    </w:p>
    <w:p w14:paraId="61911BB2" w14:textId="77777777" w:rsidR="0055725C" w:rsidRPr="00E42FB1" w:rsidRDefault="0055725C" w:rsidP="0055725C">
      <w:pPr>
        <w:pStyle w:val="EndNoteBibliography"/>
        <w:spacing w:after="0"/>
        <w:ind w:left="720" w:hanging="720"/>
        <w:rPr>
          <w:noProof/>
        </w:rPr>
      </w:pPr>
      <w:bookmarkStart w:id="69" w:name="_ENREF_58"/>
      <w:r w:rsidRPr="00E42FB1">
        <w:rPr>
          <w:noProof/>
        </w:rPr>
        <w:t>58.</w:t>
      </w:r>
      <w:r w:rsidRPr="00E42FB1">
        <w:rPr>
          <w:noProof/>
        </w:rPr>
        <w:tab/>
        <w:t xml:space="preserve">Haanstra, J.R., et al., </w:t>
      </w:r>
      <w:r w:rsidRPr="00E42FB1">
        <w:rPr>
          <w:i/>
          <w:noProof/>
        </w:rPr>
        <w:t>Biogenesis, maintenance and dynamics of glycosomes in trypanosomatid parasites.</w:t>
      </w:r>
      <w:r w:rsidRPr="00E42FB1">
        <w:rPr>
          <w:noProof/>
        </w:rPr>
        <w:t xml:space="preserve"> Biochim Biophys Acta, 2016. </w:t>
      </w:r>
      <w:r w:rsidRPr="00E42FB1">
        <w:rPr>
          <w:b/>
          <w:noProof/>
        </w:rPr>
        <w:t>1863</w:t>
      </w:r>
      <w:r w:rsidRPr="00E42FB1">
        <w:rPr>
          <w:noProof/>
        </w:rPr>
        <w:t>(5): p. 1038-48.</w:t>
      </w:r>
      <w:bookmarkEnd w:id="69"/>
    </w:p>
    <w:p w14:paraId="3717A938" w14:textId="77777777" w:rsidR="0055725C" w:rsidRPr="00E42FB1" w:rsidRDefault="0055725C" w:rsidP="0055725C">
      <w:pPr>
        <w:pStyle w:val="EndNoteBibliography"/>
        <w:ind w:left="720" w:hanging="720"/>
        <w:rPr>
          <w:noProof/>
        </w:rPr>
      </w:pPr>
      <w:bookmarkStart w:id="70" w:name="_ENREF_59"/>
      <w:r w:rsidRPr="00E42FB1">
        <w:rPr>
          <w:noProof/>
        </w:rPr>
        <w:lastRenderedPageBreak/>
        <w:t>59.</w:t>
      </w:r>
      <w:r w:rsidRPr="00E42FB1">
        <w:rPr>
          <w:noProof/>
        </w:rPr>
        <w:tab/>
        <w:t xml:space="preserve">Walker, C.L., et al., </w:t>
      </w:r>
      <w:r w:rsidRPr="00E42FB1">
        <w:rPr>
          <w:i/>
          <w:noProof/>
        </w:rPr>
        <w:t>Redox Regulation of Homeostasis and Proteostasis in Peroxisomes.</w:t>
      </w:r>
      <w:r w:rsidRPr="00E42FB1">
        <w:rPr>
          <w:noProof/>
        </w:rPr>
        <w:t xml:space="preserve"> Physiol Rev, 2018. </w:t>
      </w:r>
      <w:r w:rsidRPr="00E42FB1">
        <w:rPr>
          <w:b/>
          <w:noProof/>
        </w:rPr>
        <w:t>98</w:t>
      </w:r>
      <w:r w:rsidRPr="00E42FB1">
        <w:rPr>
          <w:noProof/>
        </w:rPr>
        <w:t>(1): p. 89-115.</w:t>
      </w:r>
      <w:bookmarkEnd w:id="70"/>
    </w:p>
    <w:p w14:paraId="6CA471EF" w14:textId="16E05488" w:rsidR="00476720" w:rsidRPr="00476720" w:rsidRDefault="00476720" w:rsidP="00C264C6">
      <w:r w:rsidRPr="00E42FB1">
        <w:fldChar w:fldCharType="end"/>
      </w:r>
      <w:bookmarkStart w:id="71" w:name="_GoBack"/>
      <w:bookmarkEnd w:id="71"/>
    </w:p>
    <w:sectPr w:rsidR="00476720" w:rsidRPr="00476720" w:rsidSect="00F34687">
      <w:pgSz w:w="11906" w:h="16838" w:code="9"/>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914"/>
    <w:multiLevelType w:val="hybridMultilevel"/>
    <w:tmpl w:val="EEEC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74890"/>
    <w:multiLevelType w:val="hybridMultilevel"/>
    <w:tmpl w:val="A45A80D4"/>
    <w:lvl w:ilvl="0" w:tplc="FE8A862C">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821389"/>
    <w:multiLevelType w:val="hybridMultilevel"/>
    <w:tmpl w:val="A3128772"/>
    <w:lvl w:ilvl="0" w:tplc="349A7A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34961"/>
    <w:multiLevelType w:val="hybridMultilevel"/>
    <w:tmpl w:val="AAA053C8"/>
    <w:lvl w:ilvl="0" w:tplc="660AEC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D2886"/>
    <w:multiLevelType w:val="hybridMultilevel"/>
    <w:tmpl w:val="09F0776C"/>
    <w:lvl w:ilvl="0" w:tplc="D26E48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55A57"/>
    <w:multiLevelType w:val="hybridMultilevel"/>
    <w:tmpl w:val="11AC7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F24AD"/>
    <w:multiLevelType w:val="hybridMultilevel"/>
    <w:tmpl w:val="AEE4D8C6"/>
    <w:lvl w:ilvl="0" w:tplc="8C8A3398">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xMzQxNjK3NLc0MDFR0lEKTi0uzszPAykwrgUAK/CI7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5wwz959cd959we0fr4x2pz55zadsesttrre&quot;&gt;wor_turnov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30&lt;/item&gt;&lt;item&gt;31&lt;/item&gt;&lt;item&gt;33&lt;/item&gt;&lt;item&gt;34&lt;/item&gt;&lt;item&gt;35&lt;/item&gt;&lt;item&gt;36&lt;/item&gt;&lt;item&gt;38&lt;/item&gt;&lt;item&gt;40&lt;/item&gt;&lt;item&gt;41&lt;/item&gt;&lt;item&gt;43&lt;/item&gt;&lt;item&gt;44&lt;/item&gt;&lt;item&gt;51&lt;/item&gt;&lt;item&gt;52&lt;/item&gt;&lt;item&gt;53&lt;/item&gt;&lt;item&gt;54&lt;/item&gt;&lt;item&gt;55&lt;/item&gt;&lt;item&gt;56&lt;/item&gt;&lt;item&gt;57&lt;/item&gt;&lt;item&gt;59&lt;/item&gt;&lt;item&gt;60&lt;/item&gt;&lt;item&gt;61&lt;/item&gt;&lt;item&gt;62&lt;/item&gt;&lt;item&gt;63&lt;/item&gt;&lt;item&gt;64&lt;/item&gt;&lt;item&gt;65&lt;/item&gt;&lt;item&gt;66&lt;/item&gt;&lt;item&gt;67&lt;/item&gt;&lt;item&gt;68&lt;/item&gt;&lt;item&gt;69&lt;/item&gt;&lt;item&gt;71&lt;/item&gt;&lt;item&gt;72&lt;/item&gt;&lt;item&gt;73&lt;/item&gt;&lt;item&gt;74&lt;/item&gt;&lt;item&gt;75&lt;/item&gt;&lt;item&gt;76&lt;/item&gt;&lt;/record-ids&gt;&lt;/item&gt;&lt;/Libraries&gt;"/>
  </w:docVars>
  <w:rsids>
    <w:rsidRoot w:val="00476720"/>
    <w:rsid w:val="0000145C"/>
    <w:rsid w:val="000025C8"/>
    <w:rsid w:val="000026AF"/>
    <w:rsid w:val="000038E4"/>
    <w:rsid w:val="00003AAE"/>
    <w:rsid w:val="00004771"/>
    <w:rsid w:val="000071C4"/>
    <w:rsid w:val="00020BE5"/>
    <w:rsid w:val="00022746"/>
    <w:rsid w:val="00023017"/>
    <w:rsid w:val="00024E24"/>
    <w:rsid w:val="00025056"/>
    <w:rsid w:val="00026D2E"/>
    <w:rsid w:val="00030799"/>
    <w:rsid w:val="00030FBD"/>
    <w:rsid w:val="00033B13"/>
    <w:rsid w:val="00033EF2"/>
    <w:rsid w:val="00034878"/>
    <w:rsid w:val="00034A59"/>
    <w:rsid w:val="00041627"/>
    <w:rsid w:val="000425EC"/>
    <w:rsid w:val="00043DBF"/>
    <w:rsid w:val="000449DF"/>
    <w:rsid w:val="00046FAD"/>
    <w:rsid w:val="00050102"/>
    <w:rsid w:val="0005018B"/>
    <w:rsid w:val="00050387"/>
    <w:rsid w:val="00051A96"/>
    <w:rsid w:val="00054708"/>
    <w:rsid w:val="00055ED9"/>
    <w:rsid w:val="00062597"/>
    <w:rsid w:val="00062F69"/>
    <w:rsid w:val="000633C3"/>
    <w:rsid w:val="00063675"/>
    <w:rsid w:val="00063D51"/>
    <w:rsid w:val="000653D8"/>
    <w:rsid w:val="0006737A"/>
    <w:rsid w:val="00071EC5"/>
    <w:rsid w:val="00074475"/>
    <w:rsid w:val="000749BE"/>
    <w:rsid w:val="000759E6"/>
    <w:rsid w:val="000773F6"/>
    <w:rsid w:val="0007771B"/>
    <w:rsid w:val="0008232C"/>
    <w:rsid w:val="00082346"/>
    <w:rsid w:val="00082DBA"/>
    <w:rsid w:val="00083486"/>
    <w:rsid w:val="00085252"/>
    <w:rsid w:val="00085853"/>
    <w:rsid w:val="00085E30"/>
    <w:rsid w:val="0009075F"/>
    <w:rsid w:val="000944F4"/>
    <w:rsid w:val="00096890"/>
    <w:rsid w:val="00097645"/>
    <w:rsid w:val="00097DF5"/>
    <w:rsid w:val="000A0762"/>
    <w:rsid w:val="000A0F1F"/>
    <w:rsid w:val="000A11BA"/>
    <w:rsid w:val="000A1C5F"/>
    <w:rsid w:val="000A25E4"/>
    <w:rsid w:val="000A3BE3"/>
    <w:rsid w:val="000A4923"/>
    <w:rsid w:val="000A5B4D"/>
    <w:rsid w:val="000B2408"/>
    <w:rsid w:val="000B331C"/>
    <w:rsid w:val="000B6531"/>
    <w:rsid w:val="000B7436"/>
    <w:rsid w:val="000B7708"/>
    <w:rsid w:val="000B792C"/>
    <w:rsid w:val="000C3B69"/>
    <w:rsid w:val="000C4B1A"/>
    <w:rsid w:val="000C511E"/>
    <w:rsid w:val="000C5BAA"/>
    <w:rsid w:val="000C7835"/>
    <w:rsid w:val="000C7C98"/>
    <w:rsid w:val="000D1C48"/>
    <w:rsid w:val="000D26A1"/>
    <w:rsid w:val="000D3FC9"/>
    <w:rsid w:val="000D5EE3"/>
    <w:rsid w:val="000E1BFC"/>
    <w:rsid w:val="000E23EB"/>
    <w:rsid w:val="000E25C6"/>
    <w:rsid w:val="000E3137"/>
    <w:rsid w:val="000E4511"/>
    <w:rsid w:val="000E6CB1"/>
    <w:rsid w:val="000E7210"/>
    <w:rsid w:val="000F239E"/>
    <w:rsid w:val="000F6280"/>
    <w:rsid w:val="00100CEA"/>
    <w:rsid w:val="00101828"/>
    <w:rsid w:val="001021FA"/>
    <w:rsid w:val="00103303"/>
    <w:rsid w:val="00106EE9"/>
    <w:rsid w:val="00107477"/>
    <w:rsid w:val="00107E17"/>
    <w:rsid w:val="00111C48"/>
    <w:rsid w:val="00111EE7"/>
    <w:rsid w:val="001123F0"/>
    <w:rsid w:val="00114032"/>
    <w:rsid w:val="00123961"/>
    <w:rsid w:val="00125CBC"/>
    <w:rsid w:val="00126600"/>
    <w:rsid w:val="00126EC9"/>
    <w:rsid w:val="001317EC"/>
    <w:rsid w:val="00131BAF"/>
    <w:rsid w:val="00133989"/>
    <w:rsid w:val="0013489C"/>
    <w:rsid w:val="00135403"/>
    <w:rsid w:val="001364B4"/>
    <w:rsid w:val="001370F3"/>
    <w:rsid w:val="00137402"/>
    <w:rsid w:val="001400D8"/>
    <w:rsid w:val="0014331A"/>
    <w:rsid w:val="00143ACC"/>
    <w:rsid w:val="001442C5"/>
    <w:rsid w:val="00144D90"/>
    <w:rsid w:val="001460B7"/>
    <w:rsid w:val="00147347"/>
    <w:rsid w:val="00150258"/>
    <w:rsid w:val="00150988"/>
    <w:rsid w:val="001524FA"/>
    <w:rsid w:val="00152732"/>
    <w:rsid w:val="00154883"/>
    <w:rsid w:val="001555E3"/>
    <w:rsid w:val="001569C0"/>
    <w:rsid w:val="00156E49"/>
    <w:rsid w:val="00157679"/>
    <w:rsid w:val="00157EB9"/>
    <w:rsid w:val="001604F0"/>
    <w:rsid w:val="001629EE"/>
    <w:rsid w:val="00165558"/>
    <w:rsid w:val="001669AC"/>
    <w:rsid w:val="0016761E"/>
    <w:rsid w:val="00170457"/>
    <w:rsid w:val="00170993"/>
    <w:rsid w:val="00170EEC"/>
    <w:rsid w:val="00172A6E"/>
    <w:rsid w:val="00172B43"/>
    <w:rsid w:val="001761F5"/>
    <w:rsid w:val="0017630C"/>
    <w:rsid w:val="00176B73"/>
    <w:rsid w:val="00177012"/>
    <w:rsid w:val="00180128"/>
    <w:rsid w:val="0018074C"/>
    <w:rsid w:val="001808B7"/>
    <w:rsid w:val="00181B8E"/>
    <w:rsid w:val="00182E27"/>
    <w:rsid w:val="00183EF7"/>
    <w:rsid w:val="00184522"/>
    <w:rsid w:val="00184526"/>
    <w:rsid w:val="00185D12"/>
    <w:rsid w:val="00187FD4"/>
    <w:rsid w:val="00192791"/>
    <w:rsid w:val="001A0EDF"/>
    <w:rsid w:val="001A1289"/>
    <w:rsid w:val="001A139E"/>
    <w:rsid w:val="001A7B77"/>
    <w:rsid w:val="001B0D7A"/>
    <w:rsid w:val="001B17F2"/>
    <w:rsid w:val="001B251E"/>
    <w:rsid w:val="001B290B"/>
    <w:rsid w:val="001B2A67"/>
    <w:rsid w:val="001B31DA"/>
    <w:rsid w:val="001B3EEF"/>
    <w:rsid w:val="001B41DE"/>
    <w:rsid w:val="001B526C"/>
    <w:rsid w:val="001B60C8"/>
    <w:rsid w:val="001B623A"/>
    <w:rsid w:val="001B6966"/>
    <w:rsid w:val="001C3770"/>
    <w:rsid w:val="001C5DDA"/>
    <w:rsid w:val="001C6877"/>
    <w:rsid w:val="001C70CA"/>
    <w:rsid w:val="001D0A14"/>
    <w:rsid w:val="001D31AE"/>
    <w:rsid w:val="001D3985"/>
    <w:rsid w:val="001D41B0"/>
    <w:rsid w:val="001E01AB"/>
    <w:rsid w:val="001E058D"/>
    <w:rsid w:val="001E1EAE"/>
    <w:rsid w:val="001E3366"/>
    <w:rsid w:val="001F2F69"/>
    <w:rsid w:val="001F3A22"/>
    <w:rsid w:val="001F48B2"/>
    <w:rsid w:val="001F4CC3"/>
    <w:rsid w:val="0020171E"/>
    <w:rsid w:val="00201F91"/>
    <w:rsid w:val="00202B3B"/>
    <w:rsid w:val="00203465"/>
    <w:rsid w:val="00203F92"/>
    <w:rsid w:val="00205E47"/>
    <w:rsid w:val="00206230"/>
    <w:rsid w:val="00210159"/>
    <w:rsid w:val="00211C1B"/>
    <w:rsid w:val="00211CC4"/>
    <w:rsid w:val="00212C84"/>
    <w:rsid w:val="00213853"/>
    <w:rsid w:val="00214B5C"/>
    <w:rsid w:val="00215642"/>
    <w:rsid w:val="00215FC1"/>
    <w:rsid w:val="00216084"/>
    <w:rsid w:val="00217397"/>
    <w:rsid w:val="002177BA"/>
    <w:rsid w:val="0022193E"/>
    <w:rsid w:val="00221EFE"/>
    <w:rsid w:val="0022458B"/>
    <w:rsid w:val="00224E9F"/>
    <w:rsid w:val="002250AE"/>
    <w:rsid w:val="00226998"/>
    <w:rsid w:val="00230C2B"/>
    <w:rsid w:val="00232EBC"/>
    <w:rsid w:val="00233B01"/>
    <w:rsid w:val="00233B4A"/>
    <w:rsid w:val="00233C81"/>
    <w:rsid w:val="00233F1C"/>
    <w:rsid w:val="002365AC"/>
    <w:rsid w:val="002402D6"/>
    <w:rsid w:val="0024154D"/>
    <w:rsid w:val="00242908"/>
    <w:rsid w:val="0024367A"/>
    <w:rsid w:val="00246FB1"/>
    <w:rsid w:val="002516A9"/>
    <w:rsid w:val="00254C42"/>
    <w:rsid w:val="0025718C"/>
    <w:rsid w:val="002571A5"/>
    <w:rsid w:val="00261894"/>
    <w:rsid w:val="002623E9"/>
    <w:rsid w:val="0026503F"/>
    <w:rsid w:val="00265ACE"/>
    <w:rsid w:val="00265B03"/>
    <w:rsid w:val="00272031"/>
    <w:rsid w:val="00273953"/>
    <w:rsid w:val="00274434"/>
    <w:rsid w:val="0027569D"/>
    <w:rsid w:val="00276945"/>
    <w:rsid w:val="00280864"/>
    <w:rsid w:val="00280D01"/>
    <w:rsid w:val="00281CF3"/>
    <w:rsid w:val="002824EB"/>
    <w:rsid w:val="00283F10"/>
    <w:rsid w:val="00284615"/>
    <w:rsid w:val="00284669"/>
    <w:rsid w:val="00284DD5"/>
    <w:rsid w:val="00287AA9"/>
    <w:rsid w:val="0029251B"/>
    <w:rsid w:val="00292E1E"/>
    <w:rsid w:val="002935DB"/>
    <w:rsid w:val="002946D9"/>
    <w:rsid w:val="00295318"/>
    <w:rsid w:val="00296A37"/>
    <w:rsid w:val="002A1BF2"/>
    <w:rsid w:val="002A1F14"/>
    <w:rsid w:val="002A23AC"/>
    <w:rsid w:val="002A6510"/>
    <w:rsid w:val="002A6DBB"/>
    <w:rsid w:val="002B5395"/>
    <w:rsid w:val="002B7E6A"/>
    <w:rsid w:val="002C19B0"/>
    <w:rsid w:val="002C2955"/>
    <w:rsid w:val="002C6F6F"/>
    <w:rsid w:val="002C7B16"/>
    <w:rsid w:val="002C7FA1"/>
    <w:rsid w:val="002D0DF4"/>
    <w:rsid w:val="002D15E5"/>
    <w:rsid w:val="002D187A"/>
    <w:rsid w:val="002D223B"/>
    <w:rsid w:val="002D4D18"/>
    <w:rsid w:val="002D5250"/>
    <w:rsid w:val="002D545D"/>
    <w:rsid w:val="002E0A28"/>
    <w:rsid w:val="002E0D5D"/>
    <w:rsid w:val="002E1F89"/>
    <w:rsid w:val="002E27F0"/>
    <w:rsid w:val="002E3194"/>
    <w:rsid w:val="002E7749"/>
    <w:rsid w:val="002E7F6C"/>
    <w:rsid w:val="002F0409"/>
    <w:rsid w:val="002F2F82"/>
    <w:rsid w:val="002F39CC"/>
    <w:rsid w:val="002F3E85"/>
    <w:rsid w:val="002F434F"/>
    <w:rsid w:val="002F4DF2"/>
    <w:rsid w:val="0030085F"/>
    <w:rsid w:val="00301C43"/>
    <w:rsid w:val="00302C65"/>
    <w:rsid w:val="00302DD6"/>
    <w:rsid w:val="00305534"/>
    <w:rsid w:val="00306F26"/>
    <w:rsid w:val="003078DD"/>
    <w:rsid w:val="00313939"/>
    <w:rsid w:val="00321FE2"/>
    <w:rsid w:val="00322A3E"/>
    <w:rsid w:val="00322E39"/>
    <w:rsid w:val="00322E46"/>
    <w:rsid w:val="003242EA"/>
    <w:rsid w:val="003274DB"/>
    <w:rsid w:val="003348A7"/>
    <w:rsid w:val="003354B8"/>
    <w:rsid w:val="00335A8D"/>
    <w:rsid w:val="00336D29"/>
    <w:rsid w:val="00341849"/>
    <w:rsid w:val="0034190D"/>
    <w:rsid w:val="00342EFE"/>
    <w:rsid w:val="00345498"/>
    <w:rsid w:val="00345574"/>
    <w:rsid w:val="00347FAE"/>
    <w:rsid w:val="003500CA"/>
    <w:rsid w:val="0035026C"/>
    <w:rsid w:val="003518B2"/>
    <w:rsid w:val="00353F7B"/>
    <w:rsid w:val="00355982"/>
    <w:rsid w:val="00356DEF"/>
    <w:rsid w:val="003570FD"/>
    <w:rsid w:val="0036017E"/>
    <w:rsid w:val="00360260"/>
    <w:rsid w:val="003611EA"/>
    <w:rsid w:val="00361B9B"/>
    <w:rsid w:val="00361D6C"/>
    <w:rsid w:val="00363E53"/>
    <w:rsid w:val="00365609"/>
    <w:rsid w:val="0036588C"/>
    <w:rsid w:val="00367D91"/>
    <w:rsid w:val="00373213"/>
    <w:rsid w:val="00376B9F"/>
    <w:rsid w:val="00380C45"/>
    <w:rsid w:val="00382006"/>
    <w:rsid w:val="0038265D"/>
    <w:rsid w:val="00382F56"/>
    <w:rsid w:val="00384762"/>
    <w:rsid w:val="0038548A"/>
    <w:rsid w:val="00385B7A"/>
    <w:rsid w:val="003901C6"/>
    <w:rsid w:val="003908E8"/>
    <w:rsid w:val="003941E2"/>
    <w:rsid w:val="00397E48"/>
    <w:rsid w:val="003A1807"/>
    <w:rsid w:val="003A3E62"/>
    <w:rsid w:val="003A3F11"/>
    <w:rsid w:val="003A411E"/>
    <w:rsid w:val="003A4B8A"/>
    <w:rsid w:val="003B0E3A"/>
    <w:rsid w:val="003B4DD2"/>
    <w:rsid w:val="003C0E2A"/>
    <w:rsid w:val="003C1121"/>
    <w:rsid w:val="003C1B78"/>
    <w:rsid w:val="003C22D6"/>
    <w:rsid w:val="003C726D"/>
    <w:rsid w:val="003C7FB6"/>
    <w:rsid w:val="003D0478"/>
    <w:rsid w:val="003D11CC"/>
    <w:rsid w:val="003D26E9"/>
    <w:rsid w:val="003D4379"/>
    <w:rsid w:val="003D5D01"/>
    <w:rsid w:val="003D6DA6"/>
    <w:rsid w:val="003D77F3"/>
    <w:rsid w:val="003E1AA8"/>
    <w:rsid w:val="003E27C4"/>
    <w:rsid w:val="003E2BB7"/>
    <w:rsid w:val="003E50A2"/>
    <w:rsid w:val="003E5BD9"/>
    <w:rsid w:val="003E62E4"/>
    <w:rsid w:val="003F23BA"/>
    <w:rsid w:val="003F2AAE"/>
    <w:rsid w:val="003F5B99"/>
    <w:rsid w:val="003F7C56"/>
    <w:rsid w:val="00400824"/>
    <w:rsid w:val="0040178B"/>
    <w:rsid w:val="00402F40"/>
    <w:rsid w:val="00403D50"/>
    <w:rsid w:val="004046D5"/>
    <w:rsid w:val="00405D7C"/>
    <w:rsid w:val="00405F29"/>
    <w:rsid w:val="00410D30"/>
    <w:rsid w:val="00411944"/>
    <w:rsid w:val="0041226C"/>
    <w:rsid w:val="00414B02"/>
    <w:rsid w:val="00416929"/>
    <w:rsid w:val="004173AE"/>
    <w:rsid w:val="0042195A"/>
    <w:rsid w:val="0042285F"/>
    <w:rsid w:val="00424AE3"/>
    <w:rsid w:val="004255A7"/>
    <w:rsid w:val="00425BAB"/>
    <w:rsid w:val="00427DB7"/>
    <w:rsid w:val="00430EAB"/>
    <w:rsid w:val="004311B6"/>
    <w:rsid w:val="00432ABA"/>
    <w:rsid w:val="0043663C"/>
    <w:rsid w:val="004375B2"/>
    <w:rsid w:val="00441405"/>
    <w:rsid w:val="004421B4"/>
    <w:rsid w:val="0044397B"/>
    <w:rsid w:val="00444BD4"/>
    <w:rsid w:val="00445CAE"/>
    <w:rsid w:val="004514B1"/>
    <w:rsid w:val="0045660C"/>
    <w:rsid w:val="00457851"/>
    <w:rsid w:val="00460B88"/>
    <w:rsid w:val="00460C9F"/>
    <w:rsid w:val="00460D59"/>
    <w:rsid w:val="00463EA8"/>
    <w:rsid w:val="004649FE"/>
    <w:rsid w:val="00465426"/>
    <w:rsid w:val="0046560E"/>
    <w:rsid w:val="00465BB0"/>
    <w:rsid w:val="00467274"/>
    <w:rsid w:val="004701D2"/>
    <w:rsid w:val="0047109B"/>
    <w:rsid w:val="0047461B"/>
    <w:rsid w:val="00474F5F"/>
    <w:rsid w:val="00475052"/>
    <w:rsid w:val="00475183"/>
    <w:rsid w:val="00475964"/>
    <w:rsid w:val="00476720"/>
    <w:rsid w:val="00477643"/>
    <w:rsid w:val="004809F2"/>
    <w:rsid w:val="0048222A"/>
    <w:rsid w:val="00482529"/>
    <w:rsid w:val="00483151"/>
    <w:rsid w:val="00483E39"/>
    <w:rsid w:val="00484022"/>
    <w:rsid w:val="00484724"/>
    <w:rsid w:val="00484B82"/>
    <w:rsid w:val="0048555A"/>
    <w:rsid w:val="004874BB"/>
    <w:rsid w:val="00487EAD"/>
    <w:rsid w:val="00491473"/>
    <w:rsid w:val="004941E7"/>
    <w:rsid w:val="00495055"/>
    <w:rsid w:val="004A12D1"/>
    <w:rsid w:val="004A29B9"/>
    <w:rsid w:val="004A2D5C"/>
    <w:rsid w:val="004A3AB9"/>
    <w:rsid w:val="004A55FB"/>
    <w:rsid w:val="004A565F"/>
    <w:rsid w:val="004A7006"/>
    <w:rsid w:val="004B074A"/>
    <w:rsid w:val="004B129C"/>
    <w:rsid w:val="004B54FE"/>
    <w:rsid w:val="004B5F3A"/>
    <w:rsid w:val="004B742D"/>
    <w:rsid w:val="004B7A0E"/>
    <w:rsid w:val="004C3837"/>
    <w:rsid w:val="004C4101"/>
    <w:rsid w:val="004C7ACE"/>
    <w:rsid w:val="004D0665"/>
    <w:rsid w:val="004D076D"/>
    <w:rsid w:val="004D138A"/>
    <w:rsid w:val="004D142B"/>
    <w:rsid w:val="004D2BC8"/>
    <w:rsid w:val="004D4325"/>
    <w:rsid w:val="004D54DC"/>
    <w:rsid w:val="004D6F2A"/>
    <w:rsid w:val="004D7153"/>
    <w:rsid w:val="004D7C02"/>
    <w:rsid w:val="004E239D"/>
    <w:rsid w:val="004E3488"/>
    <w:rsid w:val="004E410A"/>
    <w:rsid w:val="004F0031"/>
    <w:rsid w:val="004F0214"/>
    <w:rsid w:val="004F09AD"/>
    <w:rsid w:val="004F198A"/>
    <w:rsid w:val="004F31F4"/>
    <w:rsid w:val="004F401F"/>
    <w:rsid w:val="004F66A8"/>
    <w:rsid w:val="004F75BB"/>
    <w:rsid w:val="005009E7"/>
    <w:rsid w:val="00501466"/>
    <w:rsid w:val="00501945"/>
    <w:rsid w:val="00501D58"/>
    <w:rsid w:val="00501ED0"/>
    <w:rsid w:val="00507AB2"/>
    <w:rsid w:val="00512A69"/>
    <w:rsid w:val="005130B4"/>
    <w:rsid w:val="00513C18"/>
    <w:rsid w:val="0051436F"/>
    <w:rsid w:val="005149D8"/>
    <w:rsid w:val="005155EF"/>
    <w:rsid w:val="00517031"/>
    <w:rsid w:val="00517819"/>
    <w:rsid w:val="00523FE6"/>
    <w:rsid w:val="0052594A"/>
    <w:rsid w:val="00525E79"/>
    <w:rsid w:val="005306A0"/>
    <w:rsid w:val="00531886"/>
    <w:rsid w:val="00531AD4"/>
    <w:rsid w:val="00534255"/>
    <w:rsid w:val="00541E34"/>
    <w:rsid w:val="005440E7"/>
    <w:rsid w:val="00544236"/>
    <w:rsid w:val="00545789"/>
    <w:rsid w:val="0054639E"/>
    <w:rsid w:val="00547ADB"/>
    <w:rsid w:val="00550BA0"/>
    <w:rsid w:val="00553995"/>
    <w:rsid w:val="00554A19"/>
    <w:rsid w:val="005566F7"/>
    <w:rsid w:val="00556EA9"/>
    <w:rsid w:val="0055725C"/>
    <w:rsid w:val="005621F3"/>
    <w:rsid w:val="00565FCC"/>
    <w:rsid w:val="005669F7"/>
    <w:rsid w:val="00571884"/>
    <w:rsid w:val="00573FF8"/>
    <w:rsid w:val="00574D13"/>
    <w:rsid w:val="00582616"/>
    <w:rsid w:val="00582625"/>
    <w:rsid w:val="00582C71"/>
    <w:rsid w:val="00582CB7"/>
    <w:rsid w:val="005863D3"/>
    <w:rsid w:val="00586D48"/>
    <w:rsid w:val="00590A0B"/>
    <w:rsid w:val="00591188"/>
    <w:rsid w:val="0059180D"/>
    <w:rsid w:val="005939E7"/>
    <w:rsid w:val="005A0BB9"/>
    <w:rsid w:val="005A2732"/>
    <w:rsid w:val="005A5E8E"/>
    <w:rsid w:val="005A6150"/>
    <w:rsid w:val="005A7186"/>
    <w:rsid w:val="005B255B"/>
    <w:rsid w:val="005B3DC2"/>
    <w:rsid w:val="005B413C"/>
    <w:rsid w:val="005B431F"/>
    <w:rsid w:val="005B78EF"/>
    <w:rsid w:val="005C1C99"/>
    <w:rsid w:val="005C60BB"/>
    <w:rsid w:val="005C66BB"/>
    <w:rsid w:val="005D0BF5"/>
    <w:rsid w:val="005D0C20"/>
    <w:rsid w:val="005D261F"/>
    <w:rsid w:val="005D54D7"/>
    <w:rsid w:val="005D7741"/>
    <w:rsid w:val="005D7CAD"/>
    <w:rsid w:val="005D7E7D"/>
    <w:rsid w:val="005E289E"/>
    <w:rsid w:val="005E4816"/>
    <w:rsid w:val="005F1496"/>
    <w:rsid w:val="005F14B1"/>
    <w:rsid w:val="005F4EBA"/>
    <w:rsid w:val="005F7D2F"/>
    <w:rsid w:val="005F7DBA"/>
    <w:rsid w:val="005F7E8B"/>
    <w:rsid w:val="00601DD6"/>
    <w:rsid w:val="00602286"/>
    <w:rsid w:val="006046FD"/>
    <w:rsid w:val="006113AF"/>
    <w:rsid w:val="00613D8A"/>
    <w:rsid w:val="00614D49"/>
    <w:rsid w:val="00616F8A"/>
    <w:rsid w:val="00617779"/>
    <w:rsid w:val="00620B58"/>
    <w:rsid w:val="00621F52"/>
    <w:rsid w:val="00622E5C"/>
    <w:rsid w:val="00622E9C"/>
    <w:rsid w:val="00622F6B"/>
    <w:rsid w:val="006250EF"/>
    <w:rsid w:val="00625E9C"/>
    <w:rsid w:val="00627189"/>
    <w:rsid w:val="00627CDD"/>
    <w:rsid w:val="0063287D"/>
    <w:rsid w:val="006348B9"/>
    <w:rsid w:val="0063632F"/>
    <w:rsid w:val="006370E5"/>
    <w:rsid w:val="00640309"/>
    <w:rsid w:val="006411BE"/>
    <w:rsid w:val="00641F1D"/>
    <w:rsid w:val="00643A10"/>
    <w:rsid w:val="00646AF8"/>
    <w:rsid w:val="0064712B"/>
    <w:rsid w:val="0064784A"/>
    <w:rsid w:val="00653938"/>
    <w:rsid w:val="00653B4B"/>
    <w:rsid w:val="00654169"/>
    <w:rsid w:val="00662668"/>
    <w:rsid w:val="00663911"/>
    <w:rsid w:val="00663C40"/>
    <w:rsid w:val="0066445E"/>
    <w:rsid w:val="00667C35"/>
    <w:rsid w:val="006716C8"/>
    <w:rsid w:val="00671ED0"/>
    <w:rsid w:val="006739D3"/>
    <w:rsid w:val="00674662"/>
    <w:rsid w:val="00675D11"/>
    <w:rsid w:val="0068050C"/>
    <w:rsid w:val="00683638"/>
    <w:rsid w:val="00683DED"/>
    <w:rsid w:val="00684DDD"/>
    <w:rsid w:val="00685DF4"/>
    <w:rsid w:val="006877D5"/>
    <w:rsid w:val="00691512"/>
    <w:rsid w:val="00691D1D"/>
    <w:rsid w:val="006930A4"/>
    <w:rsid w:val="00694C3F"/>
    <w:rsid w:val="006953FF"/>
    <w:rsid w:val="00695FD8"/>
    <w:rsid w:val="006966A6"/>
    <w:rsid w:val="00696A73"/>
    <w:rsid w:val="006A22B7"/>
    <w:rsid w:val="006A4F4C"/>
    <w:rsid w:val="006A7602"/>
    <w:rsid w:val="006B0249"/>
    <w:rsid w:val="006B17E7"/>
    <w:rsid w:val="006B2305"/>
    <w:rsid w:val="006B30C9"/>
    <w:rsid w:val="006B31E6"/>
    <w:rsid w:val="006B43D0"/>
    <w:rsid w:val="006B6C29"/>
    <w:rsid w:val="006B763E"/>
    <w:rsid w:val="006C0BEA"/>
    <w:rsid w:val="006C1AA8"/>
    <w:rsid w:val="006C2517"/>
    <w:rsid w:val="006C318E"/>
    <w:rsid w:val="006C49BC"/>
    <w:rsid w:val="006C573E"/>
    <w:rsid w:val="006C6448"/>
    <w:rsid w:val="006D1ABB"/>
    <w:rsid w:val="006D5AC8"/>
    <w:rsid w:val="006E02E2"/>
    <w:rsid w:val="006E2757"/>
    <w:rsid w:val="006E4015"/>
    <w:rsid w:val="006E7118"/>
    <w:rsid w:val="006F125F"/>
    <w:rsid w:val="006F257E"/>
    <w:rsid w:val="006F3769"/>
    <w:rsid w:val="006F3CBB"/>
    <w:rsid w:val="006F50F1"/>
    <w:rsid w:val="006F5406"/>
    <w:rsid w:val="00700E2B"/>
    <w:rsid w:val="007017BF"/>
    <w:rsid w:val="007018CC"/>
    <w:rsid w:val="00702C9B"/>
    <w:rsid w:val="00705B75"/>
    <w:rsid w:val="00705E25"/>
    <w:rsid w:val="00705FAC"/>
    <w:rsid w:val="007130B1"/>
    <w:rsid w:val="0071328C"/>
    <w:rsid w:val="00720AB0"/>
    <w:rsid w:val="007233B9"/>
    <w:rsid w:val="007239FD"/>
    <w:rsid w:val="007251C5"/>
    <w:rsid w:val="00727BDA"/>
    <w:rsid w:val="00730E47"/>
    <w:rsid w:val="0073291F"/>
    <w:rsid w:val="00734C5F"/>
    <w:rsid w:val="00736BE0"/>
    <w:rsid w:val="0073791E"/>
    <w:rsid w:val="007416AC"/>
    <w:rsid w:val="00741B5A"/>
    <w:rsid w:val="00743481"/>
    <w:rsid w:val="007440BF"/>
    <w:rsid w:val="00747A73"/>
    <w:rsid w:val="007524DD"/>
    <w:rsid w:val="007537BB"/>
    <w:rsid w:val="00754061"/>
    <w:rsid w:val="007540D8"/>
    <w:rsid w:val="00762320"/>
    <w:rsid w:val="00763B83"/>
    <w:rsid w:val="00765699"/>
    <w:rsid w:val="007660E5"/>
    <w:rsid w:val="00766F83"/>
    <w:rsid w:val="0076798B"/>
    <w:rsid w:val="0077198E"/>
    <w:rsid w:val="0077458B"/>
    <w:rsid w:val="00775207"/>
    <w:rsid w:val="00776A6F"/>
    <w:rsid w:val="007818DB"/>
    <w:rsid w:val="007830E0"/>
    <w:rsid w:val="00785D0D"/>
    <w:rsid w:val="0078674B"/>
    <w:rsid w:val="0079112E"/>
    <w:rsid w:val="0079116B"/>
    <w:rsid w:val="0079254A"/>
    <w:rsid w:val="00792787"/>
    <w:rsid w:val="0079539C"/>
    <w:rsid w:val="0079770A"/>
    <w:rsid w:val="007A0776"/>
    <w:rsid w:val="007A1A63"/>
    <w:rsid w:val="007A220A"/>
    <w:rsid w:val="007A2CE2"/>
    <w:rsid w:val="007A45D8"/>
    <w:rsid w:val="007A46EE"/>
    <w:rsid w:val="007A5DA1"/>
    <w:rsid w:val="007A6AB1"/>
    <w:rsid w:val="007A6F7E"/>
    <w:rsid w:val="007A7202"/>
    <w:rsid w:val="007B0083"/>
    <w:rsid w:val="007B089E"/>
    <w:rsid w:val="007B0E0F"/>
    <w:rsid w:val="007B12F5"/>
    <w:rsid w:val="007B1772"/>
    <w:rsid w:val="007B2292"/>
    <w:rsid w:val="007B2A61"/>
    <w:rsid w:val="007B332D"/>
    <w:rsid w:val="007B45D6"/>
    <w:rsid w:val="007B5109"/>
    <w:rsid w:val="007B61AE"/>
    <w:rsid w:val="007C244A"/>
    <w:rsid w:val="007C59A7"/>
    <w:rsid w:val="007C5F1B"/>
    <w:rsid w:val="007D1135"/>
    <w:rsid w:val="007D2991"/>
    <w:rsid w:val="007D4DD5"/>
    <w:rsid w:val="007D71D9"/>
    <w:rsid w:val="007D762B"/>
    <w:rsid w:val="007E1907"/>
    <w:rsid w:val="007E1E75"/>
    <w:rsid w:val="007E38AB"/>
    <w:rsid w:val="007E3F19"/>
    <w:rsid w:val="007E5C3B"/>
    <w:rsid w:val="007E5D32"/>
    <w:rsid w:val="007E5D6B"/>
    <w:rsid w:val="007E5F0C"/>
    <w:rsid w:val="007E6170"/>
    <w:rsid w:val="007F00F6"/>
    <w:rsid w:val="007F0A37"/>
    <w:rsid w:val="007F116F"/>
    <w:rsid w:val="007F37DF"/>
    <w:rsid w:val="007F452F"/>
    <w:rsid w:val="007F50DB"/>
    <w:rsid w:val="007F5549"/>
    <w:rsid w:val="007F5BBB"/>
    <w:rsid w:val="007F790B"/>
    <w:rsid w:val="0080032D"/>
    <w:rsid w:val="0080054D"/>
    <w:rsid w:val="00802769"/>
    <w:rsid w:val="0080426D"/>
    <w:rsid w:val="0080548A"/>
    <w:rsid w:val="00811043"/>
    <w:rsid w:val="00811CC1"/>
    <w:rsid w:val="008156C7"/>
    <w:rsid w:val="0081584A"/>
    <w:rsid w:val="00815F86"/>
    <w:rsid w:val="008175D3"/>
    <w:rsid w:val="00817D24"/>
    <w:rsid w:val="00821801"/>
    <w:rsid w:val="0082416E"/>
    <w:rsid w:val="00826B0A"/>
    <w:rsid w:val="00826C15"/>
    <w:rsid w:val="00827EEF"/>
    <w:rsid w:val="008306D8"/>
    <w:rsid w:val="00833945"/>
    <w:rsid w:val="00833A3C"/>
    <w:rsid w:val="00833C4C"/>
    <w:rsid w:val="00835FCA"/>
    <w:rsid w:val="00836792"/>
    <w:rsid w:val="008376C2"/>
    <w:rsid w:val="00843C9F"/>
    <w:rsid w:val="00846DA6"/>
    <w:rsid w:val="008473F6"/>
    <w:rsid w:val="008475ED"/>
    <w:rsid w:val="00847FAA"/>
    <w:rsid w:val="00850ADB"/>
    <w:rsid w:val="0085168A"/>
    <w:rsid w:val="0085203C"/>
    <w:rsid w:val="00852D2F"/>
    <w:rsid w:val="00852F40"/>
    <w:rsid w:val="0085316E"/>
    <w:rsid w:val="00857C2A"/>
    <w:rsid w:val="0086256E"/>
    <w:rsid w:val="0086657F"/>
    <w:rsid w:val="00866C56"/>
    <w:rsid w:val="00870145"/>
    <w:rsid w:val="0087156D"/>
    <w:rsid w:val="00871AAC"/>
    <w:rsid w:val="00874667"/>
    <w:rsid w:val="00874976"/>
    <w:rsid w:val="00875532"/>
    <w:rsid w:val="00875CC7"/>
    <w:rsid w:val="00876EB5"/>
    <w:rsid w:val="0087700B"/>
    <w:rsid w:val="00882644"/>
    <w:rsid w:val="00883552"/>
    <w:rsid w:val="00883977"/>
    <w:rsid w:val="00884A16"/>
    <w:rsid w:val="0088675F"/>
    <w:rsid w:val="00890238"/>
    <w:rsid w:val="00890E20"/>
    <w:rsid w:val="008946C5"/>
    <w:rsid w:val="00895116"/>
    <w:rsid w:val="008959AC"/>
    <w:rsid w:val="008A040C"/>
    <w:rsid w:val="008A0870"/>
    <w:rsid w:val="008A0C2B"/>
    <w:rsid w:val="008A1F3C"/>
    <w:rsid w:val="008A3BF2"/>
    <w:rsid w:val="008A42A8"/>
    <w:rsid w:val="008A5936"/>
    <w:rsid w:val="008A6DF8"/>
    <w:rsid w:val="008A6EFB"/>
    <w:rsid w:val="008B0EE7"/>
    <w:rsid w:val="008B2B5B"/>
    <w:rsid w:val="008B4F48"/>
    <w:rsid w:val="008B57BC"/>
    <w:rsid w:val="008B71AF"/>
    <w:rsid w:val="008C0726"/>
    <w:rsid w:val="008C0E8D"/>
    <w:rsid w:val="008C2652"/>
    <w:rsid w:val="008C3B30"/>
    <w:rsid w:val="008C4E90"/>
    <w:rsid w:val="008C62F0"/>
    <w:rsid w:val="008C6681"/>
    <w:rsid w:val="008C7738"/>
    <w:rsid w:val="008D3219"/>
    <w:rsid w:val="008D423B"/>
    <w:rsid w:val="008D461D"/>
    <w:rsid w:val="008D5CD3"/>
    <w:rsid w:val="008D5D31"/>
    <w:rsid w:val="008D6B51"/>
    <w:rsid w:val="008D7A89"/>
    <w:rsid w:val="008E40BB"/>
    <w:rsid w:val="008E5513"/>
    <w:rsid w:val="008E6FFB"/>
    <w:rsid w:val="008E7087"/>
    <w:rsid w:val="008E7BA5"/>
    <w:rsid w:val="008F2A8E"/>
    <w:rsid w:val="008F3D8A"/>
    <w:rsid w:val="008F7790"/>
    <w:rsid w:val="009018D3"/>
    <w:rsid w:val="0090262C"/>
    <w:rsid w:val="00903829"/>
    <w:rsid w:val="00905C48"/>
    <w:rsid w:val="009102B1"/>
    <w:rsid w:val="00910805"/>
    <w:rsid w:val="0091251E"/>
    <w:rsid w:val="00914025"/>
    <w:rsid w:val="009140B1"/>
    <w:rsid w:val="009146C7"/>
    <w:rsid w:val="00915E52"/>
    <w:rsid w:val="00917426"/>
    <w:rsid w:val="0091753F"/>
    <w:rsid w:val="00917678"/>
    <w:rsid w:val="00920DB1"/>
    <w:rsid w:val="00921D1A"/>
    <w:rsid w:val="0092224E"/>
    <w:rsid w:val="00922B3C"/>
    <w:rsid w:val="00922D98"/>
    <w:rsid w:val="0092370C"/>
    <w:rsid w:val="0092771E"/>
    <w:rsid w:val="00931F71"/>
    <w:rsid w:val="00932EA2"/>
    <w:rsid w:val="009336CC"/>
    <w:rsid w:val="0093573D"/>
    <w:rsid w:val="009360A1"/>
    <w:rsid w:val="009368F5"/>
    <w:rsid w:val="00940735"/>
    <w:rsid w:val="00944A20"/>
    <w:rsid w:val="009463C2"/>
    <w:rsid w:val="00947BC7"/>
    <w:rsid w:val="00947CB7"/>
    <w:rsid w:val="00947E72"/>
    <w:rsid w:val="009521D8"/>
    <w:rsid w:val="00952CFE"/>
    <w:rsid w:val="0095523A"/>
    <w:rsid w:val="00956331"/>
    <w:rsid w:val="009662FB"/>
    <w:rsid w:val="00966CB3"/>
    <w:rsid w:val="00972556"/>
    <w:rsid w:val="00972B41"/>
    <w:rsid w:val="00972E4B"/>
    <w:rsid w:val="00972FAC"/>
    <w:rsid w:val="00973585"/>
    <w:rsid w:val="00973A13"/>
    <w:rsid w:val="009822F8"/>
    <w:rsid w:val="00982F99"/>
    <w:rsid w:val="0098342E"/>
    <w:rsid w:val="00984111"/>
    <w:rsid w:val="009868A4"/>
    <w:rsid w:val="00991FDA"/>
    <w:rsid w:val="0099276D"/>
    <w:rsid w:val="00994A89"/>
    <w:rsid w:val="00997C4C"/>
    <w:rsid w:val="009A1131"/>
    <w:rsid w:val="009A52B7"/>
    <w:rsid w:val="009A622D"/>
    <w:rsid w:val="009B0E73"/>
    <w:rsid w:val="009B14D9"/>
    <w:rsid w:val="009B17EE"/>
    <w:rsid w:val="009B2BB6"/>
    <w:rsid w:val="009B32CF"/>
    <w:rsid w:val="009B3B44"/>
    <w:rsid w:val="009B46BB"/>
    <w:rsid w:val="009B5B6D"/>
    <w:rsid w:val="009B5C0C"/>
    <w:rsid w:val="009B61ED"/>
    <w:rsid w:val="009D18AE"/>
    <w:rsid w:val="009D328F"/>
    <w:rsid w:val="009D3EE9"/>
    <w:rsid w:val="009E4EFC"/>
    <w:rsid w:val="009F04B8"/>
    <w:rsid w:val="00A03ECA"/>
    <w:rsid w:val="00A04543"/>
    <w:rsid w:val="00A05D6D"/>
    <w:rsid w:val="00A10A67"/>
    <w:rsid w:val="00A11099"/>
    <w:rsid w:val="00A132E8"/>
    <w:rsid w:val="00A1341D"/>
    <w:rsid w:val="00A13716"/>
    <w:rsid w:val="00A13735"/>
    <w:rsid w:val="00A15430"/>
    <w:rsid w:val="00A1779C"/>
    <w:rsid w:val="00A20974"/>
    <w:rsid w:val="00A25F2E"/>
    <w:rsid w:val="00A26073"/>
    <w:rsid w:val="00A27130"/>
    <w:rsid w:val="00A3473B"/>
    <w:rsid w:val="00A3708F"/>
    <w:rsid w:val="00A4368A"/>
    <w:rsid w:val="00A4792C"/>
    <w:rsid w:val="00A5100C"/>
    <w:rsid w:val="00A531A8"/>
    <w:rsid w:val="00A55902"/>
    <w:rsid w:val="00A60A96"/>
    <w:rsid w:val="00A616A1"/>
    <w:rsid w:val="00A617F8"/>
    <w:rsid w:val="00A61DF2"/>
    <w:rsid w:val="00A649CD"/>
    <w:rsid w:val="00A676C1"/>
    <w:rsid w:val="00A706B4"/>
    <w:rsid w:val="00A7106D"/>
    <w:rsid w:val="00A733EA"/>
    <w:rsid w:val="00A7445C"/>
    <w:rsid w:val="00A76356"/>
    <w:rsid w:val="00A76DD3"/>
    <w:rsid w:val="00A84C5A"/>
    <w:rsid w:val="00A9149B"/>
    <w:rsid w:val="00A92825"/>
    <w:rsid w:val="00A928D3"/>
    <w:rsid w:val="00A948E3"/>
    <w:rsid w:val="00A96613"/>
    <w:rsid w:val="00A9737C"/>
    <w:rsid w:val="00A97584"/>
    <w:rsid w:val="00AA1166"/>
    <w:rsid w:val="00AA1453"/>
    <w:rsid w:val="00AA2304"/>
    <w:rsid w:val="00AA29FC"/>
    <w:rsid w:val="00AA3262"/>
    <w:rsid w:val="00AA3D50"/>
    <w:rsid w:val="00AB0481"/>
    <w:rsid w:val="00AB0C51"/>
    <w:rsid w:val="00AB137F"/>
    <w:rsid w:val="00AB2478"/>
    <w:rsid w:val="00AB5773"/>
    <w:rsid w:val="00AB718F"/>
    <w:rsid w:val="00AC03EA"/>
    <w:rsid w:val="00AC18B8"/>
    <w:rsid w:val="00AC208B"/>
    <w:rsid w:val="00AC2FA8"/>
    <w:rsid w:val="00AC4404"/>
    <w:rsid w:val="00AC50B4"/>
    <w:rsid w:val="00AC5F99"/>
    <w:rsid w:val="00AC75B1"/>
    <w:rsid w:val="00AD05CA"/>
    <w:rsid w:val="00AD1FEA"/>
    <w:rsid w:val="00AD51E7"/>
    <w:rsid w:val="00AD5D46"/>
    <w:rsid w:val="00AE2D67"/>
    <w:rsid w:val="00AE32B9"/>
    <w:rsid w:val="00AE520D"/>
    <w:rsid w:val="00AF02C0"/>
    <w:rsid w:val="00AF0310"/>
    <w:rsid w:val="00AF41CB"/>
    <w:rsid w:val="00AF4A2F"/>
    <w:rsid w:val="00AF4FC4"/>
    <w:rsid w:val="00AF534A"/>
    <w:rsid w:val="00AF7772"/>
    <w:rsid w:val="00B0012F"/>
    <w:rsid w:val="00B010B0"/>
    <w:rsid w:val="00B05C69"/>
    <w:rsid w:val="00B12A30"/>
    <w:rsid w:val="00B12AB0"/>
    <w:rsid w:val="00B20736"/>
    <w:rsid w:val="00B20AFF"/>
    <w:rsid w:val="00B212F9"/>
    <w:rsid w:val="00B22735"/>
    <w:rsid w:val="00B26684"/>
    <w:rsid w:val="00B30CC1"/>
    <w:rsid w:val="00B33CC7"/>
    <w:rsid w:val="00B35F12"/>
    <w:rsid w:val="00B4159A"/>
    <w:rsid w:val="00B41720"/>
    <w:rsid w:val="00B41FB4"/>
    <w:rsid w:val="00B42971"/>
    <w:rsid w:val="00B434B5"/>
    <w:rsid w:val="00B46161"/>
    <w:rsid w:val="00B46781"/>
    <w:rsid w:val="00B51274"/>
    <w:rsid w:val="00B60B2C"/>
    <w:rsid w:val="00B6218F"/>
    <w:rsid w:val="00B62ECB"/>
    <w:rsid w:val="00B64137"/>
    <w:rsid w:val="00B65F33"/>
    <w:rsid w:val="00B71082"/>
    <w:rsid w:val="00B72402"/>
    <w:rsid w:val="00B74ADB"/>
    <w:rsid w:val="00B76AC1"/>
    <w:rsid w:val="00B76F9E"/>
    <w:rsid w:val="00B819FD"/>
    <w:rsid w:val="00B8241A"/>
    <w:rsid w:val="00B83C70"/>
    <w:rsid w:val="00B844AC"/>
    <w:rsid w:val="00B86C62"/>
    <w:rsid w:val="00B90C10"/>
    <w:rsid w:val="00B91077"/>
    <w:rsid w:val="00B93A9E"/>
    <w:rsid w:val="00B94E02"/>
    <w:rsid w:val="00B95E9E"/>
    <w:rsid w:val="00B975DB"/>
    <w:rsid w:val="00BA06BA"/>
    <w:rsid w:val="00BA0EF6"/>
    <w:rsid w:val="00BA326F"/>
    <w:rsid w:val="00BA4219"/>
    <w:rsid w:val="00BA507F"/>
    <w:rsid w:val="00BA7170"/>
    <w:rsid w:val="00BA7649"/>
    <w:rsid w:val="00BB3EC1"/>
    <w:rsid w:val="00BB4FCA"/>
    <w:rsid w:val="00BB503C"/>
    <w:rsid w:val="00BB6456"/>
    <w:rsid w:val="00BB6A52"/>
    <w:rsid w:val="00BC0F2F"/>
    <w:rsid w:val="00BC12A9"/>
    <w:rsid w:val="00BC2226"/>
    <w:rsid w:val="00BC3B09"/>
    <w:rsid w:val="00BC44B3"/>
    <w:rsid w:val="00BC46B6"/>
    <w:rsid w:val="00BC55FE"/>
    <w:rsid w:val="00BC6DB1"/>
    <w:rsid w:val="00BD1549"/>
    <w:rsid w:val="00BD15FC"/>
    <w:rsid w:val="00BD391D"/>
    <w:rsid w:val="00BD444D"/>
    <w:rsid w:val="00BD4830"/>
    <w:rsid w:val="00BE090E"/>
    <w:rsid w:val="00BE0EF1"/>
    <w:rsid w:val="00BE1C47"/>
    <w:rsid w:val="00BE3875"/>
    <w:rsid w:val="00BE392A"/>
    <w:rsid w:val="00BE3E62"/>
    <w:rsid w:val="00BE4835"/>
    <w:rsid w:val="00BE57CF"/>
    <w:rsid w:val="00BE682B"/>
    <w:rsid w:val="00BE6C8F"/>
    <w:rsid w:val="00BE729F"/>
    <w:rsid w:val="00BE72CD"/>
    <w:rsid w:val="00BF1A72"/>
    <w:rsid w:val="00BF2A11"/>
    <w:rsid w:val="00BF4248"/>
    <w:rsid w:val="00BF5AD5"/>
    <w:rsid w:val="00BF6595"/>
    <w:rsid w:val="00C00807"/>
    <w:rsid w:val="00C010D6"/>
    <w:rsid w:val="00C01FA3"/>
    <w:rsid w:val="00C03349"/>
    <w:rsid w:val="00C040E5"/>
    <w:rsid w:val="00C05E00"/>
    <w:rsid w:val="00C06788"/>
    <w:rsid w:val="00C074D9"/>
    <w:rsid w:val="00C07BC8"/>
    <w:rsid w:val="00C10CA9"/>
    <w:rsid w:val="00C14F98"/>
    <w:rsid w:val="00C200FB"/>
    <w:rsid w:val="00C203BC"/>
    <w:rsid w:val="00C211A5"/>
    <w:rsid w:val="00C211EC"/>
    <w:rsid w:val="00C22A8D"/>
    <w:rsid w:val="00C240A1"/>
    <w:rsid w:val="00C24294"/>
    <w:rsid w:val="00C253E6"/>
    <w:rsid w:val="00C264C6"/>
    <w:rsid w:val="00C27F42"/>
    <w:rsid w:val="00C318AA"/>
    <w:rsid w:val="00C31A91"/>
    <w:rsid w:val="00C329D1"/>
    <w:rsid w:val="00C339FA"/>
    <w:rsid w:val="00C3403D"/>
    <w:rsid w:val="00C354D1"/>
    <w:rsid w:val="00C41D86"/>
    <w:rsid w:val="00C41EEB"/>
    <w:rsid w:val="00C42A2A"/>
    <w:rsid w:val="00C43384"/>
    <w:rsid w:val="00C44623"/>
    <w:rsid w:val="00C45977"/>
    <w:rsid w:val="00C46B18"/>
    <w:rsid w:val="00C46EA5"/>
    <w:rsid w:val="00C5220B"/>
    <w:rsid w:val="00C533D6"/>
    <w:rsid w:val="00C54664"/>
    <w:rsid w:val="00C54B3A"/>
    <w:rsid w:val="00C54DB1"/>
    <w:rsid w:val="00C54EC5"/>
    <w:rsid w:val="00C559E1"/>
    <w:rsid w:val="00C56300"/>
    <w:rsid w:val="00C61831"/>
    <w:rsid w:val="00C62B7C"/>
    <w:rsid w:val="00C63E39"/>
    <w:rsid w:val="00C66696"/>
    <w:rsid w:val="00C70BC0"/>
    <w:rsid w:val="00C71118"/>
    <w:rsid w:val="00C71A8F"/>
    <w:rsid w:val="00C73059"/>
    <w:rsid w:val="00C74C83"/>
    <w:rsid w:val="00C7626E"/>
    <w:rsid w:val="00C762FD"/>
    <w:rsid w:val="00C76818"/>
    <w:rsid w:val="00C779FD"/>
    <w:rsid w:val="00C82784"/>
    <w:rsid w:val="00C87189"/>
    <w:rsid w:val="00C906F5"/>
    <w:rsid w:val="00C90B5E"/>
    <w:rsid w:val="00C91730"/>
    <w:rsid w:val="00C9348C"/>
    <w:rsid w:val="00C94837"/>
    <w:rsid w:val="00C97255"/>
    <w:rsid w:val="00C97EAA"/>
    <w:rsid w:val="00CA0B24"/>
    <w:rsid w:val="00CA3618"/>
    <w:rsid w:val="00CA41F4"/>
    <w:rsid w:val="00CA4A21"/>
    <w:rsid w:val="00CA5304"/>
    <w:rsid w:val="00CA5B8F"/>
    <w:rsid w:val="00CA5EE9"/>
    <w:rsid w:val="00CA7077"/>
    <w:rsid w:val="00CA7DD6"/>
    <w:rsid w:val="00CB129F"/>
    <w:rsid w:val="00CB1436"/>
    <w:rsid w:val="00CB1536"/>
    <w:rsid w:val="00CB1E01"/>
    <w:rsid w:val="00CB2032"/>
    <w:rsid w:val="00CB5449"/>
    <w:rsid w:val="00CB6ED5"/>
    <w:rsid w:val="00CC1394"/>
    <w:rsid w:val="00CC2CA9"/>
    <w:rsid w:val="00CC2E61"/>
    <w:rsid w:val="00CC6702"/>
    <w:rsid w:val="00CC6E59"/>
    <w:rsid w:val="00CD144F"/>
    <w:rsid w:val="00CD77F3"/>
    <w:rsid w:val="00CD7DEF"/>
    <w:rsid w:val="00CE1EAC"/>
    <w:rsid w:val="00CE4D76"/>
    <w:rsid w:val="00CE4EAA"/>
    <w:rsid w:val="00CE5C0B"/>
    <w:rsid w:val="00CE60A8"/>
    <w:rsid w:val="00CF2455"/>
    <w:rsid w:val="00CF339A"/>
    <w:rsid w:val="00CF4B33"/>
    <w:rsid w:val="00D00E27"/>
    <w:rsid w:val="00D01ABD"/>
    <w:rsid w:val="00D024EA"/>
    <w:rsid w:val="00D02CB9"/>
    <w:rsid w:val="00D02E86"/>
    <w:rsid w:val="00D043ED"/>
    <w:rsid w:val="00D0468F"/>
    <w:rsid w:val="00D1000F"/>
    <w:rsid w:val="00D10DF1"/>
    <w:rsid w:val="00D11641"/>
    <w:rsid w:val="00D11C9C"/>
    <w:rsid w:val="00D156EA"/>
    <w:rsid w:val="00D15AD5"/>
    <w:rsid w:val="00D15C53"/>
    <w:rsid w:val="00D15EAC"/>
    <w:rsid w:val="00D17B7A"/>
    <w:rsid w:val="00D212A4"/>
    <w:rsid w:val="00D21460"/>
    <w:rsid w:val="00D22FBB"/>
    <w:rsid w:val="00D248AA"/>
    <w:rsid w:val="00D2511C"/>
    <w:rsid w:val="00D25576"/>
    <w:rsid w:val="00D26671"/>
    <w:rsid w:val="00D3092E"/>
    <w:rsid w:val="00D359CF"/>
    <w:rsid w:val="00D378B2"/>
    <w:rsid w:val="00D4058D"/>
    <w:rsid w:val="00D452F5"/>
    <w:rsid w:val="00D546F6"/>
    <w:rsid w:val="00D56503"/>
    <w:rsid w:val="00D5666E"/>
    <w:rsid w:val="00D56D54"/>
    <w:rsid w:val="00D60206"/>
    <w:rsid w:val="00D616AF"/>
    <w:rsid w:val="00D61931"/>
    <w:rsid w:val="00D6214E"/>
    <w:rsid w:val="00D64A42"/>
    <w:rsid w:val="00D67C77"/>
    <w:rsid w:val="00D73A16"/>
    <w:rsid w:val="00D73C8E"/>
    <w:rsid w:val="00D74984"/>
    <w:rsid w:val="00D74F45"/>
    <w:rsid w:val="00D7558C"/>
    <w:rsid w:val="00D75A0B"/>
    <w:rsid w:val="00D761D2"/>
    <w:rsid w:val="00D77F0B"/>
    <w:rsid w:val="00D8123B"/>
    <w:rsid w:val="00D818FD"/>
    <w:rsid w:val="00D834B2"/>
    <w:rsid w:val="00D8748E"/>
    <w:rsid w:val="00D879BB"/>
    <w:rsid w:val="00D90853"/>
    <w:rsid w:val="00D90BC7"/>
    <w:rsid w:val="00D9152E"/>
    <w:rsid w:val="00D91D75"/>
    <w:rsid w:val="00D94E7D"/>
    <w:rsid w:val="00DA1078"/>
    <w:rsid w:val="00DA1558"/>
    <w:rsid w:val="00DA1740"/>
    <w:rsid w:val="00DA20B9"/>
    <w:rsid w:val="00DA28A0"/>
    <w:rsid w:val="00DA330B"/>
    <w:rsid w:val="00DA5D44"/>
    <w:rsid w:val="00DA656F"/>
    <w:rsid w:val="00DB05BD"/>
    <w:rsid w:val="00DB0820"/>
    <w:rsid w:val="00DB097E"/>
    <w:rsid w:val="00DB13B5"/>
    <w:rsid w:val="00DB5081"/>
    <w:rsid w:val="00DB6D98"/>
    <w:rsid w:val="00DC15A0"/>
    <w:rsid w:val="00DC16E3"/>
    <w:rsid w:val="00DC56CB"/>
    <w:rsid w:val="00DC5D0C"/>
    <w:rsid w:val="00DD0623"/>
    <w:rsid w:val="00DD0AB3"/>
    <w:rsid w:val="00DD7B07"/>
    <w:rsid w:val="00DE5F8B"/>
    <w:rsid w:val="00DE64CE"/>
    <w:rsid w:val="00DF0422"/>
    <w:rsid w:val="00DF0BBB"/>
    <w:rsid w:val="00DF1335"/>
    <w:rsid w:val="00DF22E4"/>
    <w:rsid w:val="00DF7118"/>
    <w:rsid w:val="00E02295"/>
    <w:rsid w:val="00E053F6"/>
    <w:rsid w:val="00E126C4"/>
    <w:rsid w:val="00E155E9"/>
    <w:rsid w:val="00E168E8"/>
    <w:rsid w:val="00E16FCF"/>
    <w:rsid w:val="00E22D8D"/>
    <w:rsid w:val="00E238D7"/>
    <w:rsid w:val="00E23B0D"/>
    <w:rsid w:val="00E24927"/>
    <w:rsid w:val="00E25CA6"/>
    <w:rsid w:val="00E2638C"/>
    <w:rsid w:val="00E31C58"/>
    <w:rsid w:val="00E36A8C"/>
    <w:rsid w:val="00E40207"/>
    <w:rsid w:val="00E407B0"/>
    <w:rsid w:val="00E40E0B"/>
    <w:rsid w:val="00E41174"/>
    <w:rsid w:val="00E42FB1"/>
    <w:rsid w:val="00E4305F"/>
    <w:rsid w:val="00E470FA"/>
    <w:rsid w:val="00E5077B"/>
    <w:rsid w:val="00E50E87"/>
    <w:rsid w:val="00E53338"/>
    <w:rsid w:val="00E54A15"/>
    <w:rsid w:val="00E56FC7"/>
    <w:rsid w:val="00E60B37"/>
    <w:rsid w:val="00E61082"/>
    <w:rsid w:val="00E6189E"/>
    <w:rsid w:val="00E61A09"/>
    <w:rsid w:val="00E6447C"/>
    <w:rsid w:val="00E666D0"/>
    <w:rsid w:val="00E669E6"/>
    <w:rsid w:val="00E67779"/>
    <w:rsid w:val="00E67E01"/>
    <w:rsid w:val="00E70EA9"/>
    <w:rsid w:val="00E749CC"/>
    <w:rsid w:val="00E760F6"/>
    <w:rsid w:val="00E80CD4"/>
    <w:rsid w:val="00E8110C"/>
    <w:rsid w:val="00E84A2E"/>
    <w:rsid w:val="00E853C9"/>
    <w:rsid w:val="00E90323"/>
    <w:rsid w:val="00E9094B"/>
    <w:rsid w:val="00E91523"/>
    <w:rsid w:val="00E920D6"/>
    <w:rsid w:val="00E931EC"/>
    <w:rsid w:val="00E93309"/>
    <w:rsid w:val="00E9610D"/>
    <w:rsid w:val="00E9661D"/>
    <w:rsid w:val="00EA3631"/>
    <w:rsid w:val="00EA41BE"/>
    <w:rsid w:val="00EA4CDE"/>
    <w:rsid w:val="00EA4D38"/>
    <w:rsid w:val="00EA6420"/>
    <w:rsid w:val="00EA6A01"/>
    <w:rsid w:val="00EA788B"/>
    <w:rsid w:val="00EA7E07"/>
    <w:rsid w:val="00EB0324"/>
    <w:rsid w:val="00EB1F6E"/>
    <w:rsid w:val="00EB2549"/>
    <w:rsid w:val="00EB46DA"/>
    <w:rsid w:val="00EB4C1F"/>
    <w:rsid w:val="00EB4D3F"/>
    <w:rsid w:val="00EB513C"/>
    <w:rsid w:val="00EB6A83"/>
    <w:rsid w:val="00EC1AF6"/>
    <w:rsid w:val="00EC2BCB"/>
    <w:rsid w:val="00EC36B4"/>
    <w:rsid w:val="00EC4D89"/>
    <w:rsid w:val="00EC63CC"/>
    <w:rsid w:val="00EC650B"/>
    <w:rsid w:val="00EC6B01"/>
    <w:rsid w:val="00EC79D0"/>
    <w:rsid w:val="00ED1C17"/>
    <w:rsid w:val="00ED21ED"/>
    <w:rsid w:val="00ED79D2"/>
    <w:rsid w:val="00EE0F98"/>
    <w:rsid w:val="00EE2FBC"/>
    <w:rsid w:val="00EE6B70"/>
    <w:rsid w:val="00EE6DA6"/>
    <w:rsid w:val="00EE719F"/>
    <w:rsid w:val="00EE79EB"/>
    <w:rsid w:val="00EF1999"/>
    <w:rsid w:val="00EF1A16"/>
    <w:rsid w:val="00EF355D"/>
    <w:rsid w:val="00EF57F0"/>
    <w:rsid w:val="00EF649E"/>
    <w:rsid w:val="00EF6D2F"/>
    <w:rsid w:val="00F002AF"/>
    <w:rsid w:val="00F05762"/>
    <w:rsid w:val="00F05A90"/>
    <w:rsid w:val="00F10659"/>
    <w:rsid w:val="00F14E85"/>
    <w:rsid w:val="00F16B54"/>
    <w:rsid w:val="00F2068D"/>
    <w:rsid w:val="00F23144"/>
    <w:rsid w:val="00F24656"/>
    <w:rsid w:val="00F24732"/>
    <w:rsid w:val="00F24B53"/>
    <w:rsid w:val="00F24BFC"/>
    <w:rsid w:val="00F24D3A"/>
    <w:rsid w:val="00F2621D"/>
    <w:rsid w:val="00F27262"/>
    <w:rsid w:val="00F272D8"/>
    <w:rsid w:val="00F3003A"/>
    <w:rsid w:val="00F30A30"/>
    <w:rsid w:val="00F34687"/>
    <w:rsid w:val="00F35804"/>
    <w:rsid w:val="00F358E7"/>
    <w:rsid w:val="00F36D6E"/>
    <w:rsid w:val="00F37AA5"/>
    <w:rsid w:val="00F40499"/>
    <w:rsid w:val="00F43B07"/>
    <w:rsid w:val="00F43EE0"/>
    <w:rsid w:val="00F43F15"/>
    <w:rsid w:val="00F50BAC"/>
    <w:rsid w:val="00F50F54"/>
    <w:rsid w:val="00F51AA1"/>
    <w:rsid w:val="00F52D7A"/>
    <w:rsid w:val="00F55237"/>
    <w:rsid w:val="00F60DD5"/>
    <w:rsid w:val="00F625C9"/>
    <w:rsid w:val="00F64E93"/>
    <w:rsid w:val="00F65412"/>
    <w:rsid w:val="00F65D11"/>
    <w:rsid w:val="00F661B5"/>
    <w:rsid w:val="00F73AB1"/>
    <w:rsid w:val="00F7516D"/>
    <w:rsid w:val="00F76CE5"/>
    <w:rsid w:val="00F810C2"/>
    <w:rsid w:val="00F8315C"/>
    <w:rsid w:val="00F840D7"/>
    <w:rsid w:val="00F8697A"/>
    <w:rsid w:val="00F8758A"/>
    <w:rsid w:val="00F87925"/>
    <w:rsid w:val="00F901EA"/>
    <w:rsid w:val="00F90B15"/>
    <w:rsid w:val="00F929B5"/>
    <w:rsid w:val="00F92B64"/>
    <w:rsid w:val="00F97EBA"/>
    <w:rsid w:val="00FA30BF"/>
    <w:rsid w:val="00FA32F2"/>
    <w:rsid w:val="00FA4D39"/>
    <w:rsid w:val="00FA5C86"/>
    <w:rsid w:val="00FA7F2E"/>
    <w:rsid w:val="00FB0923"/>
    <w:rsid w:val="00FB0D6B"/>
    <w:rsid w:val="00FB176F"/>
    <w:rsid w:val="00FB1F9D"/>
    <w:rsid w:val="00FB22A7"/>
    <w:rsid w:val="00FB2E0F"/>
    <w:rsid w:val="00FB3DD6"/>
    <w:rsid w:val="00FB4C4D"/>
    <w:rsid w:val="00FB4DED"/>
    <w:rsid w:val="00FB5921"/>
    <w:rsid w:val="00FB65B9"/>
    <w:rsid w:val="00FB6D91"/>
    <w:rsid w:val="00FB7037"/>
    <w:rsid w:val="00FC4122"/>
    <w:rsid w:val="00FC6539"/>
    <w:rsid w:val="00FC6DFA"/>
    <w:rsid w:val="00FC7DF0"/>
    <w:rsid w:val="00FD1730"/>
    <w:rsid w:val="00FD1EB7"/>
    <w:rsid w:val="00FD211B"/>
    <w:rsid w:val="00FD2B54"/>
    <w:rsid w:val="00FD476A"/>
    <w:rsid w:val="00FD4DB0"/>
    <w:rsid w:val="00FD7515"/>
    <w:rsid w:val="00FE2A2B"/>
    <w:rsid w:val="00FE4773"/>
    <w:rsid w:val="00FE5FA6"/>
    <w:rsid w:val="00FE6CCF"/>
    <w:rsid w:val="00FE708E"/>
    <w:rsid w:val="00FE785C"/>
    <w:rsid w:val="00FE7FA2"/>
    <w:rsid w:val="00FF0228"/>
    <w:rsid w:val="00FF12FB"/>
    <w:rsid w:val="00FF1582"/>
    <w:rsid w:val="00FF2158"/>
    <w:rsid w:val="00FF3CCD"/>
    <w:rsid w:val="00FF510F"/>
    <w:rsid w:val="00FF6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08E1"/>
  <w15:docId w15:val="{DEFECFA1-15F5-2E4B-B32B-0EC44A9B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7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6F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41E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E7F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72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76720"/>
    <w:rPr>
      <w:color w:val="0000FF" w:themeColor="hyperlink"/>
      <w:u w:val="single"/>
    </w:rPr>
  </w:style>
  <w:style w:type="character" w:styleId="Emphasis">
    <w:name w:val="Emphasis"/>
    <w:basedOn w:val="DefaultParagraphFont"/>
    <w:uiPriority w:val="20"/>
    <w:qFormat/>
    <w:rsid w:val="00ED21ED"/>
    <w:rPr>
      <w:i/>
      <w:iCs/>
    </w:rPr>
  </w:style>
  <w:style w:type="character" w:customStyle="1" w:styleId="apple-converted-space">
    <w:name w:val="apple-converted-space"/>
    <w:basedOn w:val="DefaultParagraphFont"/>
    <w:rsid w:val="00ED21ED"/>
  </w:style>
  <w:style w:type="paragraph" w:styleId="ListParagraph">
    <w:name w:val="List Paragraph"/>
    <w:basedOn w:val="Normal"/>
    <w:uiPriority w:val="34"/>
    <w:qFormat/>
    <w:rsid w:val="00870145"/>
    <w:pPr>
      <w:ind w:left="720"/>
      <w:contextualSpacing/>
    </w:pPr>
  </w:style>
  <w:style w:type="paragraph" w:styleId="NormalWeb">
    <w:name w:val="Normal (Web)"/>
    <w:basedOn w:val="Normal"/>
    <w:uiPriority w:val="99"/>
    <w:semiHidden/>
    <w:unhideWhenUsed/>
    <w:rsid w:val="007E5C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2A6DBB"/>
    <w:rPr>
      <w:sz w:val="16"/>
      <w:szCs w:val="16"/>
    </w:rPr>
  </w:style>
  <w:style w:type="paragraph" w:styleId="CommentText">
    <w:name w:val="annotation text"/>
    <w:basedOn w:val="Normal"/>
    <w:link w:val="CommentTextChar"/>
    <w:uiPriority w:val="99"/>
    <w:semiHidden/>
    <w:unhideWhenUsed/>
    <w:rsid w:val="002A6DBB"/>
    <w:pPr>
      <w:spacing w:line="240" w:lineRule="auto"/>
    </w:pPr>
    <w:rPr>
      <w:sz w:val="20"/>
      <w:szCs w:val="20"/>
    </w:rPr>
  </w:style>
  <w:style w:type="character" w:customStyle="1" w:styleId="CommentTextChar">
    <w:name w:val="Comment Text Char"/>
    <w:basedOn w:val="DefaultParagraphFont"/>
    <w:link w:val="CommentText"/>
    <w:uiPriority w:val="99"/>
    <w:semiHidden/>
    <w:rsid w:val="002A6DBB"/>
    <w:rPr>
      <w:sz w:val="20"/>
      <w:szCs w:val="20"/>
    </w:rPr>
  </w:style>
  <w:style w:type="paragraph" w:styleId="CommentSubject">
    <w:name w:val="annotation subject"/>
    <w:basedOn w:val="CommentText"/>
    <w:next w:val="CommentText"/>
    <w:link w:val="CommentSubjectChar"/>
    <w:uiPriority w:val="99"/>
    <w:semiHidden/>
    <w:unhideWhenUsed/>
    <w:rsid w:val="002A6DBB"/>
    <w:rPr>
      <w:b/>
      <w:bCs/>
    </w:rPr>
  </w:style>
  <w:style w:type="character" w:customStyle="1" w:styleId="CommentSubjectChar">
    <w:name w:val="Comment Subject Char"/>
    <w:basedOn w:val="CommentTextChar"/>
    <w:link w:val="CommentSubject"/>
    <w:uiPriority w:val="99"/>
    <w:semiHidden/>
    <w:rsid w:val="002A6DBB"/>
    <w:rPr>
      <w:b/>
      <w:bCs/>
      <w:sz w:val="20"/>
      <w:szCs w:val="20"/>
    </w:rPr>
  </w:style>
  <w:style w:type="paragraph" w:styleId="BalloonText">
    <w:name w:val="Balloon Text"/>
    <w:basedOn w:val="Normal"/>
    <w:link w:val="BalloonTextChar"/>
    <w:uiPriority w:val="99"/>
    <w:semiHidden/>
    <w:unhideWhenUsed/>
    <w:rsid w:val="002A6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DBB"/>
    <w:rPr>
      <w:rFonts w:ascii="Segoe UI" w:hAnsi="Segoe UI" w:cs="Segoe UI"/>
      <w:sz w:val="18"/>
      <w:szCs w:val="18"/>
    </w:rPr>
  </w:style>
  <w:style w:type="character" w:customStyle="1" w:styleId="Mention1">
    <w:name w:val="Mention1"/>
    <w:basedOn w:val="DefaultParagraphFont"/>
    <w:uiPriority w:val="99"/>
    <w:semiHidden/>
    <w:unhideWhenUsed/>
    <w:rsid w:val="0014331A"/>
    <w:rPr>
      <w:color w:val="2B579A"/>
      <w:shd w:val="clear" w:color="auto" w:fill="E6E6E6"/>
    </w:rPr>
  </w:style>
  <w:style w:type="character" w:customStyle="1" w:styleId="smallcaps">
    <w:name w:val="smallcaps"/>
    <w:rsid w:val="00360260"/>
  </w:style>
  <w:style w:type="character" w:customStyle="1" w:styleId="Heading3Char">
    <w:name w:val="Heading 3 Char"/>
    <w:basedOn w:val="DefaultParagraphFont"/>
    <w:link w:val="Heading3"/>
    <w:uiPriority w:val="9"/>
    <w:rsid w:val="00541E34"/>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C66696"/>
    <w:pPr>
      <w:spacing w:after="0" w:line="240" w:lineRule="auto"/>
    </w:pPr>
  </w:style>
  <w:style w:type="character" w:customStyle="1" w:styleId="Heading2Char">
    <w:name w:val="Heading 2 Char"/>
    <w:basedOn w:val="DefaultParagraphFont"/>
    <w:link w:val="Heading2"/>
    <w:uiPriority w:val="9"/>
    <w:rsid w:val="008E6FFB"/>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FE7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A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E7FA2"/>
    <w:rPr>
      <w:rFonts w:asciiTheme="majorHAnsi" w:eastAsiaTheme="majorEastAsia" w:hAnsiTheme="majorHAnsi" w:cstheme="majorBidi"/>
      <w:i/>
      <w:iCs/>
      <w:color w:val="365F91" w:themeColor="accent1" w:themeShade="BF"/>
    </w:rPr>
  </w:style>
  <w:style w:type="character" w:customStyle="1" w:styleId="UnresolvedMention1">
    <w:name w:val="Unresolved Mention1"/>
    <w:basedOn w:val="DefaultParagraphFont"/>
    <w:uiPriority w:val="99"/>
    <w:semiHidden/>
    <w:unhideWhenUsed/>
    <w:rsid w:val="001364B4"/>
    <w:rPr>
      <w:color w:val="808080"/>
      <w:shd w:val="clear" w:color="auto" w:fill="E6E6E6"/>
    </w:rPr>
  </w:style>
  <w:style w:type="character" w:styleId="FollowedHyperlink">
    <w:name w:val="FollowedHyperlink"/>
    <w:basedOn w:val="DefaultParagraphFont"/>
    <w:uiPriority w:val="99"/>
    <w:semiHidden/>
    <w:unhideWhenUsed/>
    <w:rsid w:val="00A92825"/>
    <w:rPr>
      <w:color w:val="800080" w:themeColor="followedHyperlink"/>
      <w:u w:val="single"/>
    </w:rPr>
  </w:style>
  <w:style w:type="character" w:styleId="LineNumber">
    <w:name w:val="line number"/>
    <w:basedOn w:val="DefaultParagraphFont"/>
    <w:uiPriority w:val="99"/>
    <w:semiHidden/>
    <w:unhideWhenUsed/>
    <w:rsid w:val="00613D8A"/>
  </w:style>
  <w:style w:type="paragraph" w:customStyle="1" w:styleId="EndNoteBibliographyTitle">
    <w:name w:val="EndNote Bibliography Title"/>
    <w:basedOn w:val="Normal"/>
    <w:link w:val="EndNoteBibliographyTitleChar"/>
    <w:rsid w:val="00A7106D"/>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A7106D"/>
    <w:rPr>
      <w:rFonts w:ascii="Calibri" w:hAnsi="Calibri" w:cs="Calibri"/>
      <w:lang w:val="en-US"/>
    </w:rPr>
  </w:style>
  <w:style w:type="paragraph" w:customStyle="1" w:styleId="EndNoteBibliography">
    <w:name w:val="EndNote Bibliography"/>
    <w:basedOn w:val="Normal"/>
    <w:link w:val="EndNoteBibliographyChar"/>
    <w:rsid w:val="00A7106D"/>
    <w:pPr>
      <w:spacing w:line="240" w:lineRule="auto"/>
    </w:pPr>
    <w:rPr>
      <w:rFonts w:ascii="Calibri" w:hAnsi="Calibri" w:cs="Calibri"/>
      <w:lang w:val="en-US"/>
    </w:rPr>
  </w:style>
  <w:style w:type="character" w:customStyle="1" w:styleId="EndNoteBibliographyChar">
    <w:name w:val="EndNote Bibliography Char"/>
    <w:basedOn w:val="DefaultParagraphFont"/>
    <w:link w:val="EndNoteBibliography"/>
    <w:rsid w:val="00A7106D"/>
    <w:rPr>
      <w:rFonts w:ascii="Calibri" w:hAnsi="Calibri" w:cs="Calibri"/>
      <w:lang w:val="en-US"/>
    </w:rPr>
  </w:style>
  <w:style w:type="character" w:styleId="UnresolvedMention">
    <w:name w:val="Unresolved Mention"/>
    <w:basedOn w:val="DefaultParagraphFont"/>
    <w:uiPriority w:val="99"/>
    <w:semiHidden/>
    <w:unhideWhenUsed/>
    <w:rsid w:val="00A7106D"/>
    <w:rPr>
      <w:color w:val="605E5C"/>
      <w:shd w:val="clear" w:color="auto" w:fill="E1DFDD"/>
    </w:rPr>
  </w:style>
  <w:style w:type="character" w:customStyle="1" w:styleId="currenthithighlight">
    <w:name w:val="currenthithighlight"/>
    <w:basedOn w:val="DefaultParagraphFont"/>
    <w:rsid w:val="008E7BA5"/>
  </w:style>
  <w:style w:type="paragraph" w:styleId="HTMLPreformatted">
    <w:name w:val="HTML Preformatted"/>
    <w:basedOn w:val="Normal"/>
    <w:link w:val="HTMLPreformattedChar"/>
    <w:uiPriority w:val="99"/>
    <w:unhideWhenUsed/>
    <w:rsid w:val="00C2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264C6"/>
    <w:rPr>
      <w:rFonts w:ascii="Courier New" w:eastAsia="Times New Roman" w:hAnsi="Courier New" w:cs="Courier New"/>
      <w:sz w:val="20"/>
      <w:szCs w:val="20"/>
      <w:lang w:eastAsia="en-GB"/>
    </w:rPr>
  </w:style>
  <w:style w:type="character" w:customStyle="1" w:styleId="ref-journal">
    <w:name w:val="ref-journal"/>
    <w:basedOn w:val="DefaultParagraphFont"/>
    <w:rsid w:val="00E70EA9"/>
  </w:style>
  <w:style w:type="character" w:customStyle="1" w:styleId="ref-vol">
    <w:name w:val="ref-vol"/>
    <w:basedOn w:val="DefaultParagraphFont"/>
    <w:rsid w:val="00E70EA9"/>
  </w:style>
  <w:style w:type="character" w:customStyle="1" w:styleId="nowrap">
    <w:name w:val="nowrap"/>
    <w:basedOn w:val="DefaultParagraphFont"/>
    <w:rsid w:val="00E7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1447">
      <w:bodyDiv w:val="1"/>
      <w:marLeft w:val="0"/>
      <w:marRight w:val="0"/>
      <w:marTop w:val="0"/>
      <w:marBottom w:val="0"/>
      <w:divBdr>
        <w:top w:val="none" w:sz="0" w:space="0" w:color="auto"/>
        <w:left w:val="none" w:sz="0" w:space="0" w:color="auto"/>
        <w:bottom w:val="none" w:sz="0" w:space="0" w:color="auto"/>
        <w:right w:val="none" w:sz="0" w:space="0" w:color="auto"/>
      </w:divBdr>
    </w:div>
    <w:div w:id="142939268">
      <w:bodyDiv w:val="1"/>
      <w:marLeft w:val="0"/>
      <w:marRight w:val="0"/>
      <w:marTop w:val="0"/>
      <w:marBottom w:val="0"/>
      <w:divBdr>
        <w:top w:val="none" w:sz="0" w:space="0" w:color="auto"/>
        <w:left w:val="none" w:sz="0" w:space="0" w:color="auto"/>
        <w:bottom w:val="none" w:sz="0" w:space="0" w:color="auto"/>
        <w:right w:val="none" w:sz="0" w:space="0" w:color="auto"/>
      </w:divBdr>
    </w:div>
    <w:div w:id="207497739">
      <w:bodyDiv w:val="1"/>
      <w:marLeft w:val="0"/>
      <w:marRight w:val="0"/>
      <w:marTop w:val="0"/>
      <w:marBottom w:val="0"/>
      <w:divBdr>
        <w:top w:val="none" w:sz="0" w:space="0" w:color="auto"/>
        <w:left w:val="none" w:sz="0" w:space="0" w:color="auto"/>
        <w:bottom w:val="none" w:sz="0" w:space="0" w:color="auto"/>
        <w:right w:val="none" w:sz="0" w:space="0" w:color="auto"/>
      </w:divBdr>
    </w:div>
    <w:div w:id="330648935">
      <w:bodyDiv w:val="1"/>
      <w:marLeft w:val="0"/>
      <w:marRight w:val="0"/>
      <w:marTop w:val="0"/>
      <w:marBottom w:val="0"/>
      <w:divBdr>
        <w:top w:val="none" w:sz="0" w:space="0" w:color="auto"/>
        <w:left w:val="none" w:sz="0" w:space="0" w:color="auto"/>
        <w:bottom w:val="none" w:sz="0" w:space="0" w:color="auto"/>
        <w:right w:val="none" w:sz="0" w:space="0" w:color="auto"/>
      </w:divBdr>
    </w:div>
    <w:div w:id="335888623">
      <w:bodyDiv w:val="1"/>
      <w:marLeft w:val="0"/>
      <w:marRight w:val="0"/>
      <w:marTop w:val="0"/>
      <w:marBottom w:val="0"/>
      <w:divBdr>
        <w:top w:val="none" w:sz="0" w:space="0" w:color="auto"/>
        <w:left w:val="none" w:sz="0" w:space="0" w:color="auto"/>
        <w:bottom w:val="none" w:sz="0" w:space="0" w:color="auto"/>
        <w:right w:val="none" w:sz="0" w:space="0" w:color="auto"/>
      </w:divBdr>
    </w:div>
    <w:div w:id="344409350">
      <w:bodyDiv w:val="1"/>
      <w:marLeft w:val="0"/>
      <w:marRight w:val="0"/>
      <w:marTop w:val="0"/>
      <w:marBottom w:val="0"/>
      <w:divBdr>
        <w:top w:val="none" w:sz="0" w:space="0" w:color="auto"/>
        <w:left w:val="none" w:sz="0" w:space="0" w:color="auto"/>
        <w:bottom w:val="none" w:sz="0" w:space="0" w:color="auto"/>
        <w:right w:val="none" w:sz="0" w:space="0" w:color="auto"/>
      </w:divBdr>
    </w:div>
    <w:div w:id="378818481">
      <w:bodyDiv w:val="1"/>
      <w:marLeft w:val="0"/>
      <w:marRight w:val="0"/>
      <w:marTop w:val="0"/>
      <w:marBottom w:val="0"/>
      <w:divBdr>
        <w:top w:val="none" w:sz="0" w:space="0" w:color="auto"/>
        <w:left w:val="none" w:sz="0" w:space="0" w:color="auto"/>
        <w:bottom w:val="none" w:sz="0" w:space="0" w:color="auto"/>
        <w:right w:val="none" w:sz="0" w:space="0" w:color="auto"/>
      </w:divBdr>
    </w:div>
    <w:div w:id="402798938">
      <w:bodyDiv w:val="1"/>
      <w:marLeft w:val="0"/>
      <w:marRight w:val="0"/>
      <w:marTop w:val="0"/>
      <w:marBottom w:val="0"/>
      <w:divBdr>
        <w:top w:val="none" w:sz="0" w:space="0" w:color="auto"/>
        <w:left w:val="none" w:sz="0" w:space="0" w:color="auto"/>
        <w:bottom w:val="none" w:sz="0" w:space="0" w:color="auto"/>
        <w:right w:val="none" w:sz="0" w:space="0" w:color="auto"/>
      </w:divBdr>
      <w:divsChild>
        <w:div w:id="1955016861">
          <w:marLeft w:val="0"/>
          <w:marRight w:val="0"/>
          <w:marTop w:val="0"/>
          <w:marBottom w:val="0"/>
          <w:divBdr>
            <w:top w:val="none" w:sz="0" w:space="0" w:color="auto"/>
            <w:left w:val="none" w:sz="0" w:space="0" w:color="auto"/>
            <w:bottom w:val="none" w:sz="0" w:space="0" w:color="auto"/>
            <w:right w:val="none" w:sz="0" w:space="0" w:color="auto"/>
          </w:divBdr>
        </w:div>
      </w:divsChild>
    </w:div>
    <w:div w:id="413094074">
      <w:bodyDiv w:val="1"/>
      <w:marLeft w:val="0"/>
      <w:marRight w:val="0"/>
      <w:marTop w:val="0"/>
      <w:marBottom w:val="0"/>
      <w:divBdr>
        <w:top w:val="none" w:sz="0" w:space="0" w:color="auto"/>
        <w:left w:val="none" w:sz="0" w:space="0" w:color="auto"/>
        <w:bottom w:val="none" w:sz="0" w:space="0" w:color="auto"/>
        <w:right w:val="none" w:sz="0" w:space="0" w:color="auto"/>
      </w:divBdr>
    </w:div>
    <w:div w:id="439229024">
      <w:bodyDiv w:val="1"/>
      <w:marLeft w:val="0"/>
      <w:marRight w:val="0"/>
      <w:marTop w:val="0"/>
      <w:marBottom w:val="0"/>
      <w:divBdr>
        <w:top w:val="none" w:sz="0" w:space="0" w:color="auto"/>
        <w:left w:val="none" w:sz="0" w:space="0" w:color="auto"/>
        <w:bottom w:val="none" w:sz="0" w:space="0" w:color="auto"/>
        <w:right w:val="none" w:sz="0" w:space="0" w:color="auto"/>
      </w:divBdr>
    </w:div>
    <w:div w:id="479613733">
      <w:bodyDiv w:val="1"/>
      <w:marLeft w:val="0"/>
      <w:marRight w:val="0"/>
      <w:marTop w:val="0"/>
      <w:marBottom w:val="0"/>
      <w:divBdr>
        <w:top w:val="none" w:sz="0" w:space="0" w:color="auto"/>
        <w:left w:val="none" w:sz="0" w:space="0" w:color="auto"/>
        <w:bottom w:val="none" w:sz="0" w:space="0" w:color="auto"/>
        <w:right w:val="none" w:sz="0" w:space="0" w:color="auto"/>
      </w:divBdr>
    </w:div>
    <w:div w:id="493643190">
      <w:bodyDiv w:val="1"/>
      <w:marLeft w:val="0"/>
      <w:marRight w:val="0"/>
      <w:marTop w:val="0"/>
      <w:marBottom w:val="0"/>
      <w:divBdr>
        <w:top w:val="none" w:sz="0" w:space="0" w:color="auto"/>
        <w:left w:val="none" w:sz="0" w:space="0" w:color="auto"/>
        <w:bottom w:val="none" w:sz="0" w:space="0" w:color="auto"/>
        <w:right w:val="none" w:sz="0" w:space="0" w:color="auto"/>
      </w:divBdr>
    </w:div>
    <w:div w:id="518200022">
      <w:bodyDiv w:val="1"/>
      <w:marLeft w:val="0"/>
      <w:marRight w:val="0"/>
      <w:marTop w:val="0"/>
      <w:marBottom w:val="0"/>
      <w:divBdr>
        <w:top w:val="none" w:sz="0" w:space="0" w:color="auto"/>
        <w:left w:val="none" w:sz="0" w:space="0" w:color="auto"/>
        <w:bottom w:val="none" w:sz="0" w:space="0" w:color="auto"/>
        <w:right w:val="none" w:sz="0" w:space="0" w:color="auto"/>
      </w:divBdr>
    </w:div>
    <w:div w:id="526716897">
      <w:bodyDiv w:val="1"/>
      <w:marLeft w:val="0"/>
      <w:marRight w:val="0"/>
      <w:marTop w:val="0"/>
      <w:marBottom w:val="0"/>
      <w:divBdr>
        <w:top w:val="none" w:sz="0" w:space="0" w:color="auto"/>
        <w:left w:val="none" w:sz="0" w:space="0" w:color="auto"/>
        <w:bottom w:val="none" w:sz="0" w:space="0" w:color="auto"/>
        <w:right w:val="none" w:sz="0" w:space="0" w:color="auto"/>
      </w:divBdr>
    </w:div>
    <w:div w:id="607199115">
      <w:bodyDiv w:val="1"/>
      <w:marLeft w:val="0"/>
      <w:marRight w:val="0"/>
      <w:marTop w:val="0"/>
      <w:marBottom w:val="0"/>
      <w:divBdr>
        <w:top w:val="none" w:sz="0" w:space="0" w:color="auto"/>
        <w:left w:val="none" w:sz="0" w:space="0" w:color="auto"/>
        <w:bottom w:val="none" w:sz="0" w:space="0" w:color="auto"/>
        <w:right w:val="none" w:sz="0" w:space="0" w:color="auto"/>
      </w:divBdr>
    </w:div>
    <w:div w:id="618604459">
      <w:bodyDiv w:val="1"/>
      <w:marLeft w:val="0"/>
      <w:marRight w:val="0"/>
      <w:marTop w:val="0"/>
      <w:marBottom w:val="0"/>
      <w:divBdr>
        <w:top w:val="none" w:sz="0" w:space="0" w:color="auto"/>
        <w:left w:val="none" w:sz="0" w:space="0" w:color="auto"/>
        <w:bottom w:val="none" w:sz="0" w:space="0" w:color="auto"/>
        <w:right w:val="none" w:sz="0" w:space="0" w:color="auto"/>
      </w:divBdr>
    </w:div>
    <w:div w:id="637414779">
      <w:bodyDiv w:val="1"/>
      <w:marLeft w:val="0"/>
      <w:marRight w:val="0"/>
      <w:marTop w:val="0"/>
      <w:marBottom w:val="0"/>
      <w:divBdr>
        <w:top w:val="none" w:sz="0" w:space="0" w:color="auto"/>
        <w:left w:val="none" w:sz="0" w:space="0" w:color="auto"/>
        <w:bottom w:val="none" w:sz="0" w:space="0" w:color="auto"/>
        <w:right w:val="none" w:sz="0" w:space="0" w:color="auto"/>
      </w:divBdr>
    </w:div>
    <w:div w:id="640380385">
      <w:bodyDiv w:val="1"/>
      <w:marLeft w:val="0"/>
      <w:marRight w:val="0"/>
      <w:marTop w:val="0"/>
      <w:marBottom w:val="0"/>
      <w:divBdr>
        <w:top w:val="none" w:sz="0" w:space="0" w:color="auto"/>
        <w:left w:val="none" w:sz="0" w:space="0" w:color="auto"/>
        <w:bottom w:val="none" w:sz="0" w:space="0" w:color="auto"/>
        <w:right w:val="none" w:sz="0" w:space="0" w:color="auto"/>
      </w:divBdr>
    </w:div>
    <w:div w:id="723985698">
      <w:bodyDiv w:val="1"/>
      <w:marLeft w:val="0"/>
      <w:marRight w:val="0"/>
      <w:marTop w:val="0"/>
      <w:marBottom w:val="0"/>
      <w:divBdr>
        <w:top w:val="none" w:sz="0" w:space="0" w:color="auto"/>
        <w:left w:val="none" w:sz="0" w:space="0" w:color="auto"/>
        <w:bottom w:val="none" w:sz="0" w:space="0" w:color="auto"/>
        <w:right w:val="none" w:sz="0" w:space="0" w:color="auto"/>
      </w:divBdr>
    </w:div>
    <w:div w:id="766577814">
      <w:bodyDiv w:val="1"/>
      <w:marLeft w:val="0"/>
      <w:marRight w:val="0"/>
      <w:marTop w:val="0"/>
      <w:marBottom w:val="0"/>
      <w:divBdr>
        <w:top w:val="none" w:sz="0" w:space="0" w:color="auto"/>
        <w:left w:val="none" w:sz="0" w:space="0" w:color="auto"/>
        <w:bottom w:val="none" w:sz="0" w:space="0" w:color="auto"/>
        <w:right w:val="none" w:sz="0" w:space="0" w:color="auto"/>
      </w:divBdr>
    </w:div>
    <w:div w:id="776876909">
      <w:bodyDiv w:val="1"/>
      <w:marLeft w:val="0"/>
      <w:marRight w:val="0"/>
      <w:marTop w:val="0"/>
      <w:marBottom w:val="0"/>
      <w:divBdr>
        <w:top w:val="none" w:sz="0" w:space="0" w:color="auto"/>
        <w:left w:val="none" w:sz="0" w:space="0" w:color="auto"/>
        <w:bottom w:val="none" w:sz="0" w:space="0" w:color="auto"/>
        <w:right w:val="none" w:sz="0" w:space="0" w:color="auto"/>
      </w:divBdr>
    </w:div>
    <w:div w:id="794952548">
      <w:bodyDiv w:val="1"/>
      <w:marLeft w:val="0"/>
      <w:marRight w:val="0"/>
      <w:marTop w:val="0"/>
      <w:marBottom w:val="0"/>
      <w:divBdr>
        <w:top w:val="none" w:sz="0" w:space="0" w:color="auto"/>
        <w:left w:val="none" w:sz="0" w:space="0" w:color="auto"/>
        <w:bottom w:val="none" w:sz="0" w:space="0" w:color="auto"/>
        <w:right w:val="none" w:sz="0" w:space="0" w:color="auto"/>
      </w:divBdr>
    </w:div>
    <w:div w:id="831260711">
      <w:bodyDiv w:val="1"/>
      <w:marLeft w:val="0"/>
      <w:marRight w:val="0"/>
      <w:marTop w:val="0"/>
      <w:marBottom w:val="0"/>
      <w:divBdr>
        <w:top w:val="none" w:sz="0" w:space="0" w:color="auto"/>
        <w:left w:val="none" w:sz="0" w:space="0" w:color="auto"/>
        <w:bottom w:val="none" w:sz="0" w:space="0" w:color="auto"/>
        <w:right w:val="none" w:sz="0" w:space="0" w:color="auto"/>
      </w:divBdr>
    </w:div>
    <w:div w:id="912592244">
      <w:bodyDiv w:val="1"/>
      <w:marLeft w:val="0"/>
      <w:marRight w:val="0"/>
      <w:marTop w:val="0"/>
      <w:marBottom w:val="0"/>
      <w:divBdr>
        <w:top w:val="none" w:sz="0" w:space="0" w:color="auto"/>
        <w:left w:val="none" w:sz="0" w:space="0" w:color="auto"/>
        <w:bottom w:val="none" w:sz="0" w:space="0" w:color="auto"/>
        <w:right w:val="none" w:sz="0" w:space="0" w:color="auto"/>
      </w:divBdr>
    </w:div>
    <w:div w:id="915893494">
      <w:bodyDiv w:val="1"/>
      <w:marLeft w:val="0"/>
      <w:marRight w:val="0"/>
      <w:marTop w:val="0"/>
      <w:marBottom w:val="0"/>
      <w:divBdr>
        <w:top w:val="none" w:sz="0" w:space="0" w:color="auto"/>
        <w:left w:val="none" w:sz="0" w:space="0" w:color="auto"/>
        <w:bottom w:val="none" w:sz="0" w:space="0" w:color="auto"/>
        <w:right w:val="none" w:sz="0" w:space="0" w:color="auto"/>
      </w:divBdr>
    </w:div>
    <w:div w:id="926184003">
      <w:bodyDiv w:val="1"/>
      <w:marLeft w:val="0"/>
      <w:marRight w:val="0"/>
      <w:marTop w:val="0"/>
      <w:marBottom w:val="0"/>
      <w:divBdr>
        <w:top w:val="none" w:sz="0" w:space="0" w:color="auto"/>
        <w:left w:val="none" w:sz="0" w:space="0" w:color="auto"/>
        <w:bottom w:val="none" w:sz="0" w:space="0" w:color="auto"/>
        <w:right w:val="none" w:sz="0" w:space="0" w:color="auto"/>
      </w:divBdr>
    </w:div>
    <w:div w:id="960305126">
      <w:bodyDiv w:val="1"/>
      <w:marLeft w:val="0"/>
      <w:marRight w:val="0"/>
      <w:marTop w:val="0"/>
      <w:marBottom w:val="0"/>
      <w:divBdr>
        <w:top w:val="none" w:sz="0" w:space="0" w:color="auto"/>
        <w:left w:val="none" w:sz="0" w:space="0" w:color="auto"/>
        <w:bottom w:val="none" w:sz="0" w:space="0" w:color="auto"/>
        <w:right w:val="none" w:sz="0" w:space="0" w:color="auto"/>
      </w:divBdr>
    </w:div>
    <w:div w:id="1027218529">
      <w:bodyDiv w:val="1"/>
      <w:marLeft w:val="0"/>
      <w:marRight w:val="0"/>
      <w:marTop w:val="0"/>
      <w:marBottom w:val="0"/>
      <w:divBdr>
        <w:top w:val="none" w:sz="0" w:space="0" w:color="auto"/>
        <w:left w:val="none" w:sz="0" w:space="0" w:color="auto"/>
        <w:bottom w:val="none" w:sz="0" w:space="0" w:color="auto"/>
        <w:right w:val="none" w:sz="0" w:space="0" w:color="auto"/>
      </w:divBdr>
    </w:div>
    <w:div w:id="1035035824">
      <w:bodyDiv w:val="1"/>
      <w:marLeft w:val="0"/>
      <w:marRight w:val="0"/>
      <w:marTop w:val="0"/>
      <w:marBottom w:val="0"/>
      <w:divBdr>
        <w:top w:val="none" w:sz="0" w:space="0" w:color="auto"/>
        <w:left w:val="none" w:sz="0" w:space="0" w:color="auto"/>
        <w:bottom w:val="none" w:sz="0" w:space="0" w:color="auto"/>
        <w:right w:val="none" w:sz="0" w:space="0" w:color="auto"/>
      </w:divBdr>
    </w:div>
    <w:div w:id="1061513851">
      <w:bodyDiv w:val="1"/>
      <w:marLeft w:val="0"/>
      <w:marRight w:val="0"/>
      <w:marTop w:val="0"/>
      <w:marBottom w:val="0"/>
      <w:divBdr>
        <w:top w:val="none" w:sz="0" w:space="0" w:color="auto"/>
        <w:left w:val="none" w:sz="0" w:space="0" w:color="auto"/>
        <w:bottom w:val="none" w:sz="0" w:space="0" w:color="auto"/>
        <w:right w:val="none" w:sz="0" w:space="0" w:color="auto"/>
      </w:divBdr>
    </w:div>
    <w:div w:id="1120563847">
      <w:bodyDiv w:val="1"/>
      <w:marLeft w:val="0"/>
      <w:marRight w:val="0"/>
      <w:marTop w:val="0"/>
      <w:marBottom w:val="0"/>
      <w:divBdr>
        <w:top w:val="none" w:sz="0" w:space="0" w:color="auto"/>
        <w:left w:val="none" w:sz="0" w:space="0" w:color="auto"/>
        <w:bottom w:val="none" w:sz="0" w:space="0" w:color="auto"/>
        <w:right w:val="none" w:sz="0" w:space="0" w:color="auto"/>
      </w:divBdr>
    </w:div>
    <w:div w:id="1120999028">
      <w:bodyDiv w:val="1"/>
      <w:marLeft w:val="0"/>
      <w:marRight w:val="0"/>
      <w:marTop w:val="0"/>
      <w:marBottom w:val="0"/>
      <w:divBdr>
        <w:top w:val="none" w:sz="0" w:space="0" w:color="auto"/>
        <w:left w:val="none" w:sz="0" w:space="0" w:color="auto"/>
        <w:bottom w:val="none" w:sz="0" w:space="0" w:color="auto"/>
        <w:right w:val="none" w:sz="0" w:space="0" w:color="auto"/>
      </w:divBdr>
    </w:div>
    <w:div w:id="1130054585">
      <w:bodyDiv w:val="1"/>
      <w:marLeft w:val="0"/>
      <w:marRight w:val="0"/>
      <w:marTop w:val="0"/>
      <w:marBottom w:val="0"/>
      <w:divBdr>
        <w:top w:val="none" w:sz="0" w:space="0" w:color="auto"/>
        <w:left w:val="none" w:sz="0" w:space="0" w:color="auto"/>
        <w:bottom w:val="none" w:sz="0" w:space="0" w:color="auto"/>
        <w:right w:val="none" w:sz="0" w:space="0" w:color="auto"/>
      </w:divBdr>
    </w:div>
    <w:div w:id="1138303315">
      <w:bodyDiv w:val="1"/>
      <w:marLeft w:val="0"/>
      <w:marRight w:val="0"/>
      <w:marTop w:val="0"/>
      <w:marBottom w:val="0"/>
      <w:divBdr>
        <w:top w:val="none" w:sz="0" w:space="0" w:color="auto"/>
        <w:left w:val="none" w:sz="0" w:space="0" w:color="auto"/>
        <w:bottom w:val="none" w:sz="0" w:space="0" w:color="auto"/>
        <w:right w:val="none" w:sz="0" w:space="0" w:color="auto"/>
      </w:divBdr>
    </w:div>
    <w:div w:id="1157067491">
      <w:bodyDiv w:val="1"/>
      <w:marLeft w:val="0"/>
      <w:marRight w:val="0"/>
      <w:marTop w:val="0"/>
      <w:marBottom w:val="0"/>
      <w:divBdr>
        <w:top w:val="none" w:sz="0" w:space="0" w:color="auto"/>
        <w:left w:val="none" w:sz="0" w:space="0" w:color="auto"/>
        <w:bottom w:val="none" w:sz="0" w:space="0" w:color="auto"/>
        <w:right w:val="none" w:sz="0" w:space="0" w:color="auto"/>
      </w:divBdr>
    </w:div>
    <w:div w:id="1165901294">
      <w:bodyDiv w:val="1"/>
      <w:marLeft w:val="0"/>
      <w:marRight w:val="0"/>
      <w:marTop w:val="0"/>
      <w:marBottom w:val="0"/>
      <w:divBdr>
        <w:top w:val="none" w:sz="0" w:space="0" w:color="auto"/>
        <w:left w:val="none" w:sz="0" w:space="0" w:color="auto"/>
        <w:bottom w:val="none" w:sz="0" w:space="0" w:color="auto"/>
        <w:right w:val="none" w:sz="0" w:space="0" w:color="auto"/>
      </w:divBdr>
    </w:div>
    <w:div w:id="1181622904">
      <w:bodyDiv w:val="1"/>
      <w:marLeft w:val="0"/>
      <w:marRight w:val="0"/>
      <w:marTop w:val="0"/>
      <w:marBottom w:val="0"/>
      <w:divBdr>
        <w:top w:val="none" w:sz="0" w:space="0" w:color="auto"/>
        <w:left w:val="none" w:sz="0" w:space="0" w:color="auto"/>
        <w:bottom w:val="none" w:sz="0" w:space="0" w:color="auto"/>
        <w:right w:val="none" w:sz="0" w:space="0" w:color="auto"/>
      </w:divBdr>
    </w:div>
    <w:div w:id="1254704650">
      <w:bodyDiv w:val="1"/>
      <w:marLeft w:val="0"/>
      <w:marRight w:val="0"/>
      <w:marTop w:val="0"/>
      <w:marBottom w:val="0"/>
      <w:divBdr>
        <w:top w:val="none" w:sz="0" w:space="0" w:color="auto"/>
        <w:left w:val="none" w:sz="0" w:space="0" w:color="auto"/>
        <w:bottom w:val="none" w:sz="0" w:space="0" w:color="auto"/>
        <w:right w:val="none" w:sz="0" w:space="0" w:color="auto"/>
      </w:divBdr>
    </w:div>
    <w:div w:id="1258631414">
      <w:bodyDiv w:val="1"/>
      <w:marLeft w:val="0"/>
      <w:marRight w:val="0"/>
      <w:marTop w:val="0"/>
      <w:marBottom w:val="0"/>
      <w:divBdr>
        <w:top w:val="none" w:sz="0" w:space="0" w:color="auto"/>
        <w:left w:val="none" w:sz="0" w:space="0" w:color="auto"/>
        <w:bottom w:val="none" w:sz="0" w:space="0" w:color="auto"/>
        <w:right w:val="none" w:sz="0" w:space="0" w:color="auto"/>
      </w:divBdr>
    </w:div>
    <w:div w:id="1320962493">
      <w:bodyDiv w:val="1"/>
      <w:marLeft w:val="0"/>
      <w:marRight w:val="0"/>
      <w:marTop w:val="0"/>
      <w:marBottom w:val="0"/>
      <w:divBdr>
        <w:top w:val="none" w:sz="0" w:space="0" w:color="auto"/>
        <w:left w:val="none" w:sz="0" w:space="0" w:color="auto"/>
        <w:bottom w:val="none" w:sz="0" w:space="0" w:color="auto"/>
        <w:right w:val="none" w:sz="0" w:space="0" w:color="auto"/>
      </w:divBdr>
    </w:div>
    <w:div w:id="1324089932">
      <w:bodyDiv w:val="1"/>
      <w:marLeft w:val="0"/>
      <w:marRight w:val="0"/>
      <w:marTop w:val="0"/>
      <w:marBottom w:val="0"/>
      <w:divBdr>
        <w:top w:val="none" w:sz="0" w:space="0" w:color="auto"/>
        <w:left w:val="none" w:sz="0" w:space="0" w:color="auto"/>
        <w:bottom w:val="none" w:sz="0" w:space="0" w:color="auto"/>
        <w:right w:val="none" w:sz="0" w:space="0" w:color="auto"/>
      </w:divBdr>
    </w:div>
    <w:div w:id="1432701458">
      <w:bodyDiv w:val="1"/>
      <w:marLeft w:val="0"/>
      <w:marRight w:val="0"/>
      <w:marTop w:val="0"/>
      <w:marBottom w:val="0"/>
      <w:divBdr>
        <w:top w:val="none" w:sz="0" w:space="0" w:color="auto"/>
        <w:left w:val="none" w:sz="0" w:space="0" w:color="auto"/>
        <w:bottom w:val="none" w:sz="0" w:space="0" w:color="auto"/>
        <w:right w:val="none" w:sz="0" w:space="0" w:color="auto"/>
      </w:divBdr>
    </w:div>
    <w:div w:id="1452088060">
      <w:bodyDiv w:val="1"/>
      <w:marLeft w:val="0"/>
      <w:marRight w:val="0"/>
      <w:marTop w:val="0"/>
      <w:marBottom w:val="0"/>
      <w:divBdr>
        <w:top w:val="none" w:sz="0" w:space="0" w:color="auto"/>
        <w:left w:val="none" w:sz="0" w:space="0" w:color="auto"/>
        <w:bottom w:val="none" w:sz="0" w:space="0" w:color="auto"/>
        <w:right w:val="none" w:sz="0" w:space="0" w:color="auto"/>
      </w:divBdr>
    </w:div>
    <w:div w:id="1457259732">
      <w:bodyDiv w:val="1"/>
      <w:marLeft w:val="0"/>
      <w:marRight w:val="0"/>
      <w:marTop w:val="0"/>
      <w:marBottom w:val="0"/>
      <w:divBdr>
        <w:top w:val="none" w:sz="0" w:space="0" w:color="auto"/>
        <w:left w:val="none" w:sz="0" w:space="0" w:color="auto"/>
        <w:bottom w:val="none" w:sz="0" w:space="0" w:color="auto"/>
        <w:right w:val="none" w:sz="0" w:space="0" w:color="auto"/>
      </w:divBdr>
    </w:div>
    <w:div w:id="1493252617">
      <w:bodyDiv w:val="1"/>
      <w:marLeft w:val="0"/>
      <w:marRight w:val="0"/>
      <w:marTop w:val="0"/>
      <w:marBottom w:val="0"/>
      <w:divBdr>
        <w:top w:val="none" w:sz="0" w:space="0" w:color="auto"/>
        <w:left w:val="none" w:sz="0" w:space="0" w:color="auto"/>
        <w:bottom w:val="none" w:sz="0" w:space="0" w:color="auto"/>
        <w:right w:val="none" w:sz="0" w:space="0" w:color="auto"/>
      </w:divBdr>
    </w:div>
    <w:div w:id="1504513963">
      <w:bodyDiv w:val="1"/>
      <w:marLeft w:val="0"/>
      <w:marRight w:val="0"/>
      <w:marTop w:val="0"/>
      <w:marBottom w:val="0"/>
      <w:divBdr>
        <w:top w:val="none" w:sz="0" w:space="0" w:color="auto"/>
        <w:left w:val="none" w:sz="0" w:space="0" w:color="auto"/>
        <w:bottom w:val="none" w:sz="0" w:space="0" w:color="auto"/>
        <w:right w:val="none" w:sz="0" w:space="0" w:color="auto"/>
      </w:divBdr>
    </w:div>
    <w:div w:id="1544901245">
      <w:bodyDiv w:val="1"/>
      <w:marLeft w:val="0"/>
      <w:marRight w:val="0"/>
      <w:marTop w:val="0"/>
      <w:marBottom w:val="0"/>
      <w:divBdr>
        <w:top w:val="none" w:sz="0" w:space="0" w:color="auto"/>
        <w:left w:val="none" w:sz="0" w:space="0" w:color="auto"/>
        <w:bottom w:val="none" w:sz="0" w:space="0" w:color="auto"/>
        <w:right w:val="none" w:sz="0" w:space="0" w:color="auto"/>
      </w:divBdr>
    </w:div>
    <w:div w:id="1545098503">
      <w:bodyDiv w:val="1"/>
      <w:marLeft w:val="0"/>
      <w:marRight w:val="0"/>
      <w:marTop w:val="0"/>
      <w:marBottom w:val="0"/>
      <w:divBdr>
        <w:top w:val="none" w:sz="0" w:space="0" w:color="auto"/>
        <w:left w:val="none" w:sz="0" w:space="0" w:color="auto"/>
        <w:bottom w:val="none" w:sz="0" w:space="0" w:color="auto"/>
        <w:right w:val="none" w:sz="0" w:space="0" w:color="auto"/>
      </w:divBdr>
    </w:div>
    <w:div w:id="1682273350">
      <w:bodyDiv w:val="1"/>
      <w:marLeft w:val="0"/>
      <w:marRight w:val="0"/>
      <w:marTop w:val="0"/>
      <w:marBottom w:val="0"/>
      <w:divBdr>
        <w:top w:val="none" w:sz="0" w:space="0" w:color="auto"/>
        <w:left w:val="none" w:sz="0" w:space="0" w:color="auto"/>
        <w:bottom w:val="none" w:sz="0" w:space="0" w:color="auto"/>
        <w:right w:val="none" w:sz="0" w:space="0" w:color="auto"/>
      </w:divBdr>
    </w:div>
    <w:div w:id="1804545145">
      <w:bodyDiv w:val="1"/>
      <w:marLeft w:val="0"/>
      <w:marRight w:val="0"/>
      <w:marTop w:val="0"/>
      <w:marBottom w:val="0"/>
      <w:divBdr>
        <w:top w:val="none" w:sz="0" w:space="0" w:color="auto"/>
        <w:left w:val="none" w:sz="0" w:space="0" w:color="auto"/>
        <w:bottom w:val="none" w:sz="0" w:space="0" w:color="auto"/>
        <w:right w:val="none" w:sz="0" w:space="0" w:color="auto"/>
      </w:divBdr>
    </w:div>
    <w:div w:id="1829900432">
      <w:bodyDiv w:val="1"/>
      <w:marLeft w:val="0"/>
      <w:marRight w:val="0"/>
      <w:marTop w:val="0"/>
      <w:marBottom w:val="0"/>
      <w:divBdr>
        <w:top w:val="none" w:sz="0" w:space="0" w:color="auto"/>
        <w:left w:val="none" w:sz="0" w:space="0" w:color="auto"/>
        <w:bottom w:val="none" w:sz="0" w:space="0" w:color="auto"/>
        <w:right w:val="none" w:sz="0" w:space="0" w:color="auto"/>
      </w:divBdr>
    </w:div>
    <w:div w:id="1913004410">
      <w:bodyDiv w:val="1"/>
      <w:marLeft w:val="0"/>
      <w:marRight w:val="0"/>
      <w:marTop w:val="0"/>
      <w:marBottom w:val="0"/>
      <w:divBdr>
        <w:top w:val="none" w:sz="0" w:space="0" w:color="auto"/>
        <w:left w:val="none" w:sz="0" w:space="0" w:color="auto"/>
        <w:bottom w:val="none" w:sz="0" w:space="0" w:color="auto"/>
        <w:right w:val="none" w:sz="0" w:space="0" w:color="auto"/>
      </w:divBdr>
    </w:div>
    <w:div w:id="1950891098">
      <w:bodyDiv w:val="1"/>
      <w:marLeft w:val="0"/>
      <w:marRight w:val="0"/>
      <w:marTop w:val="0"/>
      <w:marBottom w:val="0"/>
      <w:divBdr>
        <w:top w:val="none" w:sz="0" w:space="0" w:color="auto"/>
        <w:left w:val="none" w:sz="0" w:space="0" w:color="auto"/>
        <w:bottom w:val="none" w:sz="0" w:space="0" w:color="auto"/>
        <w:right w:val="none" w:sz="0" w:space="0" w:color="auto"/>
      </w:divBdr>
    </w:div>
    <w:div w:id="1964799436">
      <w:bodyDiv w:val="1"/>
      <w:marLeft w:val="0"/>
      <w:marRight w:val="0"/>
      <w:marTop w:val="0"/>
      <w:marBottom w:val="0"/>
      <w:divBdr>
        <w:top w:val="none" w:sz="0" w:space="0" w:color="auto"/>
        <w:left w:val="none" w:sz="0" w:space="0" w:color="auto"/>
        <w:bottom w:val="none" w:sz="0" w:space="0" w:color="auto"/>
        <w:right w:val="none" w:sz="0" w:space="0" w:color="auto"/>
      </w:divBdr>
    </w:div>
    <w:div w:id="1997149453">
      <w:bodyDiv w:val="1"/>
      <w:marLeft w:val="0"/>
      <w:marRight w:val="0"/>
      <w:marTop w:val="0"/>
      <w:marBottom w:val="0"/>
      <w:divBdr>
        <w:top w:val="none" w:sz="0" w:space="0" w:color="auto"/>
        <w:left w:val="none" w:sz="0" w:space="0" w:color="auto"/>
        <w:bottom w:val="none" w:sz="0" w:space="0" w:color="auto"/>
        <w:right w:val="none" w:sz="0" w:space="0" w:color="auto"/>
      </w:divBdr>
    </w:div>
    <w:div w:id="2020159170">
      <w:bodyDiv w:val="1"/>
      <w:marLeft w:val="0"/>
      <w:marRight w:val="0"/>
      <w:marTop w:val="0"/>
      <w:marBottom w:val="0"/>
      <w:divBdr>
        <w:top w:val="none" w:sz="0" w:space="0" w:color="auto"/>
        <w:left w:val="none" w:sz="0" w:space="0" w:color="auto"/>
        <w:bottom w:val="none" w:sz="0" w:space="0" w:color="auto"/>
        <w:right w:val="none" w:sz="0" w:space="0" w:color="auto"/>
      </w:divBdr>
    </w:div>
    <w:div w:id="2039819841">
      <w:bodyDiv w:val="1"/>
      <w:marLeft w:val="0"/>
      <w:marRight w:val="0"/>
      <w:marTop w:val="0"/>
      <w:marBottom w:val="0"/>
      <w:divBdr>
        <w:top w:val="none" w:sz="0" w:space="0" w:color="auto"/>
        <w:left w:val="none" w:sz="0" w:space="0" w:color="auto"/>
        <w:bottom w:val="none" w:sz="0" w:space="0" w:color="auto"/>
        <w:right w:val="none" w:sz="0" w:space="0" w:color="auto"/>
      </w:divBdr>
    </w:div>
    <w:div w:id="2046367020">
      <w:bodyDiv w:val="1"/>
      <w:marLeft w:val="0"/>
      <w:marRight w:val="0"/>
      <w:marTop w:val="0"/>
      <w:marBottom w:val="0"/>
      <w:divBdr>
        <w:top w:val="none" w:sz="0" w:space="0" w:color="auto"/>
        <w:left w:val="none" w:sz="0" w:space="0" w:color="auto"/>
        <w:bottom w:val="none" w:sz="0" w:space="0" w:color="auto"/>
        <w:right w:val="none" w:sz="0" w:space="0" w:color="auto"/>
      </w:divBdr>
    </w:div>
    <w:div w:id="208595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4.36.66.166:8082/turnover" TargetMode="External"/><Relationship Id="rId3" Type="http://schemas.openxmlformats.org/officeDocument/2006/relationships/styles" Target="styles.xml"/><Relationship Id="rId7" Type="http://schemas.openxmlformats.org/officeDocument/2006/relationships/hyperlink" Target="https://www.sciencedirect.com/topics/biochemistry-genetics-and-molecular-biology/dilu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34.36.66.166:8082/turnov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tinti/wor_turn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C7F152-999E-1F49-8EA4-EAE6743F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16103</Words>
  <Characters>91788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107676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Tinti</dc:creator>
  <cp:lastModifiedBy>Michele Tinti</cp:lastModifiedBy>
  <cp:revision>3</cp:revision>
  <cp:lastPrinted>2019-08-15T15:32:00Z</cp:lastPrinted>
  <dcterms:created xsi:type="dcterms:W3CDTF">2019-08-22T11:33:00Z</dcterms:created>
  <dcterms:modified xsi:type="dcterms:W3CDTF">2019-08-22T11:34:00Z</dcterms:modified>
</cp:coreProperties>
</file>